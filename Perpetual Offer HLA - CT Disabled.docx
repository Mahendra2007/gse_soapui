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61562117"/>
        <w:docPartObj>
          <w:docPartGallery w:val="Cover Pages"/>
          <w:docPartUnique/>
        </w:docPartObj>
      </w:sdtPr>
      <w:sdtEndPr/>
      <w:sdtContent>
        <w:p w14:paraId="63B52E6E" w14:textId="67BF0111" w:rsidR="00EB20B7" w:rsidRDefault="00EB20B7">
          <w:r>
            <w:rPr>
              <w:noProof/>
            </w:rPr>
            <mc:AlternateContent>
              <mc:Choice Requires="wpg">
                <w:drawing>
                  <wp:anchor distT="0" distB="0" distL="114300" distR="114300" simplePos="0" relativeHeight="251658240" behindDoc="1" locked="0" layoutInCell="1" allowOverlap="1" wp14:anchorId="38C30B80" wp14:editId="1EBF383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1D1955" w14:textId="73885357" w:rsidR="0061321C" w:rsidRDefault="0061321C">
                                      <w:pPr>
                                        <w:pStyle w:val="NoSpacing"/>
                                        <w:spacing w:before="120"/>
                                        <w:jc w:val="center"/>
                                        <w:rPr>
                                          <w:color w:val="FFFFFF" w:themeColor="background1"/>
                                        </w:rPr>
                                      </w:pPr>
                                      <w:r>
                                        <w:rPr>
                                          <w:color w:val="FFFFFF" w:themeColor="background1"/>
                                        </w:rPr>
                                        <w:t>Clifford, Dustin</w:t>
                                      </w:r>
                                    </w:p>
                                  </w:sdtContent>
                                </w:sdt>
                                <w:p w14:paraId="1D61A9FF" w14:textId="0996F904" w:rsidR="0061321C" w:rsidRDefault="003D6C1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321C">
                                        <w:rPr>
                                          <w:caps/>
                                          <w:color w:val="FFFFFF" w:themeColor="background1"/>
                                        </w:rPr>
                                        <w:t>MGM International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13FB4DB" w14:textId="65C729CE" w:rsidR="0061321C" w:rsidRDefault="0061321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Perpetual Offer</w:t>
                                      </w:r>
                                    </w:p>
                                  </w:sdtContent>
                                </w:sdt>
                                <w:p w14:paraId="249BC1A4" w14:textId="2C107F62" w:rsidR="0061321C" w:rsidRDefault="0061321C" w:rsidP="00EB20B7">
                                  <w:pPr>
                                    <w:pStyle w:val="Subtitle"/>
                                    <w:jc w:val="center"/>
                                    <w:rPr>
                                      <w:rFonts w:eastAsiaTheme="majorEastAsia"/>
                                    </w:rPr>
                                  </w:pPr>
                                  <w:r>
                                    <w:rPr>
                                      <w:rFonts w:eastAsiaTheme="majorEastAsia"/>
                                    </w:rPr>
                                    <w:t>High Level Architecture &amp; Design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C30B80"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1D1955" w14:textId="73885357" w:rsidR="0061321C" w:rsidRDefault="0061321C">
                                <w:pPr>
                                  <w:pStyle w:val="NoSpacing"/>
                                  <w:spacing w:before="120"/>
                                  <w:jc w:val="center"/>
                                  <w:rPr>
                                    <w:color w:val="FFFFFF" w:themeColor="background1"/>
                                  </w:rPr>
                                </w:pPr>
                                <w:r>
                                  <w:rPr>
                                    <w:color w:val="FFFFFF" w:themeColor="background1"/>
                                  </w:rPr>
                                  <w:t>Clifford, Dustin</w:t>
                                </w:r>
                              </w:p>
                            </w:sdtContent>
                          </w:sdt>
                          <w:p w14:paraId="1D61A9FF" w14:textId="0996F904" w:rsidR="0061321C" w:rsidRDefault="003D6C1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321C">
                                  <w:rPr>
                                    <w:caps/>
                                    <w:color w:val="FFFFFF" w:themeColor="background1"/>
                                  </w:rPr>
                                  <w:t>MGM International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13FB4DB" w14:textId="65C729CE" w:rsidR="0061321C" w:rsidRDefault="0061321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Perpetual Offer</w:t>
                                </w:r>
                              </w:p>
                            </w:sdtContent>
                          </w:sdt>
                          <w:p w14:paraId="249BC1A4" w14:textId="2C107F62" w:rsidR="0061321C" w:rsidRDefault="0061321C" w:rsidP="00EB20B7">
                            <w:pPr>
                              <w:pStyle w:val="Subtitle"/>
                              <w:jc w:val="center"/>
                              <w:rPr>
                                <w:rFonts w:eastAsiaTheme="majorEastAsia"/>
                              </w:rPr>
                            </w:pPr>
                            <w:r>
                              <w:rPr>
                                <w:rFonts w:eastAsiaTheme="majorEastAsia"/>
                              </w:rPr>
                              <w:t>High Level Architecture &amp; Design</w:t>
                            </w:r>
                          </w:p>
                        </w:txbxContent>
                      </v:textbox>
                    </v:shape>
                    <w10:wrap anchorx="page" anchory="page"/>
                  </v:group>
                </w:pict>
              </mc:Fallback>
            </mc:AlternateContent>
          </w:r>
        </w:p>
        <w:p w14:paraId="4835DF2B" w14:textId="5C7BA7B3" w:rsidR="00D45796" w:rsidRDefault="00EB20B7" w:rsidP="00D45796">
          <w:r>
            <w:br w:type="page"/>
          </w:r>
        </w:p>
      </w:sdtContent>
    </w:sdt>
    <w:sdt>
      <w:sdtPr>
        <w:rPr>
          <w:b w:val="0"/>
          <w:bCs w:val="0"/>
          <w:caps w:val="0"/>
          <w:color w:val="auto"/>
          <w:spacing w:val="0"/>
          <w:sz w:val="20"/>
          <w:szCs w:val="20"/>
        </w:rPr>
        <w:id w:val="-598407147"/>
        <w:docPartObj>
          <w:docPartGallery w:val="Table of Contents"/>
          <w:docPartUnique/>
        </w:docPartObj>
      </w:sdtPr>
      <w:sdtEndPr>
        <w:rPr>
          <w:noProof/>
        </w:rPr>
      </w:sdtEndPr>
      <w:sdtContent>
        <w:p w14:paraId="47090A93" w14:textId="1266006D" w:rsidR="00AE6E89" w:rsidRDefault="00AE6E89">
          <w:pPr>
            <w:pStyle w:val="TOCHeading"/>
          </w:pPr>
          <w:r>
            <w:t>Table of Contents</w:t>
          </w:r>
        </w:p>
        <w:p w14:paraId="73B9FE14" w14:textId="17029457" w:rsidR="009A0E5B" w:rsidRDefault="00AE6E89">
          <w:pPr>
            <w:pStyle w:val="TOC1"/>
            <w:tabs>
              <w:tab w:val="right" w:leader="dot" w:pos="9350"/>
            </w:tabs>
            <w:rPr>
              <w:ins w:id="1" w:author="Dustin Clifford" w:date="2018-08-20T09:18:00Z"/>
              <w:b w:val="0"/>
              <w:bCs w:val="0"/>
              <w:caps w:val="0"/>
              <w:noProof/>
              <w:u w:val="none"/>
            </w:rPr>
          </w:pPr>
          <w:r>
            <w:rPr>
              <w:b w:val="0"/>
              <w:bCs w:val="0"/>
            </w:rPr>
            <w:fldChar w:fldCharType="begin"/>
          </w:r>
          <w:r>
            <w:instrText xml:space="preserve"> TOC \o "1-3" \h \z \u </w:instrText>
          </w:r>
          <w:r>
            <w:rPr>
              <w:b w:val="0"/>
              <w:bCs w:val="0"/>
            </w:rPr>
            <w:fldChar w:fldCharType="separate"/>
          </w:r>
          <w:ins w:id="2" w:author="Dustin Clifford" w:date="2018-08-20T09:18:00Z">
            <w:r w:rsidR="009A0E5B" w:rsidRPr="00F830B4">
              <w:rPr>
                <w:rStyle w:val="Hyperlink"/>
                <w:noProof/>
              </w:rPr>
              <w:fldChar w:fldCharType="begin"/>
            </w:r>
            <w:r w:rsidR="009A0E5B" w:rsidRPr="00F830B4">
              <w:rPr>
                <w:rStyle w:val="Hyperlink"/>
                <w:noProof/>
              </w:rPr>
              <w:instrText xml:space="preserve"> </w:instrText>
            </w:r>
            <w:r w:rsidR="009A0E5B">
              <w:rPr>
                <w:noProof/>
              </w:rPr>
              <w:instrText>HYPERLINK \l "_Toc522520057"</w:instrText>
            </w:r>
            <w:r w:rsidR="009A0E5B" w:rsidRPr="00F830B4">
              <w:rPr>
                <w:rStyle w:val="Hyperlink"/>
                <w:noProof/>
              </w:rPr>
              <w:instrText xml:space="preserve"> </w:instrText>
            </w:r>
            <w:r w:rsidR="009A0E5B" w:rsidRPr="00F830B4">
              <w:rPr>
                <w:rStyle w:val="Hyperlink"/>
                <w:noProof/>
              </w:rPr>
              <w:fldChar w:fldCharType="separate"/>
            </w:r>
            <w:r w:rsidR="009A0E5B" w:rsidRPr="00F830B4">
              <w:rPr>
                <w:rStyle w:val="Hyperlink"/>
                <w:noProof/>
              </w:rPr>
              <w:t>Table Of Figures</w:t>
            </w:r>
            <w:r w:rsidR="009A0E5B">
              <w:rPr>
                <w:noProof/>
                <w:webHidden/>
              </w:rPr>
              <w:tab/>
            </w:r>
            <w:r w:rsidR="009A0E5B">
              <w:rPr>
                <w:noProof/>
                <w:webHidden/>
              </w:rPr>
              <w:fldChar w:fldCharType="begin"/>
            </w:r>
            <w:r w:rsidR="009A0E5B">
              <w:rPr>
                <w:noProof/>
                <w:webHidden/>
              </w:rPr>
              <w:instrText xml:space="preserve"> PAGEREF _Toc522520057 \h </w:instrText>
            </w:r>
          </w:ins>
          <w:r w:rsidR="009A0E5B">
            <w:rPr>
              <w:noProof/>
              <w:webHidden/>
            </w:rPr>
          </w:r>
          <w:r w:rsidR="009A0E5B">
            <w:rPr>
              <w:noProof/>
              <w:webHidden/>
            </w:rPr>
            <w:fldChar w:fldCharType="separate"/>
          </w:r>
          <w:ins w:id="3" w:author="Dustin Clifford" w:date="2018-08-20T09:18:00Z">
            <w:r w:rsidR="009A0E5B">
              <w:rPr>
                <w:noProof/>
                <w:webHidden/>
              </w:rPr>
              <w:t>2</w:t>
            </w:r>
            <w:r w:rsidR="009A0E5B">
              <w:rPr>
                <w:noProof/>
                <w:webHidden/>
              </w:rPr>
              <w:fldChar w:fldCharType="end"/>
            </w:r>
            <w:r w:rsidR="009A0E5B" w:rsidRPr="00F830B4">
              <w:rPr>
                <w:rStyle w:val="Hyperlink"/>
                <w:noProof/>
              </w:rPr>
              <w:fldChar w:fldCharType="end"/>
            </w:r>
          </w:ins>
        </w:p>
        <w:p w14:paraId="415548C4" w14:textId="04920CE6" w:rsidR="009A0E5B" w:rsidRDefault="009A0E5B">
          <w:pPr>
            <w:pStyle w:val="TOC1"/>
            <w:tabs>
              <w:tab w:val="right" w:leader="dot" w:pos="9350"/>
            </w:tabs>
            <w:rPr>
              <w:ins w:id="4" w:author="Dustin Clifford" w:date="2018-08-20T09:18:00Z"/>
              <w:b w:val="0"/>
              <w:bCs w:val="0"/>
              <w:caps w:val="0"/>
              <w:noProof/>
              <w:u w:val="none"/>
            </w:rPr>
          </w:pPr>
          <w:ins w:id="5"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"_Toc522520058"</w:instrText>
            </w:r>
            <w:r w:rsidRPr="00F830B4">
              <w:rPr>
                <w:rStyle w:val="Hyperlink"/>
                <w:noProof/>
              </w:rPr>
              <w:instrText xml:space="preserve"> </w:instrText>
            </w:r>
            <w:r w:rsidRPr="00F830B4">
              <w:rPr>
                <w:rStyle w:val="Hyperlink"/>
                <w:noProof/>
              </w:rPr>
              <w:fldChar w:fldCharType="separate"/>
            </w:r>
            <w:r w:rsidRPr="00F830B4">
              <w:rPr>
                <w:rStyle w:val="Hyperlink"/>
                <w:noProof/>
              </w:rPr>
              <w:t>Document Information</w:t>
            </w:r>
            <w:r>
              <w:rPr>
                <w:noProof/>
                <w:webHidden/>
              </w:rPr>
              <w:tab/>
            </w:r>
            <w:r>
              <w:rPr>
                <w:noProof/>
                <w:webHidden/>
              </w:rPr>
              <w:fldChar w:fldCharType="begin"/>
            </w:r>
            <w:r>
              <w:rPr>
                <w:noProof/>
                <w:webHidden/>
              </w:rPr>
              <w:instrText xml:space="preserve"> PAGEREF _Toc522520058 \h </w:instrText>
            </w:r>
          </w:ins>
          <w:r>
            <w:rPr>
              <w:noProof/>
              <w:webHidden/>
            </w:rPr>
          </w:r>
          <w:r>
            <w:rPr>
              <w:noProof/>
              <w:webHidden/>
            </w:rPr>
            <w:fldChar w:fldCharType="separate"/>
          </w:r>
          <w:ins w:id="6" w:author="Dustin Clifford" w:date="2018-08-20T09:18:00Z">
            <w:r>
              <w:rPr>
                <w:noProof/>
                <w:webHidden/>
              </w:rPr>
              <w:t>2</w:t>
            </w:r>
            <w:r>
              <w:rPr>
                <w:noProof/>
                <w:webHidden/>
              </w:rPr>
              <w:fldChar w:fldCharType="end"/>
            </w:r>
            <w:r w:rsidRPr="00F830B4">
              <w:rPr>
                <w:rStyle w:val="Hyperlink"/>
                <w:noProof/>
              </w:rPr>
              <w:fldChar w:fldCharType="end"/>
            </w:r>
          </w:ins>
        </w:p>
        <w:p w14:paraId="7FD558A6" w14:textId="43AA93D2" w:rsidR="009A0E5B" w:rsidRDefault="009A0E5B">
          <w:pPr>
            <w:pStyle w:val="TOC1"/>
            <w:tabs>
              <w:tab w:val="right" w:leader="dot" w:pos="9350"/>
            </w:tabs>
            <w:rPr>
              <w:ins w:id="7" w:author="Dustin Clifford" w:date="2018-08-20T09:18:00Z"/>
              <w:b w:val="0"/>
              <w:bCs w:val="0"/>
              <w:caps w:val="0"/>
              <w:noProof/>
              <w:u w:val="none"/>
            </w:rPr>
          </w:pPr>
          <w:ins w:id="8"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"_Toc522520059"</w:instrText>
            </w:r>
            <w:r w:rsidRPr="00F830B4">
              <w:rPr>
                <w:rStyle w:val="Hyperlink"/>
                <w:noProof/>
              </w:rPr>
              <w:instrText xml:space="preserve"> </w:instrText>
            </w:r>
            <w:r w:rsidRPr="00F830B4">
              <w:rPr>
                <w:rStyle w:val="Hyperlink"/>
                <w:noProof/>
              </w:rPr>
              <w:fldChar w:fldCharType="separate"/>
            </w:r>
            <w:r w:rsidRPr="00F830B4">
              <w:rPr>
                <w:rStyle w:val="Hyperlink"/>
                <w:noProof/>
              </w:rPr>
              <w:t>Project Information</w:t>
            </w:r>
            <w:r>
              <w:rPr>
                <w:noProof/>
                <w:webHidden/>
              </w:rPr>
              <w:tab/>
            </w:r>
            <w:r>
              <w:rPr>
                <w:noProof/>
                <w:webHidden/>
              </w:rPr>
              <w:fldChar w:fldCharType="begin"/>
            </w:r>
            <w:r>
              <w:rPr>
                <w:noProof/>
                <w:webHidden/>
              </w:rPr>
              <w:instrText xml:space="preserve"> PAGEREF _Toc522520059 \h </w:instrText>
            </w:r>
          </w:ins>
          <w:r>
            <w:rPr>
              <w:noProof/>
              <w:webHidden/>
            </w:rPr>
          </w:r>
          <w:r>
            <w:rPr>
              <w:noProof/>
              <w:webHidden/>
            </w:rPr>
            <w:fldChar w:fldCharType="separate"/>
          </w:r>
          <w:ins w:id="9" w:author="Dustin Clifford" w:date="2018-08-20T09:18:00Z">
            <w:r>
              <w:rPr>
                <w:noProof/>
                <w:webHidden/>
              </w:rPr>
              <w:t>3</w:t>
            </w:r>
            <w:r>
              <w:rPr>
                <w:noProof/>
                <w:webHidden/>
              </w:rPr>
              <w:fldChar w:fldCharType="end"/>
            </w:r>
            <w:r w:rsidRPr="00F830B4">
              <w:rPr>
                <w:rStyle w:val="Hyperlink"/>
                <w:noProof/>
              </w:rPr>
              <w:fldChar w:fldCharType="end"/>
            </w:r>
          </w:ins>
        </w:p>
        <w:p w14:paraId="36B6C327" w14:textId="635F2A08" w:rsidR="009A0E5B" w:rsidRDefault="009A0E5B">
          <w:pPr>
            <w:pStyle w:val="TOC2"/>
            <w:tabs>
              <w:tab w:val="right" w:leader="dot" w:pos="9350"/>
            </w:tabs>
            <w:rPr>
              <w:ins w:id="10" w:author="Dustin Clifford" w:date="2018-08-20T09:18:00Z"/>
              <w:b w:val="0"/>
              <w:bCs w:val="0"/>
              <w:smallCaps w:val="0"/>
              <w:noProof/>
            </w:rPr>
          </w:pPr>
          <w:ins w:id="11"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"_Toc522520060"</w:instrText>
            </w:r>
            <w:r w:rsidRPr="00F830B4">
              <w:rPr>
                <w:rStyle w:val="Hyperlink"/>
                <w:noProof/>
              </w:rPr>
              <w:instrText xml:space="preserve"> </w:instrText>
            </w:r>
            <w:r w:rsidRPr="00F830B4">
              <w:rPr>
                <w:rStyle w:val="Hyperlink"/>
                <w:noProof/>
              </w:rPr>
              <w:fldChar w:fldCharType="separate"/>
            </w:r>
            <w:r w:rsidRPr="00F830B4">
              <w:rPr>
                <w:rStyle w:val="Hyperlink"/>
                <w:noProof/>
              </w:rPr>
              <w:t>Summary</w:t>
            </w:r>
            <w:r>
              <w:rPr>
                <w:noProof/>
                <w:webHidden/>
              </w:rPr>
              <w:tab/>
            </w:r>
            <w:r>
              <w:rPr>
                <w:noProof/>
                <w:webHidden/>
              </w:rPr>
              <w:fldChar w:fldCharType="begin"/>
            </w:r>
            <w:r>
              <w:rPr>
                <w:noProof/>
                <w:webHidden/>
              </w:rPr>
              <w:instrText xml:space="preserve"> PAGEREF _Toc522520060 \h </w:instrText>
            </w:r>
          </w:ins>
          <w:r>
            <w:rPr>
              <w:noProof/>
              <w:webHidden/>
            </w:rPr>
          </w:r>
          <w:r>
            <w:rPr>
              <w:noProof/>
              <w:webHidden/>
            </w:rPr>
            <w:fldChar w:fldCharType="separate"/>
          </w:r>
          <w:ins w:id="12" w:author="Dustin Clifford" w:date="2018-08-20T09:18:00Z">
            <w:r>
              <w:rPr>
                <w:noProof/>
                <w:webHidden/>
              </w:rPr>
              <w:t>3</w:t>
            </w:r>
            <w:r>
              <w:rPr>
                <w:noProof/>
                <w:webHidden/>
              </w:rPr>
              <w:fldChar w:fldCharType="end"/>
            </w:r>
            <w:r w:rsidRPr="00F830B4">
              <w:rPr>
                <w:rStyle w:val="Hyperlink"/>
                <w:noProof/>
              </w:rPr>
              <w:fldChar w:fldCharType="end"/>
            </w:r>
          </w:ins>
        </w:p>
        <w:p w14:paraId="1C6989E9" w14:textId="6ABA358C" w:rsidR="009A0E5B" w:rsidRDefault="009A0E5B">
          <w:pPr>
            <w:pStyle w:val="TOC2"/>
            <w:tabs>
              <w:tab w:val="right" w:leader="dot" w:pos="9350"/>
            </w:tabs>
            <w:rPr>
              <w:ins w:id="13" w:author="Dustin Clifford" w:date="2018-08-20T09:18:00Z"/>
              <w:b w:val="0"/>
              <w:bCs w:val="0"/>
              <w:smallCaps w:val="0"/>
              <w:noProof/>
            </w:rPr>
          </w:pPr>
          <w:ins w:id="14"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"_Toc522520061"</w:instrText>
            </w:r>
            <w:r w:rsidRPr="00F830B4">
              <w:rPr>
                <w:rStyle w:val="Hyperlink"/>
                <w:noProof/>
              </w:rPr>
              <w:instrText xml:space="preserve"> </w:instrText>
            </w:r>
            <w:r w:rsidRPr="00F830B4">
              <w:rPr>
                <w:rStyle w:val="Hyperlink"/>
                <w:noProof/>
              </w:rPr>
              <w:fldChar w:fldCharType="separate"/>
            </w:r>
            <w:r w:rsidRPr="00F830B4">
              <w:rPr>
                <w:rStyle w:val="Hyperlink"/>
                <w:noProof/>
              </w:rPr>
              <w:t>Project Requirements</w:t>
            </w:r>
            <w:r>
              <w:rPr>
                <w:noProof/>
                <w:webHidden/>
              </w:rPr>
              <w:tab/>
            </w:r>
            <w:r>
              <w:rPr>
                <w:noProof/>
                <w:webHidden/>
              </w:rPr>
              <w:fldChar w:fldCharType="begin"/>
            </w:r>
            <w:r>
              <w:rPr>
                <w:noProof/>
                <w:webHidden/>
              </w:rPr>
              <w:instrText xml:space="preserve"> PAGEREF _Toc522520061 \h </w:instrText>
            </w:r>
          </w:ins>
          <w:r>
            <w:rPr>
              <w:noProof/>
              <w:webHidden/>
            </w:rPr>
          </w:r>
          <w:r>
            <w:rPr>
              <w:noProof/>
              <w:webHidden/>
            </w:rPr>
            <w:fldChar w:fldCharType="separate"/>
          </w:r>
          <w:ins w:id="15" w:author="Dustin Clifford" w:date="2018-08-20T09:18:00Z">
            <w:r>
              <w:rPr>
                <w:noProof/>
                <w:webHidden/>
              </w:rPr>
              <w:t>3</w:t>
            </w:r>
            <w:r>
              <w:rPr>
                <w:noProof/>
                <w:webHidden/>
              </w:rPr>
              <w:fldChar w:fldCharType="end"/>
            </w:r>
            <w:r w:rsidRPr="00F830B4">
              <w:rPr>
                <w:rStyle w:val="Hyperlink"/>
                <w:noProof/>
              </w:rPr>
              <w:fldChar w:fldCharType="end"/>
            </w:r>
          </w:ins>
        </w:p>
        <w:p w14:paraId="17DC61D9" w14:textId="7D82817A" w:rsidR="009A0E5B" w:rsidRDefault="009A0E5B">
          <w:pPr>
            <w:pStyle w:val="TOC2"/>
            <w:tabs>
              <w:tab w:val="right" w:leader="dot" w:pos="9350"/>
            </w:tabs>
            <w:rPr>
              <w:ins w:id="16" w:author="Dustin Clifford" w:date="2018-08-20T09:18:00Z"/>
              <w:b w:val="0"/>
              <w:bCs w:val="0"/>
              <w:smallCaps w:val="0"/>
              <w:noProof/>
            </w:rPr>
          </w:pPr>
          <w:ins w:id="17"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"_Toc522520062"</w:instrText>
            </w:r>
            <w:r w:rsidRPr="00F830B4">
              <w:rPr>
                <w:rStyle w:val="Hyperlink"/>
                <w:noProof/>
              </w:rPr>
              <w:instrText xml:space="preserve"> </w:instrText>
            </w:r>
            <w:r w:rsidRPr="00F830B4">
              <w:rPr>
                <w:rStyle w:val="Hyperlink"/>
                <w:noProof/>
              </w:rPr>
              <w:fldChar w:fldCharType="separate"/>
            </w:r>
            <w:r w:rsidRPr="00F830B4">
              <w:rPr>
                <w:rStyle w:val="Hyperlink"/>
                <w:noProof/>
              </w:rPr>
              <w:t>Project Assumptions</w:t>
            </w:r>
            <w:r>
              <w:rPr>
                <w:noProof/>
                <w:webHidden/>
              </w:rPr>
              <w:tab/>
            </w:r>
            <w:r>
              <w:rPr>
                <w:noProof/>
                <w:webHidden/>
              </w:rPr>
              <w:fldChar w:fldCharType="begin"/>
            </w:r>
            <w:r>
              <w:rPr>
                <w:noProof/>
                <w:webHidden/>
              </w:rPr>
              <w:instrText xml:space="preserve"> PAGEREF _Toc522520062 \h </w:instrText>
            </w:r>
          </w:ins>
          <w:r>
            <w:rPr>
              <w:noProof/>
              <w:webHidden/>
            </w:rPr>
          </w:r>
          <w:r>
            <w:rPr>
              <w:noProof/>
              <w:webHidden/>
            </w:rPr>
            <w:fldChar w:fldCharType="separate"/>
          </w:r>
          <w:ins w:id="18" w:author="Dustin Clifford" w:date="2018-08-20T09:18:00Z">
            <w:r>
              <w:rPr>
                <w:noProof/>
                <w:webHidden/>
              </w:rPr>
              <w:t>7</w:t>
            </w:r>
            <w:r>
              <w:rPr>
                <w:noProof/>
                <w:webHidden/>
              </w:rPr>
              <w:fldChar w:fldCharType="end"/>
            </w:r>
            <w:r w:rsidRPr="00F830B4">
              <w:rPr>
                <w:rStyle w:val="Hyperlink"/>
                <w:noProof/>
              </w:rPr>
              <w:fldChar w:fldCharType="end"/>
            </w:r>
          </w:ins>
        </w:p>
        <w:p w14:paraId="7CA29021" w14:textId="41DC42BE" w:rsidR="009A0E5B" w:rsidRDefault="009A0E5B">
          <w:pPr>
            <w:pStyle w:val="TOC3"/>
            <w:tabs>
              <w:tab w:val="right" w:leader="dot" w:pos="9350"/>
            </w:tabs>
            <w:rPr>
              <w:ins w:id="19" w:author="Dustin Clifford" w:date="2018-08-20T09:18:00Z"/>
              <w:smallCaps w:val="0"/>
              <w:noProof/>
            </w:rPr>
          </w:pPr>
          <w:ins w:id="20"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"_Toc522520063"</w:instrText>
            </w:r>
            <w:r w:rsidRPr="00F830B4">
              <w:rPr>
                <w:rStyle w:val="Hyperlink"/>
                <w:noProof/>
              </w:rPr>
              <w:instrText xml:space="preserve"> </w:instrText>
            </w:r>
            <w:r w:rsidRPr="00F830B4">
              <w:rPr>
                <w:rStyle w:val="Hyperlink"/>
                <w:noProof/>
              </w:rPr>
              <w:fldChar w:fldCharType="separate"/>
            </w:r>
            <w:r w:rsidRPr="00F830B4">
              <w:rPr>
                <w:rStyle w:val="Hyperlink"/>
                <w:noProof/>
              </w:rPr>
              <w:t>Requirements Assumptions</w:t>
            </w:r>
            <w:r>
              <w:rPr>
                <w:noProof/>
                <w:webHidden/>
              </w:rPr>
              <w:tab/>
            </w:r>
            <w:r>
              <w:rPr>
                <w:noProof/>
                <w:webHidden/>
              </w:rPr>
              <w:fldChar w:fldCharType="begin"/>
            </w:r>
            <w:r>
              <w:rPr>
                <w:noProof/>
                <w:webHidden/>
              </w:rPr>
              <w:instrText xml:space="preserve"> PAGEREF _Toc522520063 \h </w:instrText>
            </w:r>
          </w:ins>
          <w:r>
            <w:rPr>
              <w:noProof/>
              <w:webHidden/>
            </w:rPr>
          </w:r>
          <w:r>
            <w:rPr>
              <w:noProof/>
              <w:webHidden/>
            </w:rPr>
            <w:fldChar w:fldCharType="separate"/>
          </w:r>
          <w:ins w:id="21" w:author="Dustin Clifford" w:date="2018-08-20T09:18:00Z">
            <w:r>
              <w:rPr>
                <w:noProof/>
                <w:webHidden/>
              </w:rPr>
              <w:t>7</w:t>
            </w:r>
            <w:r>
              <w:rPr>
                <w:noProof/>
                <w:webHidden/>
              </w:rPr>
              <w:fldChar w:fldCharType="end"/>
            </w:r>
            <w:r w:rsidRPr="00F830B4">
              <w:rPr>
                <w:rStyle w:val="Hyperlink"/>
                <w:noProof/>
              </w:rPr>
              <w:fldChar w:fldCharType="end"/>
            </w:r>
          </w:ins>
        </w:p>
        <w:p w14:paraId="03803B14" w14:textId="44FD6ACE" w:rsidR="009A0E5B" w:rsidRDefault="009A0E5B">
          <w:pPr>
            <w:pStyle w:val="TOC1"/>
            <w:tabs>
              <w:tab w:val="right" w:leader="dot" w:pos="9350"/>
            </w:tabs>
            <w:rPr>
              <w:ins w:id="22" w:author="Dustin Clifford" w:date="2018-08-20T09:18:00Z"/>
              <w:b w:val="0"/>
              <w:bCs w:val="0"/>
              <w:caps w:val="0"/>
              <w:noProof/>
              <w:u w:val="none"/>
            </w:rPr>
          </w:pPr>
          <w:ins w:id="23"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"_Toc522520064"</w:instrText>
            </w:r>
            <w:r w:rsidRPr="00F830B4">
              <w:rPr>
                <w:rStyle w:val="Hyperlink"/>
                <w:noProof/>
              </w:rPr>
              <w:instrText xml:space="preserve"> </w:instrText>
            </w:r>
            <w:r w:rsidRPr="00F830B4">
              <w:rPr>
                <w:rStyle w:val="Hyperlink"/>
                <w:noProof/>
              </w:rPr>
              <w:fldChar w:fldCharType="separate"/>
            </w:r>
            <w:r w:rsidRPr="00F830B4">
              <w:rPr>
                <w:rStyle w:val="Hyperlink"/>
                <w:noProof/>
              </w:rPr>
              <w:t>Architecture &amp; Design</w:t>
            </w:r>
            <w:r>
              <w:rPr>
                <w:noProof/>
                <w:webHidden/>
              </w:rPr>
              <w:tab/>
            </w:r>
            <w:r>
              <w:rPr>
                <w:noProof/>
                <w:webHidden/>
              </w:rPr>
              <w:fldChar w:fldCharType="begin"/>
            </w:r>
            <w:r>
              <w:rPr>
                <w:noProof/>
                <w:webHidden/>
              </w:rPr>
              <w:instrText xml:space="preserve"> PAGEREF _Toc522520064 \h </w:instrText>
            </w:r>
          </w:ins>
          <w:r>
            <w:rPr>
              <w:noProof/>
              <w:webHidden/>
            </w:rPr>
          </w:r>
          <w:r>
            <w:rPr>
              <w:noProof/>
              <w:webHidden/>
            </w:rPr>
            <w:fldChar w:fldCharType="separate"/>
          </w:r>
          <w:ins w:id="24" w:author="Dustin Clifford" w:date="2018-08-20T09:18:00Z">
            <w:r>
              <w:rPr>
                <w:noProof/>
                <w:webHidden/>
              </w:rPr>
              <w:t>8</w:t>
            </w:r>
            <w:r>
              <w:rPr>
                <w:noProof/>
                <w:webHidden/>
              </w:rPr>
              <w:fldChar w:fldCharType="end"/>
            </w:r>
            <w:r w:rsidRPr="00F830B4">
              <w:rPr>
                <w:rStyle w:val="Hyperlink"/>
                <w:noProof/>
              </w:rPr>
              <w:fldChar w:fldCharType="end"/>
            </w:r>
          </w:ins>
        </w:p>
        <w:p w14:paraId="69670FC2" w14:textId="72536F78" w:rsidR="009A0E5B" w:rsidRDefault="009A0E5B">
          <w:pPr>
            <w:pStyle w:val="TOC2"/>
            <w:tabs>
              <w:tab w:val="right" w:leader="dot" w:pos="9350"/>
            </w:tabs>
            <w:rPr>
              <w:ins w:id="25" w:author="Dustin Clifford" w:date="2018-08-20T09:18:00Z"/>
              <w:b w:val="0"/>
              <w:bCs w:val="0"/>
              <w:smallCaps w:val="0"/>
              <w:noProof/>
            </w:rPr>
          </w:pPr>
          <w:ins w:id="26"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"_Toc522520065"</w:instrText>
            </w:r>
            <w:r w:rsidRPr="00F830B4">
              <w:rPr>
                <w:rStyle w:val="Hyperlink"/>
                <w:noProof/>
              </w:rPr>
              <w:instrText xml:space="preserve"> </w:instrText>
            </w:r>
            <w:r w:rsidRPr="00F830B4">
              <w:rPr>
                <w:rStyle w:val="Hyperlink"/>
                <w:noProof/>
              </w:rPr>
              <w:fldChar w:fldCharType="separate"/>
            </w:r>
            <w:r w:rsidRPr="00F830B4">
              <w:rPr>
                <w:rStyle w:val="Hyperlink"/>
                <w:noProof/>
              </w:rPr>
              <w:t>Customer Value</w:t>
            </w:r>
            <w:r>
              <w:rPr>
                <w:noProof/>
                <w:webHidden/>
              </w:rPr>
              <w:tab/>
            </w:r>
            <w:r>
              <w:rPr>
                <w:noProof/>
                <w:webHidden/>
              </w:rPr>
              <w:fldChar w:fldCharType="begin"/>
            </w:r>
            <w:r>
              <w:rPr>
                <w:noProof/>
                <w:webHidden/>
              </w:rPr>
              <w:instrText xml:space="preserve"> PAGEREF _Toc522520065 \h </w:instrText>
            </w:r>
          </w:ins>
          <w:r>
            <w:rPr>
              <w:noProof/>
              <w:webHidden/>
            </w:rPr>
          </w:r>
          <w:r>
            <w:rPr>
              <w:noProof/>
              <w:webHidden/>
            </w:rPr>
            <w:fldChar w:fldCharType="separate"/>
          </w:r>
          <w:ins w:id="27" w:author="Dustin Clifford" w:date="2018-08-20T09:18:00Z">
            <w:r>
              <w:rPr>
                <w:noProof/>
                <w:webHidden/>
              </w:rPr>
              <w:t>8</w:t>
            </w:r>
            <w:r>
              <w:rPr>
                <w:noProof/>
                <w:webHidden/>
              </w:rPr>
              <w:fldChar w:fldCharType="end"/>
            </w:r>
            <w:r w:rsidRPr="00F830B4">
              <w:rPr>
                <w:rStyle w:val="Hyperlink"/>
                <w:noProof/>
              </w:rPr>
              <w:fldChar w:fldCharType="end"/>
            </w:r>
          </w:ins>
        </w:p>
        <w:p w14:paraId="31D466BC" w14:textId="4308FE7C" w:rsidR="009A0E5B" w:rsidRDefault="009A0E5B">
          <w:pPr>
            <w:pStyle w:val="TOC2"/>
            <w:tabs>
              <w:tab w:val="right" w:leader="dot" w:pos="9350"/>
            </w:tabs>
            <w:rPr>
              <w:ins w:id="28" w:author="Dustin Clifford" w:date="2018-08-20T09:18:00Z"/>
              <w:b w:val="0"/>
              <w:bCs w:val="0"/>
              <w:smallCaps w:val="0"/>
              <w:noProof/>
            </w:rPr>
          </w:pPr>
          <w:ins w:id="29"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"_Toc522520066"</w:instrText>
            </w:r>
            <w:r w:rsidRPr="00F830B4">
              <w:rPr>
                <w:rStyle w:val="Hyperlink"/>
                <w:noProof/>
              </w:rPr>
              <w:instrText xml:space="preserve"> </w:instrText>
            </w:r>
            <w:r w:rsidRPr="00F830B4">
              <w:rPr>
                <w:rStyle w:val="Hyperlink"/>
                <w:noProof/>
              </w:rPr>
              <w:fldChar w:fldCharType="separate"/>
            </w:r>
            <w:r w:rsidRPr="00F830B4">
              <w:rPr>
                <w:rStyle w:val="Hyperlink"/>
                <w:noProof/>
              </w:rPr>
              <w:t>Segment Based Pricing</w:t>
            </w:r>
            <w:r>
              <w:rPr>
                <w:noProof/>
                <w:webHidden/>
              </w:rPr>
              <w:tab/>
            </w:r>
            <w:r>
              <w:rPr>
                <w:noProof/>
                <w:webHidden/>
              </w:rPr>
              <w:fldChar w:fldCharType="begin"/>
            </w:r>
            <w:r>
              <w:rPr>
                <w:noProof/>
                <w:webHidden/>
              </w:rPr>
              <w:instrText xml:space="preserve"> PAGEREF _Toc522520066 \h </w:instrText>
            </w:r>
          </w:ins>
          <w:r>
            <w:rPr>
              <w:noProof/>
              <w:webHidden/>
            </w:rPr>
          </w:r>
          <w:r>
            <w:rPr>
              <w:noProof/>
              <w:webHidden/>
            </w:rPr>
            <w:fldChar w:fldCharType="separate"/>
          </w:r>
          <w:ins w:id="30" w:author="Dustin Clifford" w:date="2018-08-20T09:18:00Z">
            <w:r>
              <w:rPr>
                <w:noProof/>
                <w:webHidden/>
              </w:rPr>
              <w:t>9</w:t>
            </w:r>
            <w:r>
              <w:rPr>
                <w:noProof/>
                <w:webHidden/>
              </w:rPr>
              <w:fldChar w:fldCharType="end"/>
            </w:r>
            <w:r w:rsidRPr="00F830B4">
              <w:rPr>
                <w:rStyle w:val="Hyperlink"/>
                <w:noProof/>
              </w:rPr>
              <w:fldChar w:fldCharType="end"/>
            </w:r>
          </w:ins>
        </w:p>
        <w:p w14:paraId="3C760B4B" w14:textId="05B9E659" w:rsidR="009A0E5B" w:rsidRDefault="009A0E5B">
          <w:pPr>
            <w:pStyle w:val="TOC1"/>
            <w:tabs>
              <w:tab w:val="right" w:leader="dot" w:pos="9350"/>
            </w:tabs>
            <w:rPr>
              <w:ins w:id="31" w:author="Dustin Clifford" w:date="2018-08-20T09:18:00Z"/>
              <w:b w:val="0"/>
              <w:bCs w:val="0"/>
              <w:caps w:val="0"/>
              <w:noProof/>
              <w:u w:val="none"/>
            </w:rPr>
          </w:pPr>
          <w:ins w:id="32"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"_Toc522520067"</w:instrText>
            </w:r>
            <w:r w:rsidRPr="00F830B4">
              <w:rPr>
                <w:rStyle w:val="Hyperlink"/>
                <w:noProof/>
              </w:rPr>
              <w:instrText xml:space="preserve"> </w:instrText>
            </w:r>
            <w:r w:rsidRPr="00F830B4">
              <w:rPr>
                <w:rStyle w:val="Hyperlink"/>
                <w:noProof/>
              </w:rPr>
              <w:fldChar w:fldCharType="separate"/>
            </w:r>
            <w:r w:rsidRPr="00F830B4">
              <w:rPr>
                <w:rStyle w:val="Hyperlink"/>
                <w:noProof/>
              </w:rPr>
              <w:t>Booking Limits</w:t>
            </w:r>
            <w:r>
              <w:rPr>
                <w:noProof/>
                <w:webHidden/>
              </w:rPr>
              <w:tab/>
            </w:r>
            <w:r>
              <w:rPr>
                <w:noProof/>
                <w:webHidden/>
              </w:rPr>
              <w:fldChar w:fldCharType="begin"/>
            </w:r>
            <w:r>
              <w:rPr>
                <w:noProof/>
                <w:webHidden/>
              </w:rPr>
              <w:instrText xml:space="preserve"> PAGEREF _Toc522520067 \h </w:instrText>
            </w:r>
          </w:ins>
          <w:r>
            <w:rPr>
              <w:noProof/>
              <w:webHidden/>
            </w:rPr>
          </w:r>
          <w:r>
            <w:rPr>
              <w:noProof/>
              <w:webHidden/>
            </w:rPr>
            <w:fldChar w:fldCharType="separate"/>
          </w:r>
          <w:ins w:id="33" w:author="Dustin Clifford" w:date="2018-08-20T09:18:00Z">
            <w:r>
              <w:rPr>
                <w:noProof/>
                <w:webHidden/>
              </w:rPr>
              <w:t>10</w:t>
            </w:r>
            <w:r>
              <w:rPr>
                <w:noProof/>
                <w:webHidden/>
              </w:rPr>
              <w:fldChar w:fldCharType="end"/>
            </w:r>
            <w:r w:rsidRPr="00F830B4">
              <w:rPr>
                <w:rStyle w:val="Hyperlink"/>
                <w:noProof/>
              </w:rPr>
              <w:fldChar w:fldCharType="end"/>
            </w:r>
          </w:ins>
        </w:p>
        <w:p w14:paraId="179C23A6" w14:textId="34262AF6" w:rsidR="009A0E5B" w:rsidRDefault="009A0E5B">
          <w:pPr>
            <w:pStyle w:val="TOC2"/>
            <w:tabs>
              <w:tab w:val="right" w:leader="dot" w:pos="9350"/>
            </w:tabs>
            <w:rPr>
              <w:ins w:id="34" w:author="Dustin Clifford" w:date="2018-08-20T09:18:00Z"/>
              <w:b w:val="0"/>
              <w:bCs w:val="0"/>
              <w:smallCaps w:val="0"/>
              <w:noProof/>
            </w:rPr>
          </w:pPr>
          <w:ins w:id="35"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"_Toc522520068"</w:instrText>
            </w:r>
            <w:r w:rsidRPr="00F830B4">
              <w:rPr>
                <w:rStyle w:val="Hyperlink"/>
                <w:noProof/>
              </w:rPr>
              <w:instrText xml:space="preserve"> </w:instrText>
            </w:r>
            <w:r w:rsidRPr="00F830B4">
              <w:rPr>
                <w:rStyle w:val="Hyperlink"/>
                <w:noProof/>
              </w:rPr>
              <w:fldChar w:fldCharType="separate"/>
            </w:r>
            <w:r w:rsidRPr="00F830B4">
              <w:rPr>
                <w:rStyle w:val="Hyperlink"/>
                <w:noProof/>
              </w:rPr>
              <w:t>Data Pipeline</w:t>
            </w:r>
            <w:r>
              <w:rPr>
                <w:noProof/>
                <w:webHidden/>
              </w:rPr>
              <w:tab/>
            </w:r>
            <w:r>
              <w:rPr>
                <w:noProof/>
                <w:webHidden/>
              </w:rPr>
              <w:fldChar w:fldCharType="begin"/>
            </w:r>
            <w:r>
              <w:rPr>
                <w:noProof/>
                <w:webHidden/>
              </w:rPr>
              <w:instrText xml:space="preserve"> PAGEREF _Toc522520068 \h </w:instrText>
            </w:r>
          </w:ins>
          <w:r>
            <w:rPr>
              <w:noProof/>
              <w:webHidden/>
            </w:rPr>
          </w:r>
          <w:r>
            <w:rPr>
              <w:noProof/>
              <w:webHidden/>
            </w:rPr>
            <w:fldChar w:fldCharType="separate"/>
          </w:r>
          <w:ins w:id="36" w:author="Dustin Clifford" w:date="2018-08-20T09:18:00Z">
            <w:r>
              <w:rPr>
                <w:noProof/>
                <w:webHidden/>
              </w:rPr>
              <w:t>12</w:t>
            </w:r>
            <w:r>
              <w:rPr>
                <w:noProof/>
                <w:webHidden/>
              </w:rPr>
              <w:fldChar w:fldCharType="end"/>
            </w:r>
            <w:r w:rsidRPr="00F830B4">
              <w:rPr>
                <w:rStyle w:val="Hyperlink"/>
                <w:noProof/>
              </w:rPr>
              <w:fldChar w:fldCharType="end"/>
            </w:r>
          </w:ins>
        </w:p>
        <w:p w14:paraId="5C106441" w14:textId="063520B4" w:rsidR="009A0E5B" w:rsidRDefault="009A0E5B">
          <w:pPr>
            <w:pStyle w:val="TOC3"/>
            <w:tabs>
              <w:tab w:val="right" w:leader="dot" w:pos="9350"/>
            </w:tabs>
            <w:rPr>
              <w:ins w:id="37" w:author="Dustin Clifford" w:date="2018-08-20T09:18:00Z"/>
              <w:smallCaps w:val="0"/>
              <w:noProof/>
            </w:rPr>
          </w:pPr>
          <w:ins w:id="38"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"_Toc522520069"</w:instrText>
            </w:r>
            <w:r w:rsidRPr="00F830B4">
              <w:rPr>
                <w:rStyle w:val="Hyperlink"/>
                <w:noProof/>
              </w:rPr>
              <w:instrText xml:space="preserve"> </w:instrText>
            </w:r>
            <w:r w:rsidRPr="00F830B4">
              <w:rPr>
                <w:rStyle w:val="Hyperlink"/>
                <w:noProof/>
              </w:rPr>
              <w:fldChar w:fldCharType="separate"/>
            </w:r>
            <w:r w:rsidRPr="00F830B4">
              <w:rPr>
                <w:rStyle w:val="Hyperlink"/>
                <w:noProof/>
              </w:rPr>
              <w:t>Las Vegas</w:t>
            </w:r>
            <w:r>
              <w:rPr>
                <w:noProof/>
                <w:webHidden/>
              </w:rPr>
              <w:tab/>
            </w:r>
            <w:r>
              <w:rPr>
                <w:noProof/>
                <w:webHidden/>
              </w:rPr>
              <w:fldChar w:fldCharType="begin"/>
            </w:r>
            <w:r>
              <w:rPr>
                <w:noProof/>
                <w:webHidden/>
              </w:rPr>
              <w:instrText xml:space="preserve"> PAGEREF _Toc522520069 \h </w:instrText>
            </w:r>
          </w:ins>
          <w:r>
            <w:rPr>
              <w:noProof/>
              <w:webHidden/>
            </w:rPr>
          </w:r>
          <w:r>
            <w:rPr>
              <w:noProof/>
              <w:webHidden/>
            </w:rPr>
            <w:fldChar w:fldCharType="separate"/>
          </w:r>
          <w:ins w:id="39" w:author="Dustin Clifford" w:date="2018-08-20T09:18:00Z">
            <w:r>
              <w:rPr>
                <w:noProof/>
                <w:webHidden/>
              </w:rPr>
              <w:t>13</w:t>
            </w:r>
            <w:r>
              <w:rPr>
                <w:noProof/>
                <w:webHidden/>
              </w:rPr>
              <w:fldChar w:fldCharType="end"/>
            </w:r>
            <w:r w:rsidRPr="00F830B4">
              <w:rPr>
                <w:rStyle w:val="Hyperlink"/>
                <w:noProof/>
              </w:rPr>
              <w:fldChar w:fldCharType="end"/>
            </w:r>
          </w:ins>
        </w:p>
        <w:p w14:paraId="7BE3005B" w14:textId="00535AB5" w:rsidR="009A0E5B" w:rsidRDefault="009A0E5B">
          <w:pPr>
            <w:pStyle w:val="TOC3"/>
            <w:tabs>
              <w:tab w:val="right" w:leader="dot" w:pos="9350"/>
            </w:tabs>
            <w:rPr>
              <w:ins w:id="40" w:author="Dustin Clifford" w:date="2018-08-20T09:18:00Z"/>
              <w:smallCaps w:val="0"/>
              <w:noProof/>
            </w:rPr>
          </w:pPr>
          <w:ins w:id="41"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"_Toc522520070"</w:instrText>
            </w:r>
            <w:r w:rsidRPr="00F830B4">
              <w:rPr>
                <w:rStyle w:val="Hyperlink"/>
                <w:noProof/>
              </w:rPr>
              <w:instrText xml:space="preserve"> </w:instrText>
            </w:r>
            <w:r w:rsidRPr="00F830B4">
              <w:rPr>
                <w:rStyle w:val="Hyperlink"/>
                <w:noProof/>
              </w:rPr>
              <w:fldChar w:fldCharType="separate"/>
            </w:r>
            <w:r w:rsidRPr="00F830B4">
              <w:rPr>
                <w:rStyle w:val="Hyperlink"/>
                <w:noProof/>
              </w:rPr>
              <w:t xml:space="preserve"> Regionals</w:t>
            </w:r>
            <w:r>
              <w:rPr>
                <w:noProof/>
                <w:webHidden/>
              </w:rPr>
              <w:tab/>
            </w:r>
            <w:r>
              <w:rPr>
                <w:noProof/>
                <w:webHidden/>
              </w:rPr>
              <w:fldChar w:fldCharType="begin"/>
            </w:r>
            <w:r>
              <w:rPr>
                <w:noProof/>
                <w:webHidden/>
              </w:rPr>
              <w:instrText xml:space="preserve"> PAGEREF _Toc522520070 \h </w:instrText>
            </w:r>
          </w:ins>
          <w:r>
            <w:rPr>
              <w:noProof/>
              <w:webHidden/>
            </w:rPr>
          </w:r>
          <w:r>
            <w:rPr>
              <w:noProof/>
              <w:webHidden/>
            </w:rPr>
            <w:fldChar w:fldCharType="separate"/>
          </w:r>
          <w:ins w:id="42" w:author="Dustin Clifford" w:date="2018-08-20T09:18:00Z">
            <w:r>
              <w:rPr>
                <w:noProof/>
                <w:webHidden/>
              </w:rPr>
              <w:t>16</w:t>
            </w:r>
            <w:r>
              <w:rPr>
                <w:noProof/>
                <w:webHidden/>
              </w:rPr>
              <w:fldChar w:fldCharType="end"/>
            </w:r>
            <w:r w:rsidRPr="00F830B4">
              <w:rPr>
                <w:rStyle w:val="Hyperlink"/>
                <w:noProof/>
              </w:rPr>
              <w:fldChar w:fldCharType="end"/>
            </w:r>
          </w:ins>
        </w:p>
        <w:p w14:paraId="4E918EBB" w14:textId="5F7A857E" w:rsidR="009A0E5B" w:rsidRDefault="009A0E5B">
          <w:pPr>
            <w:pStyle w:val="TOC1"/>
            <w:tabs>
              <w:tab w:val="right" w:leader="dot" w:pos="9350"/>
            </w:tabs>
            <w:rPr>
              <w:ins w:id="43" w:author="Dustin Clifford" w:date="2018-08-20T09:18:00Z"/>
              <w:b w:val="0"/>
              <w:bCs w:val="0"/>
              <w:caps w:val="0"/>
              <w:noProof/>
              <w:u w:val="none"/>
            </w:rPr>
          </w:pPr>
          <w:ins w:id="44"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"_Toc522520071"</w:instrText>
            </w:r>
            <w:r w:rsidRPr="00F830B4">
              <w:rPr>
                <w:rStyle w:val="Hyperlink"/>
                <w:noProof/>
              </w:rPr>
              <w:instrText xml:space="preserve"> </w:instrText>
            </w:r>
            <w:r w:rsidRPr="00F830B4">
              <w:rPr>
                <w:rStyle w:val="Hyperlink"/>
                <w:noProof/>
              </w:rPr>
              <w:fldChar w:fldCharType="separate"/>
            </w:r>
            <w:r w:rsidRPr="00F830B4">
              <w:rPr>
                <w:rStyle w:val="Hyperlink"/>
                <w:noProof/>
              </w:rPr>
              <w:t>Product Updates</w:t>
            </w:r>
            <w:r>
              <w:rPr>
                <w:noProof/>
                <w:webHidden/>
              </w:rPr>
              <w:tab/>
            </w:r>
            <w:r>
              <w:rPr>
                <w:noProof/>
                <w:webHidden/>
              </w:rPr>
              <w:fldChar w:fldCharType="begin"/>
            </w:r>
            <w:r>
              <w:rPr>
                <w:noProof/>
                <w:webHidden/>
              </w:rPr>
              <w:instrText xml:space="preserve"> PAGEREF _Toc522520071 \h </w:instrText>
            </w:r>
          </w:ins>
          <w:r>
            <w:rPr>
              <w:noProof/>
              <w:webHidden/>
            </w:rPr>
          </w:r>
          <w:r>
            <w:rPr>
              <w:noProof/>
              <w:webHidden/>
            </w:rPr>
            <w:fldChar w:fldCharType="separate"/>
          </w:r>
          <w:ins w:id="45" w:author="Dustin Clifford" w:date="2018-08-20T09:18:00Z">
            <w:r>
              <w:rPr>
                <w:noProof/>
                <w:webHidden/>
              </w:rPr>
              <w:t>18</w:t>
            </w:r>
            <w:r>
              <w:rPr>
                <w:noProof/>
                <w:webHidden/>
              </w:rPr>
              <w:fldChar w:fldCharType="end"/>
            </w:r>
            <w:r w:rsidRPr="00F830B4">
              <w:rPr>
                <w:rStyle w:val="Hyperlink"/>
                <w:noProof/>
              </w:rPr>
              <w:fldChar w:fldCharType="end"/>
            </w:r>
          </w:ins>
        </w:p>
        <w:p w14:paraId="411D7686" w14:textId="6DCAC31E" w:rsidR="009A0E5B" w:rsidRDefault="009A0E5B">
          <w:pPr>
            <w:pStyle w:val="TOC2"/>
            <w:tabs>
              <w:tab w:val="right" w:leader="dot" w:pos="9350"/>
            </w:tabs>
            <w:rPr>
              <w:ins w:id="46" w:author="Dustin Clifford" w:date="2018-08-20T09:18:00Z"/>
              <w:b w:val="0"/>
              <w:bCs w:val="0"/>
              <w:smallCaps w:val="0"/>
              <w:noProof/>
            </w:rPr>
          </w:pPr>
          <w:ins w:id="47"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"_Toc522520072"</w:instrText>
            </w:r>
            <w:r w:rsidRPr="00F830B4">
              <w:rPr>
                <w:rStyle w:val="Hyperlink"/>
                <w:noProof/>
              </w:rPr>
              <w:instrText xml:space="preserve"> </w:instrText>
            </w:r>
            <w:r w:rsidRPr="00F830B4">
              <w:rPr>
                <w:rStyle w:val="Hyperlink"/>
                <w:noProof/>
              </w:rPr>
              <w:fldChar w:fldCharType="separate"/>
            </w:r>
            <w:r w:rsidRPr="00F830B4">
              <w:rPr>
                <w:rStyle w:val="Hyperlink"/>
                <w:noProof/>
              </w:rPr>
              <w:t>Platform Updates</w:t>
            </w:r>
            <w:r>
              <w:rPr>
                <w:noProof/>
                <w:webHidden/>
              </w:rPr>
              <w:tab/>
            </w:r>
            <w:r>
              <w:rPr>
                <w:noProof/>
                <w:webHidden/>
              </w:rPr>
              <w:fldChar w:fldCharType="begin"/>
            </w:r>
            <w:r>
              <w:rPr>
                <w:noProof/>
                <w:webHidden/>
              </w:rPr>
              <w:instrText xml:space="preserve"> PAGEREF _Toc522520072 \h </w:instrText>
            </w:r>
          </w:ins>
          <w:r>
            <w:rPr>
              <w:noProof/>
              <w:webHidden/>
            </w:rPr>
          </w:r>
          <w:r>
            <w:rPr>
              <w:noProof/>
              <w:webHidden/>
            </w:rPr>
            <w:fldChar w:fldCharType="separate"/>
          </w:r>
          <w:ins w:id="48" w:author="Dustin Clifford" w:date="2018-08-20T09:18:00Z">
            <w:r>
              <w:rPr>
                <w:noProof/>
                <w:webHidden/>
              </w:rPr>
              <w:t>18</w:t>
            </w:r>
            <w:r>
              <w:rPr>
                <w:noProof/>
                <w:webHidden/>
              </w:rPr>
              <w:fldChar w:fldCharType="end"/>
            </w:r>
            <w:r w:rsidRPr="00F830B4">
              <w:rPr>
                <w:rStyle w:val="Hyperlink"/>
                <w:noProof/>
              </w:rPr>
              <w:fldChar w:fldCharType="end"/>
            </w:r>
          </w:ins>
        </w:p>
        <w:p w14:paraId="2258BD4F" w14:textId="34C57C20" w:rsidR="009A0E5B" w:rsidRDefault="009A0E5B">
          <w:pPr>
            <w:pStyle w:val="TOC3"/>
            <w:tabs>
              <w:tab w:val="right" w:leader="dot" w:pos="9350"/>
            </w:tabs>
            <w:rPr>
              <w:ins w:id="49" w:author="Dustin Clifford" w:date="2018-08-20T09:18:00Z"/>
              <w:smallCaps w:val="0"/>
              <w:noProof/>
            </w:rPr>
          </w:pPr>
          <w:ins w:id="50"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"_Toc522520073"</w:instrText>
            </w:r>
            <w:r w:rsidRPr="00F830B4">
              <w:rPr>
                <w:rStyle w:val="Hyperlink"/>
                <w:noProof/>
              </w:rPr>
              <w:instrText xml:space="preserve"> </w:instrText>
            </w:r>
            <w:r w:rsidRPr="00F830B4">
              <w:rPr>
                <w:rStyle w:val="Hyperlink"/>
                <w:noProof/>
              </w:rPr>
              <w:fldChar w:fldCharType="separate"/>
            </w:r>
            <w:r w:rsidRPr="00F830B4">
              <w:rPr>
                <w:rStyle w:val="Hyperlink"/>
                <w:noProof/>
              </w:rPr>
              <w:t>TPS</w:t>
            </w:r>
            <w:r>
              <w:rPr>
                <w:noProof/>
                <w:webHidden/>
              </w:rPr>
              <w:tab/>
            </w:r>
            <w:r>
              <w:rPr>
                <w:noProof/>
                <w:webHidden/>
              </w:rPr>
              <w:fldChar w:fldCharType="begin"/>
            </w:r>
            <w:r>
              <w:rPr>
                <w:noProof/>
                <w:webHidden/>
              </w:rPr>
              <w:instrText xml:space="preserve"> PAGEREF _Toc522520073 \h </w:instrText>
            </w:r>
          </w:ins>
          <w:r>
            <w:rPr>
              <w:noProof/>
              <w:webHidden/>
            </w:rPr>
          </w:r>
          <w:r>
            <w:rPr>
              <w:noProof/>
              <w:webHidden/>
            </w:rPr>
            <w:fldChar w:fldCharType="separate"/>
          </w:r>
          <w:ins w:id="51" w:author="Dustin Clifford" w:date="2018-08-20T09:18:00Z">
            <w:r>
              <w:rPr>
                <w:noProof/>
                <w:webHidden/>
              </w:rPr>
              <w:t>18</w:t>
            </w:r>
            <w:r>
              <w:rPr>
                <w:noProof/>
                <w:webHidden/>
              </w:rPr>
              <w:fldChar w:fldCharType="end"/>
            </w:r>
            <w:r w:rsidRPr="00F830B4">
              <w:rPr>
                <w:rStyle w:val="Hyperlink"/>
                <w:noProof/>
              </w:rPr>
              <w:fldChar w:fldCharType="end"/>
            </w:r>
          </w:ins>
        </w:p>
        <w:p w14:paraId="4163563E" w14:textId="6EBBB362" w:rsidR="009A0E5B" w:rsidRDefault="009A0E5B">
          <w:pPr>
            <w:pStyle w:val="TOC3"/>
            <w:tabs>
              <w:tab w:val="right" w:leader="dot" w:pos="9350"/>
            </w:tabs>
            <w:rPr>
              <w:ins w:id="52" w:author="Dustin Clifford" w:date="2018-08-20T09:18:00Z"/>
              <w:smallCaps w:val="0"/>
              <w:noProof/>
            </w:rPr>
          </w:pPr>
          <w:ins w:id="53"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"_Toc522520074"</w:instrText>
            </w:r>
            <w:r w:rsidRPr="00F830B4">
              <w:rPr>
                <w:rStyle w:val="Hyperlink"/>
                <w:noProof/>
              </w:rPr>
              <w:instrText xml:space="preserve"> </w:instrText>
            </w:r>
            <w:r w:rsidRPr="00F830B4">
              <w:rPr>
                <w:rStyle w:val="Hyperlink"/>
                <w:noProof/>
              </w:rPr>
              <w:fldChar w:fldCharType="separate"/>
            </w:r>
            <w:r w:rsidRPr="00F830B4">
              <w:rPr>
                <w:rStyle w:val="Hyperlink"/>
                <w:noProof/>
              </w:rPr>
              <w:t>Customer Service</w:t>
            </w:r>
            <w:r>
              <w:rPr>
                <w:noProof/>
                <w:webHidden/>
              </w:rPr>
              <w:tab/>
            </w:r>
            <w:r>
              <w:rPr>
                <w:noProof/>
                <w:webHidden/>
              </w:rPr>
              <w:fldChar w:fldCharType="begin"/>
            </w:r>
            <w:r>
              <w:rPr>
                <w:noProof/>
                <w:webHidden/>
              </w:rPr>
              <w:instrText xml:space="preserve"> PAGEREF _Toc522520074 \h </w:instrText>
            </w:r>
          </w:ins>
          <w:r>
            <w:rPr>
              <w:noProof/>
              <w:webHidden/>
            </w:rPr>
          </w:r>
          <w:r>
            <w:rPr>
              <w:noProof/>
              <w:webHidden/>
            </w:rPr>
            <w:fldChar w:fldCharType="separate"/>
          </w:r>
          <w:ins w:id="54" w:author="Dustin Clifford" w:date="2018-08-20T09:18:00Z">
            <w:r>
              <w:rPr>
                <w:noProof/>
                <w:webHidden/>
              </w:rPr>
              <w:t>19</w:t>
            </w:r>
            <w:r>
              <w:rPr>
                <w:noProof/>
                <w:webHidden/>
              </w:rPr>
              <w:fldChar w:fldCharType="end"/>
            </w:r>
            <w:r w:rsidRPr="00F830B4">
              <w:rPr>
                <w:rStyle w:val="Hyperlink"/>
                <w:noProof/>
              </w:rPr>
              <w:fldChar w:fldCharType="end"/>
            </w:r>
          </w:ins>
        </w:p>
        <w:p w14:paraId="1AF05A7F" w14:textId="78D7CA7B" w:rsidR="009A0E5B" w:rsidRDefault="009A0E5B">
          <w:pPr>
            <w:pStyle w:val="TOC3"/>
            <w:tabs>
              <w:tab w:val="right" w:leader="dot" w:pos="9350"/>
            </w:tabs>
            <w:rPr>
              <w:ins w:id="55" w:author="Dustin Clifford" w:date="2018-08-20T09:18:00Z"/>
              <w:smallCaps w:val="0"/>
              <w:noProof/>
            </w:rPr>
          </w:pPr>
          <w:ins w:id="56"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"_Toc522520075"</w:instrText>
            </w:r>
            <w:r w:rsidRPr="00F830B4">
              <w:rPr>
                <w:rStyle w:val="Hyperlink"/>
                <w:noProof/>
              </w:rPr>
              <w:instrText xml:space="preserve"> </w:instrText>
            </w:r>
            <w:r w:rsidRPr="00F830B4">
              <w:rPr>
                <w:rStyle w:val="Hyperlink"/>
                <w:noProof/>
              </w:rPr>
              <w:fldChar w:fldCharType="separate"/>
            </w:r>
            <w:r w:rsidRPr="00F830B4">
              <w:rPr>
                <w:rStyle w:val="Hyperlink"/>
                <w:noProof/>
              </w:rPr>
              <w:t>Phoenix Bridge Service (PBS)</w:t>
            </w:r>
            <w:r>
              <w:rPr>
                <w:noProof/>
                <w:webHidden/>
              </w:rPr>
              <w:tab/>
            </w:r>
            <w:r>
              <w:rPr>
                <w:noProof/>
                <w:webHidden/>
              </w:rPr>
              <w:fldChar w:fldCharType="begin"/>
            </w:r>
            <w:r>
              <w:rPr>
                <w:noProof/>
                <w:webHidden/>
              </w:rPr>
              <w:instrText xml:space="preserve"> PAGEREF _Toc522520075 \h </w:instrText>
            </w:r>
          </w:ins>
          <w:r>
            <w:rPr>
              <w:noProof/>
              <w:webHidden/>
            </w:rPr>
          </w:r>
          <w:r>
            <w:rPr>
              <w:noProof/>
              <w:webHidden/>
            </w:rPr>
            <w:fldChar w:fldCharType="separate"/>
          </w:r>
          <w:ins w:id="57" w:author="Dustin Clifford" w:date="2018-08-20T09:18:00Z">
            <w:r>
              <w:rPr>
                <w:noProof/>
                <w:webHidden/>
              </w:rPr>
              <w:t>19</w:t>
            </w:r>
            <w:r>
              <w:rPr>
                <w:noProof/>
                <w:webHidden/>
              </w:rPr>
              <w:fldChar w:fldCharType="end"/>
            </w:r>
            <w:r w:rsidRPr="00F830B4">
              <w:rPr>
                <w:rStyle w:val="Hyperlink"/>
                <w:noProof/>
              </w:rPr>
              <w:fldChar w:fldCharType="end"/>
            </w:r>
          </w:ins>
        </w:p>
        <w:p w14:paraId="11CC890A" w14:textId="2540B8D1" w:rsidR="009A0E5B" w:rsidRDefault="009A0E5B">
          <w:pPr>
            <w:pStyle w:val="TOC3"/>
            <w:tabs>
              <w:tab w:val="right" w:leader="dot" w:pos="9350"/>
            </w:tabs>
            <w:rPr>
              <w:ins w:id="58" w:author="Dustin Clifford" w:date="2018-08-20T09:18:00Z"/>
              <w:smallCaps w:val="0"/>
              <w:noProof/>
            </w:rPr>
          </w:pPr>
          <w:ins w:id="59"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"_Toc522520076"</w:instrText>
            </w:r>
            <w:r w:rsidRPr="00F830B4">
              <w:rPr>
                <w:rStyle w:val="Hyperlink"/>
                <w:noProof/>
              </w:rPr>
              <w:instrText xml:space="preserve"> </w:instrText>
            </w:r>
            <w:r w:rsidRPr="00F830B4">
              <w:rPr>
                <w:rStyle w:val="Hyperlink"/>
                <w:noProof/>
              </w:rPr>
              <w:fldChar w:fldCharType="separate"/>
            </w:r>
            <w:r w:rsidRPr="00F830B4">
              <w:rPr>
                <w:rStyle w:val="Hyperlink"/>
                <w:noProof/>
              </w:rPr>
              <w:t>RDS / RDC</w:t>
            </w:r>
            <w:r>
              <w:rPr>
                <w:noProof/>
                <w:webHidden/>
              </w:rPr>
              <w:tab/>
            </w:r>
            <w:r>
              <w:rPr>
                <w:noProof/>
                <w:webHidden/>
              </w:rPr>
              <w:fldChar w:fldCharType="begin"/>
            </w:r>
            <w:r>
              <w:rPr>
                <w:noProof/>
                <w:webHidden/>
              </w:rPr>
              <w:instrText xml:space="preserve"> PAGEREF _Toc522520076 \h </w:instrText>
            </w:r>
          </w:ins>
          <w:r>
            <w:rPr>
              <w:noProof/>
              <w:webHidden/>
            </w:rPr>
          </w:r>
          <w:r>
            <w:rPr>
              <w:noProof/>
              <w:webHidden/>
            </w:rPr>
            <w:fldChar w:fldCharType="separate"/>
          </w:r>
          <w:ins w:id="60" w:author="Dustin Clifford" w:date="2018-08-20T09:18:00Z">
            <w:r>
              <w:rPr>
                <w:noProof/>
                <w:webHidden/>
              </w:rPr>
              <w:t>19</w:t>
            </w:r>
            <w:r>
              <w:rPr>
                <w:noProof/>
                <w:webHidden/>
              </w:rPr>
              <w:fldChar w:fldCharType="end"/>
            </w:r>
            <w:r w:rsidRPr="00F830B4">
              <w:rPr>
                <w:rStyle w:val="Hyperlink"/>
                <w:noProof/>
              </w:rPr>
              <w:fldChar w:fldCharType="end"/>
            </w:r>
          </w:ins>
        </w:p>
        <w:p w14:paraId="6EB2025F" w14:textId="3E220BDF" w:rsidR="009A0E5B" w:rsidRDefault="009A0E5B">
          <w:pPr>
            <w:pStyle w:val="TOC3"/>
            <w:tabs>
              <w:tab w:val="right" w:leader="dot" w:pos="9350"/>
            </w:tabs>
            <w:rPr>
              <w:ins w:id="61" w:author="Dustin Clifford" w:date="2018-08-20T09:18:00Z"/>
              <w:smallCaps w:val="0"/>
              <w:noProof/>
            </w:rPr>
          </w:pPr>
          <w:ins w:id="62"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"_Toc522520077"</w:instrText>
            </w:r>
            <w:r w:rsidRPr="00F830B4">
              <w:rPr>
                <w:rStyle w:val="Hyperlink"/>
                <w:noProof/>
              </w:rPr>
              <w:instrText xml:space="preserve"> </w:instrText>
            </w:r>
            <w:r w:rsidRPr="00F830B4">
              <w:rPr>
                <w:rStyle w:val="Hyperlink"/>
                <w:noProof/>
              </w:rPr>
              <w:fldChar w:fldCharType="separate"/>
            </w:r>
            <w:r w:rsidRPr="00F830B4">
              <w:rPr>
                <w:rStyle w:val="Hyperlink"/>
                <w:noProof/>
              </w:rPr>
              <w:t>EBS</w:t>
            </w:r>
            <w:r>
              <w:rPr>
                <w:noProof/>
                <w:webHidden/>
              </w:rPr>
              <w:tab/>
            </w:r>
            <w:r>
              <w:rPr>
                <w:noProof/>
                <w:webHidden/>
              </w:rPr>
              <w:fldChar w:fldCharType="begin"/>
            </w:r>
            <w:r>
              <w:rPr>
                <w:noProof/>
                <w:webHidden/>
              </w:rPr>
              <w:instrText xml:space="preserve"> PAGEREF _Toc522520077 \h </w:instrText>
            </w:r>
          </w:ins>
          <w:r>
            <w:rPr>
              <w:noProof/>
              <w:webHidden/>
            </w:rPr>
          </w:r>
          <w:r>
            <w:rPr>
              <w:noProof/>
              <w:webHidden/>
            </w:rPr>
            <w:fldChar w:fldCharType="separate"/>
          </w:r>
          <w:ins w:id="63" w:author="Dustin Clifford" w:date="2018-08-20T09:18:00Z">
            <w:r>
              <w:rPr>
                <w:noProof/>
                <w:webHidden/>
              </w:rPr>
              <w:t>20</w:t>
            </w:r>
            <w:r>
              <w:rPr>
                <w:noProof/>
                <w:webHidden/>
              </w:rPr>
              <w:fldChar w:fldCharType="end"/>
            </w:r>
            <w:r w:rsidRPr="00F830B4">
              <w:rPr>
                <w:rStyle w:val="Hyperlink"/>
                <w:noProof/>
              </w:rPr>
              <w:fldChar w:fldCharType="end"/>
            </w:r>
          </w:ins>
        </w:p>
        <w:p w14:paraId="3E11EA20" w14:textId="5253182A" w:rsidR="009A0E5B" w:rsidRDefault="009A0E5B">
          <w:pPr>
            <w:pStyle w:val="TOC3"/>
            <w:tabs>
              <w:tab w:val="right" w:leader="dot" w:pos="9350"/>
            </w:tabs>
            <w:rPr>
              <w:ins w:id="64" w:author="Dustin Clifford" w:date="2018-08-20T09:18:00Z"/>
              <w:smallCaps w:val="0"/>
              <w:noProof/>
            </w:rPr>
          </w:pPr>
          <w:ins w:id="65"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"_Toc522520078"</w:instrText>
            </w:r>
            <w:r w:rsidRPr="00F830B4">
              <w:rPr>
                <w:rStyle w:val="Hyperlink"/>
                <w:noProof/>
              </w:rPr>
              <w:instrText xml:space="preserve"> </w:instrText>
            </w:r>
            <w:r w:rsidRPr="00F830B4">
              <w:rPr>
                <w:rStyle w:val="Hyperlink"/>
                <w:noProof/>
              </w:rPr>
              <w:fldChar w:fldCharType="separate"/>
            </w:r>
            <w:r w:rsidRPr="00F830B4">
              <w:rPr>
                <w:rStyle w:val="Hyperlink"/>
                <w:noProof/>
              </w:rPr>
              <w:t xml:space="preserve">Customer Value Service </w:t>
            </w:r>
            <w:r w:rsidRPr="00F830B4">
              <w:rPr>
                <w:rStyle w:val="Hyperlink"/>
                <w:b/>
                <w:noProof/>
              </w:rPr>
              <w:t>(New)</w:t>
            </w:r>
            <w:r>
              <w:rPr>
                <w:noProof/>
                <w:webHidden/>
              </w:rPr>
              <w:tab/>
            </w:r>
            <w:r>
              <w:rPr>
                <w:noProof/>
                <w:webHidden/>
              </w:rPr>
              <w:fldChar w:fldCharType="begin"/>
            </w:r>
            <w:r>
              <w:rPr>
                <w:noProof/>
                <w:webHidden/>
              </w:rPr>
              <w:instrText xml:space="preserve"> PAGEREF _Toc522520078 \h </w:instrText>
            </w:r>
          </w:ins>
          <w:r>
            <w:rPr>
              <w:noProof/>
              <w:webHidden/>
            </w:rPr>
          </w:r>
          <w:r>
            <w:rPr>
              <w:noProof/>
              <w:webHidden/>
            </w:rPr>
            <w:fldChar w:fldCharType="separate"/>
          </w:r>
          <w:ins w:id="66" w:author="Dustin Clifford" w:date="2018-08-20T09:18:00Z">
            <w:r>
              <w:rPr>
                <w:noProof/>
                <w:webHidden/>
              </w:rPr>
              <w:t>20</w:t>
            </w:r>
            <w:r>
              <w:rPr>
                <w:noProof/>
                <w:webHidden/>
              </w:rPr>
              <w:fldChar w:fldCharType="end"/>
            </w:r>
            <w:r w:rsidRPr="00F830B4">
              <w:rPr>
                <w:rStyle w:val="Hyperlink"/>
                <w:noProof/>
              </w:rPr>
              <w:fldChar w:fldCharType="end"/>
            </w:r>
          </w:ins>
        </w:p>
        <w:p w14:paraId="504FB1F4" w14:textId="65BEDBDB" w:rsidR="009A0E5B" w:rsidRDefault="009A0E5B">
          <w:pPr>
            <w:pStyle w:val="TOC2"/>
            <w:tabs>
              <w:tab w:val="right" w:leader="dot" w:pos="9350"/>
            </w:tabs>
            <w:rPr>
              <w:ins w:id="67" w:author="Dustin Clifford" w:date="2018-08-20T09:18:00Z"/>
              <w:b w:val="0"/>
              <w:bCs w:val="0"/>
              <w:smallCaps w:val="0"/>
              <w:noProof/>
            </w:rPr>
          </w:pPr>
          <w:ins w:id="68"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"_Toc522520079"</w:instrText>
            </w:r>
            <w:r w:rsidRPr="00F830B4">
              <w:rPr>
                <w:rStyle w:val="Hyperlink"/>
                <w:noProof/>
              </w:rPr>
              <w:instrText xml:space="preserve"> </w:instrText>
            </w:r>
            <w:r w:rsidRPr="00F830B4">
              <w:rPr>
                <w:rStyle w:val="Hyperlink"/>
                <w:noProof/>
              </w:rPr>
              <w:fldChar w:fldCharType="separate"/>
            </w:r>
            <w:r w:rsidRPr="00F830B4">
              <w:rPr>
                <w:rStyle w:val="Hyperlink"/>
                <w:noProof/>
              </w:rPr>
              <w:t>Common Services Updates</w:t>
            </w:r>
            <w:r>
              <w:rPr>
                <w:noProof/>
                <w:webHidden/>
              </w:rPr>
              <w:tab/>
            </w:r>
            <w:r>
              <w:rPr>
                <w:noProof/>
                <w:webHidden/>
              </w:rPr>
              <w:fldChar w:fldCharType="begin"/>
            </w:r>
            <w:r>
              <w:rPr>
                <w:noProof/>
                <w:webHidden/>
              </w:rPr>
              <w:instrText xml:space="preserve"> PAGEREF _Toc522520079 \h </w:instrText>
            </w:r>
          </w:ins>
          <w:r>
            <w:rPr>
              <w:noProof/>
              <w:webHidden/>
            </w:rPr>
          </w:r>
          <w:r>
            <w:rPr>
              <w:noProof/>
              <w:webHidden/>
            </w:rPr>
            <w:fldChar w:fldCharType="separate"/>
          </w:r>
          <w:ins w:id="69" w:author="Dustin Clifford" w:date="2018-08-20T09:18:00Z">
            <w:r>
              <w:rPr>
                <w:noProof/>
                <w:webHidden/>
              </w:rPr>
              <w:t>21</w:t>
            </w:r>
            <w:r>
              <w:rPr>
                <w:noProof/>
                <w:webHidden/>
              </w:rPr>
              <w:fldChar w:fldCharType="end"/>
            </w:r>
            <w:r w:rsidRPr="00F830B4">
              <w:rPr>
                <w:rStyle w:val="Hyperlink"/>
                <w:noProof/>
              </w:rPr>
              <w:fldChar w:fldCharType="end"/>
            </w:r>
          </w:ins>
        </w:p>
        <w:p w14:paraId="1C6ABFCD" w14:textId="46C444C5" w:rsidR="009A0E5B" w:rsidRDefault="009A0E5B">
          <w:pPr>
            <w:pStyle w:val="TOC2"/>
            <w:tabs>
              <w:tab w:val="right" w:leader="dot" w:pos="9350"/>
            </w:tabs>
            <w:rPr>
              <w:ins w:id="70" w:author="Dustin Clifford" w:date="2018-08-20T09:18:00Z"/>
              <w:b w:val="0"/>
              <w:bCs w:val="0"/>
              <w:smallCaps w:val="0"/>
              <w:noProof/>
            </w:rPr>
          </w:pPr>
          <w:ins w:id="71"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"_Toc522520080"</w:instrText>
            </w:r>
            <w:r w:rsidRPr="00F830B4">
              <w:rPr>
                <w:rStyle w:val="Hyperlink"/>
                <w:noProof/>
              </w:rPr>
              <w:instrText xml:space="preserve"> </w:instrText>
            </w:r>
            <w:r w:rsidRPr="00F830B4">
              <w:rPr>
                <w:rStyle w:val="Hyperlink"/>
                <w:noProof/>
              </w:rPr>
              <w:fldChar w:fldCharType="separate"/>
            </w:r>
            <w:r w:rsidRPr="00F830B4">
              <w:rPr>
                <w:rStyle w:val="Hyperlink"/>
                <w:noProof/>
              </w:rPr>
              <w:t>Admin Updates</w:t>
            </w:r>
            <w:r>
              <w:rPr>
                <w:noProof/>
                <w:webHidden/>
              </w:rPr>
              <w:tab/>
            </w:r>
            <w:r>
              <w:rPr>
                <w:noProof/>
                <w:webHidden/>
              </w:rPr>
              <w:fldChar w:fldCharType="begin"/>
            </w:r>
            <w:r>
              <w:rPr>
                <w:noProof/>
                <w:webHidden/>
              </w:rPr>
              <w:instrText xml:space="preserve"> PAGEREF _Toc522520080 \h </w:instrText>
            </w:r>
          </w:ins>
          <w:r>
            <w:rPr>
              <w:noProof/>
              <w:webHidden/>
            </w:rPr>
          </w:r>
          <w:r>
            <w:rPr>
              <w:noProof/>
              <w:webHidden/>
            </w:rPr>
            <w:fldChar w:fldCharType="separate"/>
          </w:r>
          <w:ins w:id="72" w:author="Dustin Clifford" w:date="2018-08-20T09:18:00Z">
            <w:r>
              <w:rPr>
                <w:noProof/>
                <w:webHidden/>
              </w:rPr>
              <w:t>21</w:t>
            </w:r>
            <w:r>
              <w:rPr>
                <w:noProof/>
                <w:webHidden/>
              </w:rPr>
              <w:fldChar w:fldCharType="end"/>
            </w:r>
            <w:r w:rsidRPr="00F830B4">
              <w:rPr>
                <w:rStyle w:val="Hyperlink"/>
                <w:noProof/>
              </w:rPr>
              <w:fldChar w:fldCharType="end"/>
            </w:r>
          </w:ins>
        </w:p>
        <w:p w14:paraId="464CCD00" w14:textId="17A27C59" w:rsidR="009A0E5B" w:rsidRDefault="009A0E5B">
          <w:pPr>
            <w:pStyle w:val="TOC3"/>
            <w:tabs>
              <w:tab w:val="right" w:leader="dot" w:pos="9350"/>
            </w:tabs>
            <w:rPr>
              <w:ins w:id="73" w:author="Dustin Clifford" w:date="2018-08-20T09:18:00Z"/>
              <w:smallCaps w:val="0"/>
              <w:noProof/>
            </w:rPr>
          </w:pPr>
          <w:ins w:id="74"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"_Toc522520081"</w:instrText>
            </w:r>
            <w:r w:rsidRPr="00F830B4">
              <w:rPr>
                <w:rStyle w:val="Hyperlink"/>
                <w:noProof/>
              </w:rPr>
              <w:instrText xml:space="preserve"> </w:instrText>
            </w:r>
            <w:r w:rsidRPr="00F830B4">
              <w:rPr>
                <w:rStyle w:val="Hyperlink"/>
                <w:noProof/>
              </w:rPr>
              <w:fldChar w:fldCharType="separate"/>
            </w:r>
            <w:r w:rsidRPr="00F830B4">
              <w:rPr>
                <w:rStyle w:val="Hyperlink"/>
                <w:noProof/>
              </w:rPr>
              <w:t>Mystique</w:t>
            </w:r>
            <w:r>
              <w:rPr>
                <w:noProof/>
                <w:webHidden/>
              </w:rPr>
              <w:tab/>
            </w:r>
            <w:r>
              <w:rPr>
                <w:noProof/>
                <w:webHidden/>
              </w:rPr>
              <w:fldChar w:fldCharType="begin"/>
            </w:r>
            <w:r>
              <w:rPr>
                <w:noProof/>
                <w:webHidden/>
              </w:rPr>
              <w:instrText xml:space="preserve"> PAGEREF _Toc522520081 \h </w:instrText>
            </w:r>
          </w:ins>
          <w:r>
            <w:rPr>
              <w:noProof/>
              <w:webHidden/>
            </w:rPr>
          </w:r>
          <w:r>
            <w:rPr>
              <w:noProof/>
              <w:webHidden/>
            </w:rPr>
            <w:fldChar w:fldCharType="separate"/>
          </w:r>
          <w:ins w:id="75" w:author="Dustin Clifford" w:date="2018-08-20T09:18:00Z">
            <w:r>
              <w:rPr>
                <w:noProof/>
                <w:webHidden/>
              </w:rPr>
              <w:t>21</w:t>
            </w:r>
            <w:r>
              <w:rPr>
                <w:noProof/>
                <w:webHidden/>
              </w:rPr>
              <w:fldChar w:fldCharType="end"/>
            </w:r>
            <w:r w:rsidRPr="00F830B4">
              <w:rPr>
                <w:rStyle w:val="Hyperlink"/>
                <w:noProof/>
              </w:rPr>
              <w:fldChar w:fldCharType="end"/>
            </w:r>
          </w:ins>
        </w:p>
        <w:p w14:paraId="0B615551" w14:textId="07AF6E2B" w:rsidR="009A0E5B" w:rsidRDefault="009A0E5B">
          <w:pPr>
            <w:pStyle w:val="TOC1"/>
            <w:tabs>
              <w:tab w:val="right" w:leader="dot" w:pos="9350"/>
            </w:tabs>
            <w:rPr>
              <w:ins w:id="76" w:author="Dustin Clifford" w:date="2018-08-20T09:18:00Z"/>
              <w:b w:val="0"/>
              <w:bCs w:val="0"/>
              <w:caps w:val="0"/>
              <w:noProof/>
              <w:u w:val="none"/>
            </w:rPr>
          </w:pPr>
          <w:ins w:id="77"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"_Toc522520082"</w:instrText>
            </w:r>
            <w:r w:rsidRPr="00F830B4">
              <w:rPr>
                <w:rStyle w:val="Hyperlink"/>
                <w:noProof/>
              </w:rPr>
              <w:instrText xml:space="preserve"> </w:instrText>
            </w:r>
            <w:r w:rsidRPr="00F830B4">
              <w:rPr>
                <w:rStyle w:val="Hyperlink"/>
                <w:noProof/>
              </w:rPr>
              <w:fldChar w:fldCharType="separate"/>
            </w:r>
            <w:r w:rsidRPr="00F830B4">
              <w:rPr>
                <w:rStyle w:val="Hyperlink"/>
                <w:noProof/>
              </w:rPr>
              <w:t>Operational Updates</w:t>
            </w:r>
            <w:r>
              <w:rPr>
                <w:noProof/>
                <w:webHidden/>
              </w:rPr>
              <w:tab/>
            </w:r>
            <w:r>
              <w:rPr>
                <w:noProof/>
                <w:webHidden/>
              </w:rPr>
              <w:fldChar w:fldCharType="begin"/>
            </w:r>
            <w:r>
              <w:rPr>
                <w:noProof/>
                <w:webHidden/>
              </w:rPr>
              <w:instrText xml:space="preserve"> PAGEREF _Toc522520082 \h </w:instrText>
            </w:r>
          </w:ins>
          <w:r>
            <w:rPr>
              <w:noProof/>
              <w:webHidden/>
            </w:rPr>
          </w:r>
          <w:r>
            <w:rPr>
              <w:noProof/>
              <w:webHidden/>
            </w:rPr>
            <w:fldChar w:fldCharType="separate"/>
          </w:r>
          <w:ins w:id="78" w:author="Dustin Clifford" w:date="2018-08-20T09:18:00Z">
            <w:r>
              <w:rPr>
                <w:noProof/>
                <w:webHidden/>
              </w:rPr>
              <w:t>21</w:t>
            </w:r>
            <w:r>
              <w:rPr>
                <w:noProof/>
                <w:webHidden/>
              </w:rPr>
              <w:fldChar w:fldCharType="end"/>
            </w:r>
            <w:r w:rsidRPr="00F830B4">
              <w:rPr>
                <w:rStyle w:val="Hyperlink"/>
                <w:noProof/>
              </w:rPr>
              <w:fldChar w:fldCharType="end"/>
            </w:r>
          </w:ins>
        </w:p>
        <w:p w14:paraId="3012AF83" w14:textId="0CFA967B" w:rsidR="009A0E5B" w:rsidRDefault="009A0E5B">
          <w:pPr>
            <w:pStyle w:val="TOC1"/>
            <w:tabs>
              <w:tab w:val="right" w:leader="dot" w:pos="9350"/>
            </w:tabs>
            <w:rPr>
              <w:ins w:id="79" w:author="Dustin Clifford" w:date="2018-08-20T09:18:00Z"/>
              <w:b w:val="0"/>
              <w:bCs w:val="0"/>
              <w:caps w:val="0"/>
              <w:noProof/>
              <w:u w:val="none"/>
            </w:rPr>
          </w:pPr>
          <w:ins w:id="80" w:author="Dustin Clifford" w:date="2018-08-20T09:18:00Z">
            <w:r w:rsidRPr="00F830B4">
              <w:rPr>
                <w:rStyle w:val="Hyperlink"/>
                <w:noProof/>
              </w:rPr>
              <w:lastRenderedPageBreak/>
              <w:fldChar w:fldCharType="begin"/>
            </w:r>
            <w:r w:rsidRPr="00F830B4">
              <w:rPr>
                <w:rStyle w:val="Hyperlink"/>
                <w:noProof/>
              </w:rPr>
              <w:instrText xml:space="preserve"> </w:instrText>
            </w:r>
            <w:r>
              <w:rPr>
                <w:noProof/>
              </w:rPr>
              <w:instrText>HYPERLINK \l "_Toc522520083"</w:instrText>
            </w:r>
            <w:r w:rsidRPr="00F830B4">
              <w:rPr>
                <w:rStyle w:val="Hyperlink"/>
                <w:noProof/>
              </w:rPr>
              <w:instrText xml:space="preserve"> </w:instrText>
            </w:r>
            <w:r w:rsidRPr="00F830B4">
              <w:rPr>
                <w:rStyle w:val="Hyperlink"/>
                <w:noProof/>
              </w:rPr>
              <w:fldChar w:fldCharType="separate"/>
            </w:r>
            <w:r w:rsidRPr="00F830B4">
              <w:rPr>
                <w:rStyle w:val="Hyperlink"/>
                <w:noProof/>
              </w:rPr>
              <w:t>ChangeLog</w:t>
            </w:r>
            <w:r>
              <w:rPr>
                <w:noProof/>
                <w:webHidden/>
              </w:rPr>
              <w:tab/>
            </w:r>
            <w:r>
              <w:rPr>
                <w:noProof/>
                <w:webHidden/>
              </w:rPr>
              <w:fldChar w:fldCharType="begin"/>
            </w:r>
            <w:r>
              <w:rPr>
                <w:noProof/>
                <w:webHidden/>
              </w:rPr>
              <w:instrText xml:space="preserve"> PAGEREF _Toc522520083 \h </w:instrText>
            </w:r>
          </w:ins>
          <w:r>
            <w:rPr>
              <w:noProof/>
              <w:webHidden/>
            </w:rPr>
          </w:r>
          <w:r>
            <w:rPr>
              <w:noProof/>
              <w:webHidden/>
            </w:rPr>
            <w:fldChar w:fldCharType="separate"/>
          </w:r>
          <w:ins w:id="81" w:author="Dustin Clifford" w:date="2018-08-20T09:18:00Z">
            <w:r>
              <w:rPr>
                <w:noProof/>
                <w:webHidden/>
              </w:rPr>
              <w:t>22</w:t>
            </w:r>
            <w:r>
              <w:rPr>
                <w:noProof/>
                <w:webHidden/>
              </w:rPr>
              <w:fldChar w:fldCharType="end"/>
            </w:r>
            <w:r w:rsidRPr="00F830B4">
              <w:rPr>
                <w:rStyle w:val="Hyperlink"/>
                <w:noProof/>
              </w:rPr>
              <w:fldChar w:fldCharType="end"/>
            </w:r>
          </w:ins>
        </w:p>
        <w:p w14:paraId="5819340D" w14:textId="4E8C342A" w:rsidR="000E63DF" w:rsidDel="00BD732E" w:rsidRDefault="000E63DF">
          <w:pPr>
            <w:pStyle w:val="TOC1"/>
            <w:tabs>
              <w:tab w:val="right" w:leader="dot" w:pos="9350"/>
            </w:tabs>
            <w:rPr>
              <w:del w:id="82" w:author="Dustin Clifford" w:date="2018-07-10T13:10:00Z"/>
              <w:b w:val="0"/>
              <w:bCs w:val="0"/>
              <w:caps w:val="0"/>
              <w:noProof/>
              <w:u w:val="none"/>
            </w:rPr>
          </w:pPr>
          <w:del w:id="83" w:author="Dustin Clifford" w:date="2018-07-10T13:10:00Z">
            <w:r w:rsidRPr="00BD732E" w:rsidDel="00BD732E">
              <w:rPr>
                <w:rStyle w:val="Hyperlink"/>
                <w:noProof/>
              </w:rPr>
              <w:delText>Table Of Figures</w:delText>
            </w:r>
            <w:r w:rsidDel="00BD732E">
              <w:rPr>
                <w:noProof/>
                <w:webHidden/>
              </w:rPr>
              <w:tab/>
              <w:delText>2</w:delText>
            </w:r>
          </w:del>
        </w:p>
        <w:p w14:paraId="59EEA94B" w14:textId="5807EE31" w:rsidR="000E63DF" w:rsidDel="00BD732E" w:rsidRDefault="000E63DF">
          <w:pPr>
            <w:pStyle w:val="TOC1"/>
            <w:tabs>
              <w:tab w:val="right" w:leader="dot" w:pos="9350"/>
            </w:tabs>
            <w:rPr>
              <w:del w:id="84" w:author="Dustin Clifford" w:date="2018-07-10T13:10:00Z"/>
              <w:b w:val="0"/>
              <w:bCs w:val="0"/>
              <w:caps w:val="0"/>
              <w:noProof/>
              <w:u w:val="none"/>
            </w:rPr>
          </w:pPr>
          <w:del w:id="85" w:author="Dustin Clifford" w:date="2018-07-10T13:10:00Z">
            <w:r w:rsidRPr="00BD732E" w:rsidDel="00BD732E">
              <w:rPr>
                <w:rStyle w:val="Hyperlink"/>
                <w:noProof/>
              </w:rPr>
              <w:delText>Document Information</w:delText>
            </w:r>
            <w:r w:rsidDel="00BD732E">
              <w:rPr>
                <w:noProof/>
                <w:webHidden/>
              </w:rPr>
              <w:tab/>
              <w:delText>2</w:delText>
            </w:r>
          </w:del>
        </w:p>
        <w:p w14:paraId="33E18288" w14:textId="6EF9B6D5" w:rsidR="000E63DF" w:rsidDel="00BD732E" w:rsidRDefault="000E63DF">
          <w:pPr>
            <w:pStyle w:val="TOC1"/>
            <w:tabs>
              <w:tab w:val="right" w:leader="dot" w:pos="9350"/>
            </w:tabs>
            <w:rPr>
              <w:del w:id="86" w:author="Dustin Clifford" w:date="2018-07-10T13:10:00Z"/>
              <w:b w:val="0"/>
              <w:bCs w:val="0"/>
              <w:caps w:val="0"/>
              <w:noProof/>
              <w:u w:val="none"/>
            </w:rPr>
          </w:pPr>
          <w:del w:id="87" w:author="Dustin Clifford" w:date="2018-07-10T13:10:00Z">
            <w:r w:rsidRPr="00BD732E" w:rsidDel="00BD732E">
              <w:rPr>
                <w:rStyle w:val="Hyperlink"/>
                <w:noProof/>
              </w:rPr>
              <w:delText>Project Information</w:delText>
            </w:r>
            <w:r w:rsidDel="00BD732E">
              <w:rPr>
                <w:noProof/>
                <w:webHidden/>
              </w:rPr>
              <w:tab/>
              <w:delText>3</w:delText>
            </w:r>
          </w:del>
        </w:p>
        <w:p w14:paraId="6D595E8A" w14:textId="5C1D2DB0" w:rsidR="000E63DF" w:rsidDel="00BD732E" w:rsidRDefault="000E63DF">
          <w:pPr>
            <w:pStyle w:val="TOC2"/>
            <w:tabs>
              <w:tab w:val="right" w:leader="dot" w:pos="9350"/>
            </w:tabs>
            <w:rPr>
              <w:del w:id="88" w:author="Dustin Clifford" w:date="2018-07-10T13:10:00Z"/>
              <w:b w:val="0"/>
              <w:bCs w:val="0"/>
              <w:smallCaps w:val="0"/>
              <w:noProof/>
            </w:rPr>
          </w:pPr>
          <w:del w:id="89" w:author="Dustin Clifford" w:date="2018-07-10T13:10:00Z">
            <w:r w:rsidRPr="00BD732E" w:rsidDel="00BD732E">
              <w:rPr>
                <w:rStyle w:val="Hyperlink"/>
                <w:noProof/>
              </w:rPr>
              <w:delText>Summary</w:delText>
            </w:r>
            <w:r w:rsidDel="00BD732E">
              <w:rPr>
                <w:noProof/>
                <w:webHidden/>
              </w:rPr>
              <w:tab/>
              <w:delText>3</w:delText>
            </w:r>
          </w:del>
        </w:p>
        <w:p w14:paraId="188CCABF" w14:textId="1621670D" w:rsidR="000E63DF" w:rsidDel="00BD732E" w:rsidRDefault="000E63DF">
          <w:pPr>
            <w:pStyle w:val="TOC2"/>
            <w:tabs>
              <w:tab w:val="right" w:leader="dot" w:pos="9350"/>
            </w:tabs>
            <w:rPr>
              <w:del w:id="90" w:author="Dustin Clifford" w:date="2018-07-10T13:10:00Z"/>
              <w:b w:val="0"/>
              <w:bCs w:val="0"/>
              <w:smallCaps w:val="0"/>
              <w:noProof/>
            </w:rPr>
          </w:pPr>
          <w:del w:id="91" w:author="Dustin Clifford" w:date="2018-07-10T13:10:00Z">
            <w:r w:rsidRPr="00BD732E" w:rsidDel="00BD732E">
              <w:rPr>
                <w:rStyle w:val="Hyperlink"/>
                <w:noProof/>
              </w:rPr>
              <w:delText>Project Requirements</w:delText>
            </w:r>
            <w:r w:rsidDel="00BD732E">
              <w:rPr>
                <w:noProof/>
                <w:webHidden/>
              </w:rPr>
              <w:tab/>
              <w:delText>3</w:delText>
            </w:r>
          </w:del>
        </w:p>
        <w:p w14:paraId="6C4AC98A" w14:textId="3C71912D" w:rsidR="000E63DF" w:rsidDel="00BD732E" w:rsidRDefault="000E63DF">
          <w:pPr>
            <w:pStyle w:val="TOC2"/>
            <w:tabs>
              <w:tab w:val="right" w:leader="dot" w:pos="9350"/>
            </w:tabs>
            <w:rPr>
              <w:del w:id="92" w:author="Dustin Clifford" w:date="2018-07-10T13:10:00Z"/>
              <w:b w:val="0"/>
              <w:bCs w:val="0"/>
              <w:smallCaps w:val="0"/>
              <w:noProof/>
            </w:rPr>
          </w:pPr>
          <w:del w:id="93" w:author="Dustin Clifford" w:date="2018-07-10T13:10:00Z">
            <w:r w:rsidRPr="00BD732E" w:rsidDel="00BD732E">
              <w:rPr>
                <w:rStyle w:val="Hyperlink"/>
                <w:noProof/>
              </w:rPr>
              <w:delText>Project Assumptions</w:delText>
            </w:r>
            <w:r w:rsidDel="00BD732E">
              <w:rPr>
                <w:noProof/>
                <w:webHidden/>
              </w:rPr>
              <w:tab/>
              <w:delText>6</w:delText>
            </w:r>
          </w:del>
        </w:p>
        <w:p w14:paraId="0C22B044" w14:textId="3EFA0A60" w:rsidR="000E63DF" w:rsidDel="00BD732E" w:rsidRDefault="000E63DF">
          <w:pPr>
            <w:pStyle w:val="TOC3"/>
            <w:tabs>
              <w:tab w:val="right" w:leader="dot" w:pos="9350"/>
            </w:tabs>
            <w:rPr>
              <w:del w:id="94" w:author="Dustin Clifford" w:date="2018-07-10T13:10:00Z"/>
              <w:smallCaps w:val="0"/>
              <w:noProof/>
            </w:rPr>
          </w:pPr>
          <w:del w:id="95" w:author="Dustin Clifford" w:date="2018-07-10T13:10:00Z">
            <w:r w:rsidRPr="00BD732E" w:rsidDel="00BD732E">
              <w:rPr>
                <w:rStyle w:val="Hyperlink"/>
                <w:noProof/>
              </w:rPr>
              <w:delText>Requirements Assumptions</w:delText>
            </w:r>
            <w:r w:rsidDel="00BD732E">
              <w:rPr>
                <w:noProof/>
                <w:webHidden/>
              </w:rPr>
              <w:tab/>
              <w:delText>6</w:delText>
            </w:r>
          </w:del>
        </w:p>
        <w:p w14:paraId="29D0E15E" w14:textId="20235328" w:rsidR="000E63DF" w:rsidDel="00BD732E" w:rsidRDefault="000E63DF">
          <w:pPr>
            <w:pStyle w:val="TOC1"/>
            <w:tabs>
              <w:tab w:val="right" w:leader="dot" w:pos="9350"/>
            </w:tabs>
            <w:rPr>
              <w:del w:id="96" w:author="Dustin Clifford" w:date="2018-07-10T13:10:00Z"/>
              <w:b w:val="0"/>
              <w:bCs w:val="0"/>
              <w:caps w:val="0"/>
              <w:noProof/>
              <w:u w:val="none"/>
            </w:rPr>
          </w:pPr>
          <w:del w:id="97" w:author="Dustin Clifford" w:date="2018-07-10T13:10:00Z">
            <w:r w:rsidRPr="00BD732E" w:rsidDel="00BD732E">
              <w:rPr>
                <w:rStyle w:val="Hyperlink"/>
                <w:noProof/>
              </w:rPr>
              <w:delText>Arch</w:delText>
            </w:r>
            <w:r w:rsidRPr="00BD732E" w:rsidDel="00BD732E">
              <w:rPr>
                <w:rStyle w:val="Hyperlink"/>
                <w:b w:val="0"/>
                <w:bCs w:val="0"/>
                <w:caps w:val="0"/>
                <w:noProof/>
              </w:rPr>
              <w:delText>itecture &amp; Design</w:delText>
            </w:r>
            <w:r w:rsidDel="00BD732E">
              <w:rPr>
                <w:noProof/>
                <w:webHidden/>
              </w:rPr>
              <w:tab/>
              <w:delText>8</w:delText>
            </w:r>
          </w:del>
        </w:p>
        <w:p w14:paraId="4D62A39F" w14:textId="5227B1D2" w:rsidR="000E63DF" w:rsidDel="00BD732E" w:rsidRDefault="000E63DF">
          <w:pPr>
            <w:pStyle w:val="TOC2"/>
            <w:tabs>
              <w:tab w:val="right" w:leader="dot" w:pos="9350"/>
            </w:tabs>
            <w:rPr>
              <w:del w:id="98" w:author="Dustin Clifford" w:date="2018-07-10T13:10:00Z"/>
              <w:b w:val="0"/>
              <w:bCs w:val="0"/>
              <w:smallCaps w:val="0"/>
              <w:noProof/>
            </w:rPr>
          </w:pPr>
          <w:del w:id="99" w:author="Dustin Clifford" w:date="2018-07-10T13:10:00Z">
            <w:r w:rsidRPr="00BD732E" w:rsidDel="00BD732E">
              <w:rPr>
                <w:rStyle w:val="Hyperlink"/>
                <w:noProof/>
              </w:rPr>
              <w:delText>Customer Value</w:delText>
            </w:r>
            <w:r w:rsidDel="00BD732E">
              <w:rPr>
                <w:noProof/>
                <w:webHidden/>
              </w:rPr>
              <w:tab/>
              <w:delText>8</w:delText>
            </w:r>
          </w:del>
        </w:p>
        <w:p w14:paraId="5C2BE7BF" w14:textId="2EEF1742" w:rsidR="000E63DF" w:rsidDel="00BD732E" w:rsidRDefault="000E63DF">
          <w:pPr>
            <w:pStyle w:val="TOC2"/>
            <w:tabs>
              <w:tab w:val="right" w:leader="dot" w:pos="9350"/>
            </w:tabs>
            <w:rPr>
              <w:del w:id="100" w:author="Dustin Clifford" w:date="2018-07-10T13:10:00Z"/>
              <w:b w:val="0"/>
              <w:bCs w:val="0"/>
              <w:smallCaps w:val="0"/>
              <w:noProof/>
            </w:rPr>
          </w:pPr>
          <w:del w:id="101" w:author="Dustin Clifford" w:date="2018-07-10T13:10:00Z">
            <w:r w:rsidRPr="00BD732E" w:rsidDel="00BD732E">
              <w:rPr>
                <w:rStyle w:val="Hyperlink"/>
                <w:noProof/>
              </w:rPr>
              <w:delText>Segment Based Pricing</w:delText>
            </w:r>
            <w:r w:rsidDel="00BD732E">
              <w:rPr>
                <w:noProof/>
                <w:webHidden/>
              </w:rPr>
              <w:tab/>
              <w:delText>9</w:delText>
            </w:r>
          </w:del>
        </w:p>
        <w:p w14:paraId="1B667430" w14:textId="4C15BA12" w:rsidR="000E63DF" w:rsidDel="00BD732E" w:rsidRDefault="000E63DF">
          <w:pPr>
            <w:pStyle w:val="TOC1"/>
            <w:tabs>
              <w:tab w:val="right" w:leader="dot" w:pos="9350"/>
            </w:tabs>
            <w:rPr>
              <w:del w:id="102" w:author="Dustin Clifford" w:date="2018-07-10T13:10:00Z"/>
              <w:b w:val="0"/>
              <w:bCs w:val="0"/>
              <w:caps w:val="0"/>
              <w:noProof/>
              <w:u w:val="none"/>
            </w:rPr>
          </w:pPr>
          <w:del w:id="103" w:author="Dustin Clifford" w:date="2018-07-10T13:10:00Z">
            <w:r w:rsidRPr="00BD732E" w:rsidDel="00BD732E">
              <w:rPr>
                <w:rStyle w:val="Hyperlink"/>
                <w:noProof/>
              </w:rPr>
              <w:delText>Booking Limits</w:delText>
            </w:r>
            <w:r w:rsidDel="00BD732E">
              <w:rPr>
                <w:noProof/>
                <w:webHidden/>
              </w:rPr>
              <w:tab/>
              <w:delText>10</w:delText>
            </w:r>
          </w:del>
        </w:p>
        <w:p w14:paraId="44841B32" w14:textId="118F39F6" w:rsidR="000E63DF" w:rsidDel="00BD732E" w:rsidRDefault="000E63DF">
          <w:pPr>
            <w:pStyle w:val="TOC2"/>
            <w:tabs>
              <w:tab w:val="right" w:leader="dot" w:pos="9350"/>
            </w:tabs>
            <w:rPr>
              <w:del w:id="104" w:author="Dustin Clifford" w:date="2018-07-10T13:10:00Z"/>
              <w:b w:val="0"/>
              <w:bCs w:val="0"/>
              <w:smallCaps w:val="0"/>
              <w:noProof/>
            </w:rPr>
          </w:pPr>
          <w:del w:id="105" w:author="Dustin Clifford" w:date="2018-07-10T13:10:00Z">
            <w:r w:rsidRPr="00BD732E" w:rsidDel="00BD732E">
              <w:rPr>
                <w:rStyle w:val="Hyperlink"/>
                <w:noProof/>
              </w:rPr>
              <w:delText>Data Pipeline</w:delText>
            </w:r>
            <w:r w:rsidDel="00BD732E">
              <w:rPr>
                <w:noProof/>
                <w:webHidden/>
              </w:rPr>
              <w:tab/>
              <w:delText>11</w:delText>
            </w:r>
          </w:del>
        </w:p>
        <w:p w14:paraId="1B142B20" w14:textId="3FADAC7A" w:rsidR="000E63DF" w:rsidDel="00BD732E" w:rsidRDefault="000E63DF">
          <w:pPr>
            <w:pStyle w:val="TOC3"/>
            <w:tabs>
              <w:tab w:val="right" w:leader="dot" w:pos="9350"/>
            </w:tabs>
            <w:rPr>
              <w:del w:id="106" w:author="Dustin Clifford" w:date="2018-07-10T13:10:00Z"/>
              <w:smallCaps w:val="0"/>
              <w:noProof/>
            </w:rPr>
          </w:pPr>
          <w:del w:id="107" w:author="Dustin Clifford" w:date="2018-07-10T13:10:00Z">
            <w:r w:rsidRPr="00BD732E" w:rsidDel="00BD732E">
              <w:rPr>
                <w:rStyle w:val="Hyperlink"/>
                <w:noProof/>
              </w:rPr>
              <w:delText>Las Vegas</w:delText>
            </w:r>
            <w:r w:rsidDel="00BD732E">
              <w:rPr>
                <w:noProof/>
                <w:webHidden/>
              </w:rPr>
              <w:tab/>
              <w:delText>12</w:delText>
            </w:r>
          </w:del>
        </w:p>
        <w:p w14:paraId="6FC73BEB" w14:textId="3FA8938E" w:rsidR="000E63DF" w:rsidDel="00BD732E" w:rsidRDefault="000E63DF">
          <w:pPr>
            <w:pStyle w:val="TOC3"/>
            <w:tabs>
              <w:tab w:val="right" w:leader="dot" w:pos="9350"/>
            </w:tabs>
            <w:rPr>
              <w:del w:id="108" w:author="Dustin Clifford" w:date="2018-07-10T13:10:00Z"/>
              <w:smallCaps w:val="0"/>
              <w:noProof/>
            </w:rPr>
          </w:pPr>
          <w:del w:id="109" w:author="Dustin Clifford" w:date="2018-07-10T13:10:00Z">
            <w:r w:rsidRPr="00BD732E" w:rsidDel="00BD732E">
              <w:rPr>
                <w:rStyle w:val="Hyperlink"/>
                <w:noProof/>
              </w:rPr>
              <w:delText xml:space="preserve"> Regionals</w:delText>
            </w:r>
            <w:r w:rsidDel="00BD732E">
              <w:rPr>
                <w:noProof/>
                <w:webHidden/>
              </w:rPr>
              <w:tab/>
              <w:delText>14</w:delText>
            </w:r>
          </w:del>
        </w:p>
        <w:p w14:paraId="4952A9A5" w14:textId="39061BBF" w:rsidR="000E63DF" w:rsidDel="00BD732E" w:rsidRDefault="000E63DF">
          <w:pPr>
            <w:pStyle w:val="TOC1"/>
            <w:tabs>
              <w:tab w:val="right" w:leader="dot" w:pos="9350"/>
            </w:tabs>
            <w:rPr>
              <w:del w:id="110" w:author="Dustin Clifford" w:date="2018-07-10T13:10:00Z"/>
              <w:b w:val="0"/>
              <w:bCs w:val="0"/>
              <w:caps w:val="0"/>
              <w:noProof/>
              <w:u w:val="none"/>
            </w:rPr>
          </w:pPr>
          <w:del w:id="111" w:author="Dustin Clifford" w:date="2018-07-10T13:10:00Z">
            <w:r w:rsidRPr="00BD732E" w:rsidDel="00BD732E">
              <w:rPr>
                <w:rStyle w:val="Hyperlink"/>
                <w:noProof/>
              </w:rPr>
              <w:delText>Product Updates</w:delText>
            </w:r>
            <w:r w:rsidDel="00BD732E">
              <w:rPr>
                <w:noProof/>
                <w:webHidden/>
              </w:rPr>
              <w:tab/>
              <w:delText>17</w:delText>
            </w:r>
          </w:del>
        </w:p>
        <w:p w14:paraId="034301C7" w14:textId="4437BA3D" w:rsidR="000E63DF" w:rsidDel="00BD732E" w:rsidRDefault="000E63DF">
          <w:pPr>
            <w:pStyle w:val="TOC2"/>
            <w:tabs>
              <w:tab w:val="right" w:leader="dot" w:pos="9350"/>
            </w:tabs>
            <w:rPr>
              <w:del w:id="112" w:author="Dustin Clifford" w:date="2018-07-10T13:10:00Z"/>
              <w:b w:val="0"/>
              <w:bCs w:val="0"/>
              <w:smallCaps w:val="0"/>
              <w:noProof/>
            </w:rPr>
          </w:pPr>
          <w:del w:id="113" w:author="Dustin Clifford" w:date="2018-07-10T13:10:00Z">
            <w:r w:rsidRPr="00BD732E" w:rsidDel="00BD732E">
              <w:rPr>
                <w:rStyle w:val="Hyperlink"/>
                <w:noProof/>
              </w:rPr>
              <w:delText>Platform Updates</w:delText>
            </w:r>
            <w:r w:rsidDel="00BD732E">
              <w:rPr>
                <w:noProof/>
                <w:webHidden/>
              </w:rPr>
              <w:tab/>
              <w:delText>17</w:delText>
            </w:r>
          </w:del>
        </w:p>
        <w:p w14:paraId="3CA7D2CF" w14:textId="29916783" w:rsidR="000E63DF" w:rsidDel="00BD732E" w:rsidRDefault="000E63DF">
          <w:pPr>
            <w:pStyle w:val="TOC3"/>
            <w:tabs>
              <w:tab w:val="right" w:leader="dot" w:pos="9350"/>
            </w:tabs>
            <w:rPr>
              <w:del w:id="114" w:author="Dustin Clifford" w:date="2018-07-10T13:10:00Z"/>
              <w:smallCaps w:val="0"/>
              <w:noProof/>
            </w:rPr>
          </w:pPr>
          <w:del w:id="115" w:author="Dustin Clifford" w:date="2018-07-10T13:10:00Z">
            <w:r w:rsidRPr="00BD732E" w:rsidDel="00BD732E">
              <w:rPr>
                <w:rStyle w:val="Hyperlink"/>
                <w:noProof/>
              </w:rPr>
              <w:delText>TPS</w:delText>
            </w:r>
            <w:r w:rsidDel="00BD732E">
              <w:rPr>
                <w:noProof/>
                <w:webHidden/>
              </w:rPr>
              <w:tab/>
              <w:delText>17</w:delText>
            </w:r>
          </w:del>
        </w:p>
        <w:p w14:paraId="0D4F2CCA" w14:textId="22AA1A71" w:rsidR="000E63DF" w:rsidDel="00BD732E" w:rsidRDefault="000E63DF">
          <w:pPr>
            <w:pStyle w:val="TOC3"/>
            <w:tabs>
              <w:tab w:val="right" w:leader="dot" w:pos="9350"/>
            </w:tabs>
            <w:rPr>
              <w:del w:id="116" w:author="Dustin Clifford" w:date="2018-07-10T13:10:00Z"/>
              <w:smallCaps w:val="0"/>
              <w:noProof/>
            </w:rPr>
          </w:pPr>
          <w:del w:id="117" w:author="Dustin Clifford" w:date="2018-07-10T13:10:00Z">
            <w:r w:rsidRPr="00BD732E" w:rsidDel="00BD732E">
              <w:rPr>
                <w:rStyle w:val="Hyperlink"/>
                <w:noProof/>
              </w:rPr>
              <w:delText>Customer Service</w:delText>
            </w:r>
            <w:r w:rsidDel="00BD732E">
              <w:rPr>
                <w:noProof/>
                <w:webHidden/>
              </w:rPr>
              <w:tab/>
              <w:delText>17</w:delText>
            </w:r>
          </w:del>
        </w:p>
        <w:p w14:paraId="317606D8" w14:textId="3CF371BE" w:rsidR="000E63DF" w:rsidDel="00BD732E" w:rsidRDefault="000E63DF">
          <w:pPr>
            <w:pStyle w:val="TOC3"/>
            <w:tabs>
              <w:tab w:val="right" w:leader="dot" w:pos="9350"/>
            </w:tabs>
            <w:rPr>
              <w:del w:id="118" w:author="Dustin Clifford" w:date="2018-07-10T13:10:00Z"/>
              <w:smallCaps w:val="0"/>
              <w:noProof/>
            </w:rPr>
          </w:pPr>
          <w:del w:id="119" w:author="Dustin Clifford" w:date="2018-07-10T13:10:00Z">
            <w:r w:rsidRPr="00BD732E" w:rsidDel="00BD732E">
              <w:rPr>
                <w:rStyle w:val="Hyperlink"/>
                <w:noProof/>
              </w:rPr>
              <w:delText>Phoenix Bridge Service (PBS)</w:delText>
            </w:r>
            <w:r w:rsidDel="00BD732E">
              <w:rPr>
                <w:noProof/>
                <w:webHidden/>
              </w:rPr>
              <w:tab/>
              <w:delText>18</w:delText>
            </w:r>
          </w:del>
        </w:p>
        <w:p w14:paraId="17F14E8F" w14:textId="5BC5A356" w:rsidR="000E63DF" w:rsidDel="00BD732E" w:rsidRDefault="000E63DF">
          <w:pPr>
            <w:pStyle w:val="TOC3"/>
            <w:tabs>
              <w:tab w:val="right" w:leader="dot" w:pos="9350"/>
            </w:tabs>
            <w:rPr>
              <w:del w:id="120" w:author="Dustin Clifford" w:date="2018-07-10T13:10:00Z"/>
              <w:smallCaps w:val="0"/>
              <w:noProof/>
            </w:rPr>
          </w:pPr>
          <w:del w:id="121" w:author="Dustin Clifford" w:date="2018-07-10T13:10:00Z">
            <w:r w:rsidRPr="00BD732E" w:rsidDel="00BD732E">
              <w:rPr>
                <w:rStyle w:val="Hyperlink"/>
                <w:noProof/>
              </w:rPr>
              <w:delText>RDS / RDC</w:delText>
            </w:r>
            <w:r w:rsidDel="00BD732E">
              <w:rPr>
                <w:noProof/>
                <w:webHidden/>
              </w:rPr>
              <w:tab/>
              <w:delText>18</w:delText>
            </w:r>
          </w:del>
        </w:p>
        <w:p w14:paraId="1F5F7F5F" w14:textId="1E57C8A6" w:rsidR="000E63DF" w:rsidDel="00BD732E" w:rsidRDefault="000E63DF">
          <w:pPr>
            <w:pStyle w:val="TOC3"/>
            <w:tabs>
              <w:tab w:val="right" w:leader="dot" w:pos="9350"/>
            </w:tabs>
            <w:rPr>
              <w:del w:id="122" w:author="Dustin Clifford" w:date="2018-07-10T13:10:00Z"/>
              <w:smallCaps w:val="0"/>
              <w:noProof/>
            </w:rPr>
          </w:pPr>
          <w:del w:id="123" w:author="Dustin Clifford" w:date="2018-07-10T13:10:00Z">
            <w:r w:rsidRPr="00BD732E" w:rsidDel="00BD732E">
              <w:rPr>
                <w:rStyle w:val="Hyperlink"/>
                <w:noProof/>
              </w:rPr>
              <w:delText>EBS</w:delText>
            </w:r>
            <w:r w:rsidDel="00BD732E">
              <w:rPr>
                <w:noProof/>
                <w:webHidden/>
              </w:rPr>
              <w:tab/>
              <w:delText>18</w:delText>
            </w:r>
          </w:del>
        </w:p>
        <w:p w14:paraId="2DA61490" w14:textId="4E8A8A69" w:rsidR="000E63DF" w:rsidDel="00BD732E" w:rsidRDefault="000E63DF">
          <w:pPr>
            <w:pStyle w:val="TOC3"/>
            <w:tabs>
              <w:tab w:val="right" w:leader="dot" w:pos="9350"/>
            </w:tabs>
            <w:rPr>
              <w:del w:id="124" w:author="Dustin Clifford" w:date="2018-07-10T13:10:00Z"/>
              <w:smallCaps w:val="0"/>
              <w:noProof/>
            </w:rPr>
          </w:pPr>
          <w:del w:id="125" w:author="Dustin Clifford" w:date="2018-07-10T13:10:00Z">
            <w:r w:rsidRPr="00BD732E" w:rsidDel="00BD732E">
              <w:rPr>
                <w:rStyle w:val="Hyperlink"/>
                <w:noProof/>
              </w:rPr>
              <w:delText xml:space="preserve">Customer Value Service </w:delText>
            </w:r>
            <w:r w:rsidRPr="00BD732E" w:rsidDel="00BD732E">
              <w:rPr>
                <w:rStyle w:val="Hyperlink"/>
                <w:b/>
                <w:smallCaps w:val="0"/>
                <w:noProof/>
              </w:rPr>
              <w:delText>(New)</w:delText>
            </w:r>
            <w:r w:rsidDel="00BD732E">
              <w:rPr>
                <w:noProof/>
                <w:webHidden/>
              </w:rPr>
              <w:tab/>
              <w:delText>18</w:delText>
            </w:r>
          </w:del>
        </w:p>
        <w:p w14:paraId="576FA2DD" w14:textId="4666DBC2" w:rsidR="000E63DF" w:rsidDel="00BD732E" w:rsidRDefault="000E63DF">
          <w:pPr>
            <w:pStyle w:val="TOC2"/>
            <w:tabs>
              <w:tab w:val="right" w:leader="dot" w:pos="9350"/>
            </w:tabs>
            <w:rPr>
              <w:del w:id="126" w:author="Dustin Clifford" w:date="2018-07-10T13:10:00Z"/>
              <w:b w:val="0"/>
              <w:bCs w:val="0"/>
              <w:smallCaps w:val="0"/>
              <w:noProof/>
            </w:rPr>
          </w:pPr>
          <w:del w:id="127" w:author="Dustin Clifford" w:date="2018-07-10T13:10:00Z">
            <w:r w:rsidRPr="00BD732E" w:rsidDel="00BD732E">
              <w:rPr>
                <w:rStyle w:val="Hyperlink"/>
                <w:noProof/>
              </w:rPr>
              <w:delText>Common Services Updates</w:delText>
            </w:r>
            <w:r w:rsidDel="00BD732E">
              <w:rPr>
                <w:noProof/>
                <w:webHidden/>
              </w:rPr>
              <w:tab/>
              <w:delText>19</w:delText>
            </w:r>
          </w:del>
        </w:p>
        <w:p w14:paraId="70C7EE38" w14:textId="678D6169" w:rsidR="000E63DF" w:rsidDel="00BD732E" w:rsidRDefault="000E63DF">
          <w:pPr>
            <w:pStyle w:val="TOC2"/>
            <w:tabs>
              <w:tab w:val="right" w:leader="dot" w:pos="9350"/>
            </w:tabs>
            <w:rPr>
              <w:del w:id="128" w:author="Dustin Clifford" w:date="2018-07-10T13:10:00Z"/>
              <w:b w:val="0"/>
              <w:bCs w:val="0"/>
              <w:smallCaps w:val="0"/>
              <w:noProof/>
            </w:rPr>
          </w:pPr>
          <w:del w:id="129" w:author="Dustin Clifford" w:date="2018-07-10T13:10:00Z">
            <w:r w:rsidRPr="00BD732E" w:rsidDel="00BD732E">
              <w:rPr>
                <w:rStyle w:val="Hyperlink"/>
                <w:noProof/>
              </w:rPr>
              <w:delText>Admin Updates</w:delText>
            </w:r>
            <w:r w:rsidDel="00BD732E">
              <w:rPr>
                <w:noProof/>
                <w:webHidden/>
              </w:rPr>
              <w:tab/>
              <w:delText>19</w:delText>
            </w:r>
          </w:del>
        </w:p>
        <w:p w14:paraId="410AD6CD" w14:textId="2CAB2CA1" w:rsidR="000E63DF" w:rsidDel="00BD732E" w:rsidRDefault="000E63DF">
          <w:pPr>
            <w:pStyle w:val="TOC3"/>
            <w:tabs>
              <w:tab w:val="right" w:leader="dot" w:pos="9350"/>
            </w:tabs>
            <w:rPr>
              <w:del w:id="130" w:author="Dustin Clifford" w:date="2018-07-10T13:10:00Z"/>
              <w:smallCaps w:val="0"/>
              <w:noProof/>
            </w:rPr>
          </w:pPr>
          <w:del w:id="131" w:author="Dustin Clifford" w:date="2018-07-10T13:10:00Z">
            <w:r w:rsidRPr="00BD732E" w:rsidDel="00BD732E">
              <w:rPr>
                <w:rStyle w:val="Hyperlink"/>
                <w:noProof/>
              </w:rPr>
              <w:delText>Mystique</w:delText>
            </w:r>
            <w:r w:rsidDel="00BD732E">
              <w:rPr>
                <w:noProof/>
                <w:webHidden/>
              </w:rPr>
              <w:tab/>
              <w:delText>19</w:delText>
            </w:r>
          </w:del>
        </w:p>
        <w:p w14:paraId="57DF4512" w14:textId="534CAE98" w:rsidR="000E63DF" w:rsidDel="00BD732E" w:rsidRDefault="000E63DF">
          <w:pPr>
            <w:pStyle w:val="TOC1"/>
            <w:tabs>
              <w:tab w:val="right" w:leader="dot" w:pos="9350"/>
            </w:tabs>
            <w:rPr>
              <w:del w:id="132" w:author="Dustin Clifford" w:date="2018-07-10T13:10:00Z"/>
              <w:b w:val="0"/>
              <w:bCs w:val="0"/>
              <w:caps w:val="0"/>
              <w:noProof/>
              <w:u w:val="none"/>
            </w:rPr>
          </w:pPr>
          <w:del w:id="133" w:author="Dustin Clifford" w:date="2018-07-10T13:10:00Z">
            <w:r w:rsidRPr="00BD732E" w:rsidDel="00BD732E">
              <w:rPr>
                <w:rStyle w:val="Hyperlink"/>
                <w:noProof/>
              </w:rPr>
              <w:delText>Operational Updates</w:delText>
            </w:r>
            <w:r w:rsidDel="00BD732E">
              <w:rPr>
                <w:noProof/>
                <w:webHidden/>
              </w:rPr>
              <w:tab/>
              <w:delText>19</w:delText>
            </w:r>
          </w:del>
        </w:p>
        <w:p w14:paraId="2B69B223" w14:textId="1674BA32" w:rsidR="000E63DF" w:rsidDel="00BD732E" w:rsidRDefault="000E63DF">
          <w:pPr>
            <w:pStyle w:val="TOC1"/>
            <w:tabs>
              <w:tab w:val="right" w:leader="dot" w:pos="9350"/>
            </w:tabs>
            <w:rPr>
              <w:del w:id="134" w:author="Dustin Clifford" w:date="2018-07-10T13:10:00Z"/>
              <w:b w:val="0"/>
              <w:bCs w:val="0"/>
              <w:caps w:val="0"/>
              <w:noProof/>
              <w:u w:val="none"/>
            </w:rPr>
          </w:pPr>
          <w:del w:id="135" w:author="Dustin Clifford" w:date="2018-07-10T13:10:00Z">
            <w:r w:rsidRPr="00BD732E" w:rsidDel="00BD732E">
              <w:rPr>
                <w:rStyle w:val="Hyperlink"/>
                <w:noProof/>
              </w:rPr>
              <w:delText>ChangeLo</w:delText>
            </w:r>
            <w:r w:rsidRPr="00BD732E" w:rsidDel="00BD732E">
              <w:rPr>
                <w:rStyle w:val="Hyperlink"/>
                <w:b w:val="0"/>
                <w:bCs w:val="0"/>
                <w:caps w:val="0"/>
                <w:noProof/>
              </w:rPr>
              <w:delText>g</w:delText>
            </w:r>
            <w:r w:rsidDel="00BD732E">
              <w:rPr>
                <w:noProof/>
                <w:webHidden/>
              </w:rPr>
              <w:tab/>
              <w:delText>20</w:delText>
            </w:r>
          </w:del>
        </w:p>
        <w:p w14:paraId="4348823F" w14:textId="08203EE3" w:rsidR="0031360B" w:rsidRPr="0073584D" w:rsidRDefault="00AE6E89">
          <w:r>
            <w:rPr>
              <w:b/>
              <w:bCs/>
              <w:noProof/>
            </w:rPr>
            <w:lastRenderedPageBreak/>
            <w:fldChar w:fldCharType="end"/>
          </w:r>
        </w:p>
      </w:sdtContent>
    </w:sdt>
    <w:p w14:paraId="02D0FFAD" w14:textId="07758A55" w:rsidR="00C07A39" w:rsidRDefault="00C07A39" w:rsidP="00C07A39">
      <w:pPr>
        <w:pStyle w:val="Heading1"/>
      </w:pPr>
      <w:bookmarkStart w:id="136" w:name="_Toc522520057"/>
      <w:r>
        <w:t>Table Of Figures</w:t>
      </w:r>
      <w:bookmarkEnd w:id="136"/>
    </w:p>
    <w:p w14:paraId="0D54A12F" w14:textId="68A15206" w:rsidR="009A0E5B" w:rsidRDefault="00233A9C">
      <w:pPr>
        <w:pStyle w:val="TableofFigures"/>
        <w:tabs>
          <w:tab w:val="right" w:pos="9350"/>
        </w:tabs>
        <w:rPr>
          <w:ins w:id="137" w:author="Dustin Clifford" w:date="2018-08-20T09:18:00Z"/>
          <w:rFonts w:cstheme="minorBidi"/>
          <w:caps w:val="0"/>
          <w:noProof/>
          <w:sz w:val="22"/>
          <w:szCs w:val="22"/>
        </w:rPr>
      </w:pPr>
      <w:r>
        <w:fldChar w:fldCharType="begin"/>
      </w:r>
      <w:r>
        <w:instrText xml:space="preserve"> TOC \h \z \c "Table" </w:instrText>
      </w:r>
      <w:r>
        <w:fldChar w:fldCharType="separate"/>
      </w:r>
      <w:ins w:id="138" w:author="Dustin Clifford" w:date="2018-08-20T09:18:00Z">
        <w:r w:rsidR="009A0E5B" w:rsidRPr="00B0556F">
          <w:rPr>
            <w:rStyle w:val="Hyperlink"/>
            <w:noProof/>
          </w:rPr>
          <w:fldChar w:fldCharType="begin"/>
        </w:r>
        <w:r w:rsidR="009A0E5B" w:rsidRPr="00B0556F">
          <w:rPr>
            <w:rStyle w:val="Hyperlink"/>
            <w:noProof/>
          </w:rPr>
          <w:instrText xml:space="preserve"> </w:instrText>
        </w:r>
        <w:r w:rsidR="009A0E5B">
          <w:rPr>
            <w:noProof/>
          </w:rPr>
          <w:instrText>HYPERLINK \l "_Toc522520084"</w:instrText>
        </w:r>
        <w:r w:rsidR="009A0E5B" w:rsidRPr="00B0556F">
          <w:rPr>
            <w:rStyle w:val="Hyperlink"/>
            <w:noProof/>
          </w:rPr>
          <w:instrText xml:space="preserve"> </w:instrText>
        </w:r>
        <w:r w:rsidR="009A0E5B" w:rsidRPr="00B0556F">
          <w:rPr>
            <w:rStyle w:val="Hyperlink"/>
            <w:noProof/>
          </w:rPr>
          <w:fldChar w:fldCharType="separate"/>
        </w:r>
        <w:r w:rsidR="009A0E5B" w:rsidRPr="00B0556F">
          <w:rPr>
            <w:rStyle w:val="Hyperlink"/>
            <w:noProof/>
          </w:rPr>
          <w:t>Table 1 – Requirements</w:t>
        </w:r>
        <w:r w:rsidR="009A0E5B">
          <w:rPr>
            <w:noProof/>
            <w:webHidden/>
          </w:rPr>
          <w:tab/>
        </w:r>
        <w:r w:rsidR="009A0E5B">
          <w:rPr>
            <w:noProof/>
            <w:webHidden/>
          </w:rPr>
          <w:fldChar w:fldCharType="begin"/>
        </w:r>
        <w:r w:rsidR="009A0E5B">
          <w:rPr>
            <w:noProof/>
            <w:webHidden/>
          </w:rPr>
          <w:instrText xml:space="preserve"> PAGEREF _Toc522520084 \h </w:instrText>
        </w:r>
      </w:ins>
      <w:r w:rsidR="009A0E5B">
        <w:rPr>
          <w:noProof/>
          <w:webHidden/>
        </w:rPr>
      </w:r>
      <w:r w:rsidR="009A0E5B">
        <w:rPr>
          <w:noProof/>
          <w:webHidden/>
        </w:rPr>
        <w:fldChar w:fldCharType="separate"/>
      </w:r>
      <w:ins w:id="139" w:author="Dustin Clifford" w:date="2018-08-20T09:18:00Z">
        <w:r w:rsidR="009A0E5B">
          <w:rPr>
            <w:noProof/>
            <w:webHidden/>
          </w:rPr>
          <w:t>3</w:t>
        </w:r>
        <w:r w:rsidR="009A0E5B">
          <w:rPr>
            <w:noProof/>
            <w:webHidden/>
          </w:rPr>
          <w:fldChar w:fldCharType="end"/>
        </w:r>
        <w:r w:rsidR="009A0E5B" w:rsidRPr="00B0556F">
          <w:rPr>
            <w:rStyle w:val="Hyperlink"/>
            <w:noProof/>
          </w:rPr>
          <w:fldChar w:fldCharType="end"/>
        </w:r>
      </w:ins>
    </w:p>
    <w:p w14:paraId="02B8412C" w14:textId="709C5B3D" w:rsidR="009A0E5B" w:rsidRDefault="009A0E5B">
      <w:pPr>
        <w:pStyle w:val="TableofFigures"/>
        <w:tabs>
          <w:tab w:val="right" w:pos="9350"/>
        </w:tabs>
        <w:rPr>
          <w:ins w:id="140" w:author="Dustin Clifford" w:date="2018-08-20T09:18:00Z"/>
          <w:rFonts w:cstheme="minorBidi"/>
          <w:caps w:val="0"/>
          <w:noProof/>
          <w:sz w:val="22"/>
          <w:szCs w:val="22"/>
        </w:rPr>
      </w:pPr>
      <w:ins w:id="141"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"_Toc522520085"</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2 - Booking Limits</w:t>
        </w:r>
        <w:r>
          <w:rPr>
            <w:noProof/>
            <w:webHidden/>
          </w:rPr>
          <w:tab/>
        </w:r>
        <w:r>
          <w:rPr>
            <w:noProof/>
            <w:webHidden/>
          </w:rPr>
          <w:fldChar w:fldCharType="begin"/>
        </w:r>
        <w:r>
          <w:rPr>
            <w:noProof/>
            <w:webHidden/>
          </w:rPr>
          <w:instrText xml:space="preserve"> PAGEREF _Toc522520085 \h </w:instrText>
        </w:r>
      </w:ins>
      <w:r>
        <w:rPr>
          <w:noProof/>
          <w:webHidden/>
        </w:rPr>
      </w:r>
      <w:r>
        <w:rPr>
          <w:noProof/>
          <w:webHidden/>
        </w:rPr>
        <w:fldChar w:fldCharType="separate"/>
      </w:r>
      <w:ins w:id="142" w:author="Dustin Clifford" w:date="2018-08-20T09:18:00Z">
        <w:r>
          <w:rPr>
            <w:noProof/>
            <w:webHidden/>
          </w:rPr>
          <w:t>10</w:t>
        </w:r>
        <w:r>
          <w:rPr>
            <w:noProof/>
            <w:webHidden/>
          </w:rPr>
          <w:fldChar w:fldCharType="end"/>
        </w:r>
        <w:r w:rsidRPr="00B0556F">
          <w:rPr>
            <w:rStyle w:val="Hyperlink"/>
            <w:noProof/>
          </w:rPr>
          <w:fldChar w:fldCharType="end"/>
        </w:r>
      </w:ins>
    </w:p>
    <w:p w14:paraId="71A8F831" w14:textId="0BDD5E6B" w:rsidR="009A0E5B" w:rsidRDefault="009A0E5B">
      <w:pPr>
        <w:pStyle w:val="TableofFigures"/>
        <w:tabs>
          <w:tab w:val="right" w:pos="9350"/>
        </w:tabs>
        <w:rPr>
          <w:ins w:id="143" w:author="Dustin Clifford" w:date="2018-08-20T09:18:00Z"/>
          <w:rFonts w:cstheme="minorBidi"/>
          <w:caps w:val="0"/>
          <w:noProof/>
          <w:sz w:val="22"/>
          <w:szCs w:val="22"/>
        </w:rPr>
      </w:pPr>
      <w:ins w:id="144"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"_Toc522520086"</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3 – Las Vegas Valuation Input Information</w:t>
        </w:r>
        <w:r>
          <w:rPr>
            <w:noProof/>
            <w:webHidden/>
          </w:rPr>
          <w:tab/>
        </w:r>
        <w:r>
          <w:rPr>
            <w:noProof/>
            <w:webHidden/>
          </w:rPr>
          <w:fldChar w:fldCharType="begin"/>
        </w:r>
        <w:r>
          <w:rPr>
            <w:noProof/>
            <w:webHidden/>
          </w:rPr>
          <w:instrText xml:space="preserve"> PAGEREF _Toc522520086 \h </w:instrText>
        </w:r>
      </w:ins>
      <w:r>
        <w:rPr>
          <w:noProof/>
          <w:webHidden/>
        </w:rPr>
      </w:r>
      <w:r>
        <w:rPr>
          <w:noProof/>
          <w:webHidden/>
        </w:rPr>
        <w:fldChar w:fldCharType="separate"/>
      </w:r>
      <w:ins w:id="145" w:author="Dustin Clifford" w:date="2018-08-20T09:18:00Z">
        <w:r>
          <w:rPr>
            <w:noProof/>
            <w:webHidden/>
          </w:rPr>
          <w:t>13</w:t>
        </w:r>
        <w:r>
          <w:rPr>
            <w:noProof/>
            <w:webHidden/>
          </w:rPr>
          <w:fldChar w:fldCharType="end"/>
        </w:r>
        <w:r w:rsidRPr="00B0556F">
          <w:rPr>
            <w:rStyle w:val="Hyperlink"/>
            <w:noProof/>
          </w:rPr>
          <w:fldChar w:fldCharType="end"/>
        </w:r>
      </w:ins>
    </w:p>
    <w:p w14:paraId="7A466D61" w14:textId="5FADF54F" w:rsidR="009A0E5B" w:rsidRDefault="009A0E5B">
      <w:pPr>
        <w:pStyle w:val="TableofFigures"/>
        <w:tabs>
          <w:tab w:val="right" w:pos="9350"/>
        </w:tabs>
        <w:rPr>
          <w:ins w:id="146" w:author="Dustin Clifford" w:date="2018-08-20T09:18:00Z"/>
          <w:rFonts w:cstheme="minorBidi"/>
          <w:caps w:val="0"/>
          <w:noProof/>
          <w:sz w:val="22"/>
          <w:szCs w:val="22"/>
        </w:rPr>
      </w:pPr>
      <w:ins w:id="147"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"_Toc522520087"</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4 - Las Vegas Valuation Schema Description</w:t>
        </w:r>
        <w:r>
          <w:rPr>
            <w:noProof/>
            <w:webHidden/>
          </w:rPr>
          <w:tab/>
        </w:r>
        <w:r>
          <w:rPr>
            <w:noProof/>
            <w:webHidden/>
          </w:rPr>
          <w:fldChar w:fldCharType="begin"/>
        </w:r>
        <w:r>
          <w:rPr>
            <w:noProof/>
            <w:webHidden/>
          </w:rPr>
          <w:instrText xml:space="preserve"> PAGEREF _Toc522520087 \h </w:instrText>
        </w:r>
      </w:ins>
      <w:r>
        <w:rPr>
          <w:noProof/>
          <w:webHidden/>
        </w:rPr>
      </w:r>
      <w:r>
        <w:rPr>
          <w:noProof/>
          <w:webHidden/>
        </w:rPr>
        <w:fldChar w:fldCharType="separate"/>
      </w:r>
      <w:ins w:id="148" w:author="Dustin Clifford" w:date="2018-08-20T09:18:00Z">
        <w:r>
          <w:rPr>
            <w:noProof/>
            <w:webHidden/>
          </w:rPr>
          <w:t>14</w:t>
        </w:r>
        <w:r>
          <w:rPr>
            <w:noProof/>
            <w:webHidden/>
          </w:rPr>
          <w:fldChar w:fldCharType="end"/>
        </w:r>
        <w:r w:rsidRPr="00B0556F">
          <w:rPr>
            <w:rStyle w:val="Hyperlink"/>
            <w:noProof/>
          </w:rPr>
          <w:fldChar w:fldCharType="end"/>
        </w:r>
      </w:ins>
    </w:p>
    <w:p w14:paraId="7ADF23A3" w14:textId="450352C9" w:rsidR="009A0E5B" w:rsidRDefault="009A0E5B">
      <w:pPr>
        <w:pStyle w:val="TableofFigures"/>
        <w:tabs>
          <w:tab w:val="right" w:pos="9350"/>
        </w:tabs>
        <w:rPr>
          <w:ins w:id="149" w:author="Dustin Clifford" w:date="2018-08-20T09:18:00Z"/>
          <w:rFonts w:cstheme="minorBidi"/>
          <w:caps w:val="0"/>
          <w:noProof/>
          <w:sz w:val="22"/>
          <w:szCs w:val="22"/>
        </w:rPr>
      </w:pPr>
      <w:ins w:id="150"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"_Toc522520088"</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5 - Regional Valuation Database Information</w:t>
        </w:r>
        <w:r>
          <w:rPr>
            <w:noProof/>
            <w:webHidden/>
          </w:rPr>
          <w:tab/>
        </w:r>
        <w:r>
          <w:rPr>
            <w:noProof/>
            <w:webHidden/>
          </w:rPr>
          <w:fldChar w:fldCharType="begin"/>
        </w:r>
        <w:r>
          <w:rPr>
            <w:noProof/>
            <w:webHidden/>
          </w:rPr>
          <w:instrText xml:space="preserve"> PAGEREF _Toc522520088 \h </w:instrText>
        </w:r>
      </w:ins>
      <w:r>
        <w:rPr>
          <w:noProof/>
          <w:webHidden/>
        </w:rPr>
      </w:r>
      <w:r>
        <w:rPr>
          <w:noProof/>
          <w:webHidden/>
        </w:rPr>
        <w:fldChar w:fldCharType="separate"/>
      </w:r>
      <w:ins w:id="151" w:author="Dustin Clifford" w:date="2018-08-20T09:18:00Z">
        <w:r>
          <w:rPr>
            <w:noProof/>
            <w:webHidden/>
          </w:rPr>
          <w:t>16</w:t>
        </w:r>
        <w:r>
          <w:rPr>
            <w:noProof/>
            <w:webHidden/>
          </w:rPr>
          <w:fldChar w:fldCharType="end"/>
        </w:r>
        <w:r w:rsidRPr="00B0556F">
          <w:rPr>
            <w:rStyle w:val="Hyperlink"/>
            <w:noProof/>
          </w:rPr>
          <w:fldChar w:fldCharType="end"/>
        </w:r>
      </w:ins>
    </w:p>
    <w:p w14:paraId="5D6718BA" w14:textId="197AFBC3" w:rsidR="009A0E5B" w:rsidRDefault="009A0E5B">
      <w:pPr>
        <w:pStyle w:val="TableofFigures"/>
        <w:tabs>
          <w:tab w:val="right" w:pos="9350"/>
        </w:tabs>
        <w:rPr>
          <w:ins w:id="152" w:author="Dustin Clifford" w:date="2018-08-20T09:18:00Z"/>
          <w:rFonts w:cstheme="minorBidi"/>
          <w:caps w:val="0"/>
          <w:noProof/>
          <w:sz w:val="22"/>
          <w:szCs w:val="22"/>
        </w:rPr>
      </w:pPr>
      <w:ins w:id="153"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"_Toc522520089"</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6 - Regional Valuation Schema Description</w:t>
        </w:r>
        <w:r>
          <w:rPr>
            <w:noProof/>
            <w:webHidden/>
          </w:rPr>
          <w:tab/>
        </w:r>
        <w:r>
          <w:rPr>
            <w:noProof/>
            <w:webHidden/>
          </w:rPr>
          <w:fldChar w:fldCharType="begin"/>
        </w:r>
        <w:r>
          <w:rPr>
            <w:noProof/>
            <w:webHidden/>
          </w:rPr>
          <w:instrText xml:space="preserve"> PAGEREF _Toc522520089 \h </w:instrText>
        </w:r>
      </w:ins>
      <w:r>
        <w:rPr>
          <w:noProof/>
          <w:webHidden/>
        </w:rPr>
      </w:r>
      <w:r>
        <w:rPr>
          <w:noProof/>
          <w:webHidden/>
        </w:rPr>
        <w:fldChar w:fldCharType="separate"/>
      </w:r>
      <w:ins w:id="154" w:author="Dustin Clifford" w:date="2018-08-20T09:18:00Z">
        <w:r>
          <w:rPr>
            <w:noProof/>
            <w:webHidden/>
          </w:rPr>
          <w:t>17</w:t>
        </w:r>
        <w:r>
          <w:rPr>
            <w:noProof/>
            <w:webHidden/>
          </w:rPr>
          <w:fldChar w:fldCharType="end"/>
        </w:r>
        <w:r w:rsidRPr="00B0556F">
          <w:rPr>
            <w:rStyle w:val="Hyperlink"/>
            <w:noProof/>
          </w:rPr>
          <w:fldChar w:fldCharType="end"/>
        </w:r>
      </w:ins>
    </w:p>
    <w:p w14:paraId="64AE6A72" w14:textId="04640D08" w:rsidR="00B562FA" w:rsidDel="00AC5177" w:rsidRDefault="00B562FA">
      <w:pPr>
        <w:pStyle w:val="TableofFigures"/>
        <w:tabs>
          <w:tab w:val="right" w:pos="9350"/>
        </w:tabs>
        <w:rPr>
          <w:del w:id="155" w:author="Dustin Clifford" w:date="2018-08-20T08:40:00Z"/>
          <w:rFonts w:cstheme="minorBidi"/>
          <w:caps w:val="0"/>
          <w:noProof/>
          <w:sz w:val="22"/>
          <w:szCs w:val="22"/>
        </w:rPr>
      </w:pPr>
      <w:del w:id="156" w:author="Dustin Clifford" w:date="2018-08-20T08:40:00Z">
        <w:r w:rsidRPr="00AC5177" w:rsidDel="00AC5177">
          <w:rPr>
            <w:rStyle w:val="Hyperlink"/>
            <w:caps w:val="0"/>
            <w:noProof/>
          </w:rPr>
          <w:delText>Table 1 - Requirements</w:delText>
        </w:r>
        <w:r w:rsidDel="00AC5177">
          <w:rPr>
            <w:noProof/>
            <w:webHidden/>
          </w:rPr>
          <w:tab/>
          <w:delText>3</w:delText>
        </w:r>
      </w:del>
    </w:p>
    <w:p w14:paraId="123678E6" w14:textId="23888CBF" w:rsidR="00B562FA" w:rsidDel="00AC5177" w:rsidRDefault="00B562FA">
      <w:pPr>
        <w:pStyle w:val="TableofFigures"/>
        <w:tabs>
          <w:tab w:val="right" w:pos="9350"/>
        </w:tabs>
        <w:rPr>
          <w:del w:id="157" w:author="Dustin Clifford" w:date="2018-08-20T08:40:00Z"/>
          <w:rFonts w:cstheme="minorBidi"/>
          <w:caps w:val="0"/>
          <w:noProof/>
          <w:sz w:val="22"/>
          <w:szCs w:val="22"/>
        </w:rPr>
      </w:pPr>
      <w:del w:id="158" w:author="Dustin Clifford" w:date="2018-08-20T08:40:00Z">
        <w:r w:rsidRPr="00AC5177" w:rsidDel="00AC5177">
          <w:rPr>
            <w:rStyle w:val="Hyperlink"/>
            <w:caps w:val="0"/>
            <w:noProof/>
          </w:rPr>
          <w:delText>Table 2 - Booking Limits</w:delText>
        </w:r>
        <w:r w:rsidDel="00AC5177">
          <w:rPr>
            <w:noProof/>
            <w:webHidden/>
          </w:rPr>
          <w:tab/>
          <w:delText>9</w:delText>
        </w:r>
      </w:del>
    </w:p>
    <w:p w14:paraId="4EC8CF18" w14:textId="65035305" w:rsidR="00B562FA" w:rsidDel="00AC5177" w:rsidRDefault="00B562FA">
      <w:pPr>
        <w:pStyle w:val="TableofFigures"/>
        <w:tabs>
          <w:tab w:val="right" w:pos="9350"/>
        </w:tabs>
        <w:rPr>
          <w:del w:id="159" w:author="Dustin Clifford" w:date="2018-08-20T08:40:00Z"/>
          <w:rFonts w:cstheme="minorBidi"/>
          <w:caps w:val="0"/>
          <w:noProof/>
          <w:sz w:val="22"/>
          <w:szCs w:val="22"/>
        </w:rPr>
      </w:pPr>
      <w:del w:id="160" w:author="Dustin Clifford" w:date="2018-08-20T08:40:00Z">
        <w:r w:rsidRPr="00AC5177" w:rsidDel="00AC5177">
          <w:rPr>
            <w:rStyle w:val="Hyperlink"/>
            <w:caps w:val="0"/>
            <w:noProof/>
          </w:rPr>
          <w:delText>Table 3 – Las Vegas Valuation Database Information</w:delText>
        </w:r>
        <w:r w:rsidDel="00AC5177">
          <w:rPr>
            <w:noProof/>
            <w:webHidden/>
          </w:rPr>
          <w:tab/>
          <w:delText>11</w:delText>
        </w:r>
      </w:del>
    </w:p>
    <w:p w14:paraId="08BDA6C3" w14:textId="0E73F56E" w:rsidR="00B562FA" w:rsidDel="00AC5177" w:rsidRDefault="00B562FA">
      <w:pPr>
        <w:pStyle w:val="TableofFigures"/>
        <w:tabs>
          <w:tab w:val="right" w:pos="9350"/>
        </w:tabs>
        <w:rPr>
          <w:del w:id="161" w:author="Dustin Clifford" w:date="2018-08-20T08:40:00Z"/>
          <w:rFonts w:cstheme="minorBidi"/>
          <w:caps w:val="0"/>
          <w:noProof/>
          <w:sz w:val="22"/>
          <w:szCs w:val="22"/>
        </w:rPr>
      </w:pPr>
      <w:del w:id="162" w:author="Dustin Clifford" w:date="2018-08-20T08:40:00Z">
        <w:r w:rsidRPr="00AC5177" w:rsidDel="00AC5177">
          <w:rPr>
            <w:rStyle w:val="Hyperlink"/>
            <w:caps w:val="0"/>
            <w:noProof/>
          </w:rPr>
          <w:delText>Table 4 - Las Vegas Valuation Schema Description</w:delText>
        </w:r>
        <w:r w:rsidDel="00AC5177">
          <w:rPr>
            <w:noProof/>
            <w:webHidden/>
          </w:rPr>
          <w:tab/>
          <w:delText>11</w:delText>
        </w:r>
      </w:del>
    </w:p>
    <w:p w14:paraId="6EB32E8D" w14:textId="3C989B81" w:rsidR="00B562FA" w:rsidDel="00AC5177" w:rsidRDefault="00B562FA">
      <w:pPr>
        <w:pStyle w:val="TableofFigures"/>
        <w:tabs>
          <w:tab w:val="right" w:pos="9350"/>
        </w:tabs>
        <w:rPr>
          <w:del w:id="163" w:author="Dustin Clifford" w:date="2018-08-20T08:40:00Z"/>
          <w:rFonts w:cstheme="minorBidi"/>
          <w:caps w:val="0"/>
          <w:noProof/>
          <w:sz w:val="22"/>
          <w:szCs w:val="22"/>
        </w:rPr>
      </w:pPr>
      <w:del w:id="164" w:author="Dustin Clifford" w:date="2018-08-20T08:40:00Z">
        <w:r w:rsidRPr="00AC5177" w:rsidDel="00AC5177">
          <w:rPr>
            <w:rStyle w:val="Hyperlink"/>
            <w:caps w:val="0"/>
            <w:noProof/>
          </w:rPr>
          <w:delText>Table 5 - Regional Valuation Database Information</w:delText>
        </w:r>
        <w:r w:rsidDel="00AC5177">
          <w:rPr>
            <w:noProof/>
            <w:webHidden/>
          </w:rPr>
          <w:tab/>
          <w:delText>13</w:delText>
        </w:r>
      </w:del>
    </w:p>
    <w:p w14:paraId="6B0DBB66" w14:textId="06A137FC" w:rsidR="00B562FA" w:rsidDel="00AC5177" w:rsidRDefault="00B562FA">
      <w:pPr>
        <w:pStyle w:val="TableofFigures"/>
        <w:tabs>
          <w:tab w:val="right" w:pos="9350"/>
        </w:tabs>
        <w:rPr>
          <w:del w:id="165" w:author="Dustin Clifford" w:date="2018-08-20T08:40:00Z"/>
          <w:rFonts w:cstheme="minorBidi"/>
          <w:caps w:val="0"/>
          <w:noProof/>
          <w:sz w:val="22"/>
          <w:szCs w:val="22"/>
        </w:rPr>
      </w:pPr>
      <w:del w:id="166" w:author="Dustin Clifford" w:date="2018-08-20T08:40:00Z">
        <w:r w:rsidRPr="00AC5177" w:rsidDel="00AC5177">
          <w:rPr>
            <w:rStyle w:val="Hyperlink"/>
            <w:caps w:val="0"/>
            <w:noProof/>
          </w:rPr>
          <w:delText>Table 6 - Regional Valuation Schema Description</w:delText>
        </w:r>
        <w:r w:rsidDel="00AC5177">
          <w:rPr>
            <w:noProof/>
            <w:webHidden/>
          </w:rPr>
          <w:tab/>
          <w:delText>14</w:delText>
        </w:r>
      </w:del>
    </w:p>
    <w:p w14:paraId="314187A8" w14:textId="4641C84F" w:rsidR="0031360B" w:rsidRDefault="00233A9C">
      <w:r>
        <w:fldChar w:fldCharType="end"/>
      </w:r>
    </w:p>
    <w:p w14:paraId="41F836B8" w14:textId="4AFCC268" w:rsidR="00367996" w:rsidRDefault="00367996" w:rsidP="00C8159E">
      <w:pPr>
        <w:pStyle w:val="Heading1"/>
      </w:pPr>
      <w:bookmarkStart w:id="167" w:name="_Toc522520058"/>
      <w:r>
        <w:t>Document Information</w:t>
      </w:r>
      <w:bookmarkEnd w:id="167"/>
    </w:p>
    <w:tbl>
      <w:tblPr>
        <w:tblStyle w:val="ListTable1Light-Accent5"/>
        <w:tblW w:w="9468" w:type="dxa"/>
        <w:tblLook w:val="04A0" w:firstRow="1" w:lastRow="0" w:firstColumn="1" w:lastColumn="0" w:noHBand="0" w:noVBand="1"/>
      </w:tblPr>
      <w:tblGrid>
        <w:gridCol w:w="4733"/>
        <w:gridCol w:w="4735"/>
      </w:tblGrid>
      <w:tr w:rsidR="000907E5" w14:paraId="17F55252" w14:textId="77777777" w:rsidTr="0024622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733" w:type="dxa"/>
          </w:tcPr>
          <w:p w14:paraId="5FE393B0" w14:textId="4A3CA0AB" w:rsidR="000907E5" w:rsidRDefault="00246227" w:rsidP="00367996">
            <w:r>
              <w:t>Original Author</w:t>
            </w:r>
          </w:p>
        </w:tc>
        <w:tc>
          <w:tcPr>
            <w:tcW w:w="4735" w:type="dxa"/>
          </w:tcPr>
          <w:p w14:paraId="38A5B276" w14:textId="36915412" w:rsidR="000907E5" w:rsidRPr="006B2556" w:rsidRDefault="00246227" w:rsidP="00367996">
            <w:pPr>
              <w:cnfStyle w:val="100000000000" w:firstRow="1" w:lastRow="0" w:firstColumn="0" w:lastColumn="0" w:oddVBand="0" w:evenVBand="0" w:oddHBand="0" w:evenHBand="0" w:firstRowFirstColumn="0" w:firstRowLastColumn="0" w:lastRowFirstColumn="0" w:lastRowLastColumn="0"/>
              <w:rPr>
                <w:b w:val="0"/>
              </w:rPr>
            </w:pPr>
            <w:r w:rsidRPr="006B2556">
              <w:rPr>
                <w:b w:val="0"/>
              </w:rPr>
              <w:t>Dustin Clifford</w:t>
            </w:r>
          </w:p>
        </w:tc>
      </w:tr>
      <w:tr w:rsidR="000032FC" w14:paraId="621ADF13" w14:textId="77777777" w:rsidTr="0024622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733" w:type="dxa"/>
          </w:tcPr>
          <w:p w14:paraId="1DA1F24B" w14:textId="18800322" w:rsidR="000032FC" w:rsidRDefault="000032FC" w:rsidP="00367996">
            <w:r>
              <w:t>Last Updater</w:t>
            </w:r>
          </w:p>
        </w:tc>
        <w:tc>
          <w:tcPr>
            <w:tcW w:w="4735" w:type="dxa"/>
          </w:tcPr>
          <w:p w14:paraId="68D8D972" w14:textId="3E2769D0" w:rsidR="000032FC" w:rsidRPr="000032FC" w:rsidRDefault="000032FC" w:rsidP="00367996">
            <w:pPr>
              <w:cnfStyle w:val="000000100000" w:firstRow="0" w:lastRow="0" w:firstColumn="0" w:lastColumn="0" w:oddVBand="0" w:evenVBand="0" w:oddHBand="1" w:evenHBand="0" w:firstRowFirstColumn="0" w:firstRowLastColumn="0" w:lastRowFirstColumn="0" w:lastRowLastColumn="0"/>
            </w:pPr>
            <w:r>
              <w:t>Dustin Clifford</w:t>
            </w:r>
          </w:p>
        </w:tc>
      </w:tr>
      <w:tr w:rsidR="000907E5" w14:paraId="59259021" w14:textId="77777777" w:rsidTr="00246227">
        <w:trPr>
          <w:trHeight w:val="549"/>
        </w:trPr>
        <w:tc>
          <w:tcPr>
            <w:cnfStyle w:val="001000000000" w:firstRow="0" w:lastRow="0" w:firstColumn="1" w:lastColumn="0" w:oddVBand="0" w:evenVBand="0" w:oddHBand="0" w:evenHBand="0" w:firstRowFirstColumn="0" w:firstRowLastColumn="0" w:lastRowFirstColumn="0" w:lastRowLastColumn="0"/>
            <w:tcW w:w="4733" w:type="dxa"/>
          </w:tcPr>
          <w:p w14:paraId="3963C757" w14:textId="765D92D5" w:rsidR="000907E5" w:rsidRDefault="00246227" w:rsidP="00367996">
            <w:r>
              <w:t>Creation</w:t>
            </w:r>
            <w:r w:rsidR="000032FC">
              <w:t xml:space="preserve"> Date</w:t>
            </w:r>
          </w:p>
        </w:tc>
        <w:tc>
          <w:tcPr>
            <w:tcW w:w="4735" w:type="dxa"/>
          </w:tcPr>
          <w:p w14:paraId="43E32D3F" w14:textId="3C76EEAD" w:rsidR="000907E5" w:rsidRDefault="006B2556" w:rsidP="00367996">
            <w:pPr>
              <w:cnfStyle w:val="000000000000" w:firstRow="0" w:lastRow="0" w:firstColumn="0" w:lastColumn="0" w:oddVBand="0" w:evenVBand="0" w:oddHBand="0" w:evenHBand="0" w:firstRowFirstColumn="0" w:firstRowLastColumn="0" w:lastRowFirstColumn="0" w:lastRowLastColumn="0"/>
            </w:pPr>
            <w:r>
              <w:t>May 18, 2018</w:t>
            </w:r>
          </w:p>
        </w:tc>
      </w:tr>
      <w:tr w:rsidR="00927422" w14:paraId="5C867AF4" w14:textId="77777777" w:rsidTr="0024622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4733" w:type="dxa"/>
          </w:tcPr>
          <w:p w14:paraId="32E17EA0" w14:textId="63973E91" w:rsidR="00927422" w:rsidRDefault="00927422" w:rsidP="00367996">
            <w:r>
              <w:t>Update Date</w:t>
            </w:r>
          </w:p>
        </w:tc>
        <w:tc>
          <w:tcPr>
            <w:tcW w:w="4735" w:type="dxa"/>
          </w:tcPr>
          <w:p w14:paraId="0FC39060" w14:textId="23F70515" w:rsidR="00927422" w:rsidRDefault="00AC5177" w:rsidP="00367996">
            <w:pPr>
              <w:cnfStyle w:val="000000100000" w:firstRow="0" w:lastRow="0" w:firstColumn="0" w:lastColumn="0" w:oddVBand="0" w:evenVBand="0" w:oddHBand="1" w:evenHBand="0" w:firstRowFirstColumn="0" w:firstRowLastColumn="0" w:lastRowFirstColumn="0" w:lastRowLastColumn="0"/>
            </w:pPr>
            <w:ins w:id="168" w:author="Dustin Clifford" w:date="2018-08-20T08:40:00Z">
              <w:r>
                <w:t>August</w:t>
              </w:r>
            </w:ins>
            <w:del w:id="169" w:author="Dustin Clifford" w:date="2018-08-20T08:40:00Z">
              <w:r w:rsidR="00F03D5E" w:rsidDel="00AC5177">
                <w:delText>Ju</w:delText>
              </w:r>
            </w:del>
            <w:del w:id="170" w:author="Dustin Clifford" w:date="2018-07-13T17:18:00Z">
              <w:r w:rsidR="00F03D5E" w:rsidDel="00821068">
                <w:delText>ne</w:delText>
              </w:r>
            </w:del>
            <w:r w:rsidR="00927422">
              <w:t xml:space="preserve"> </w:t>
            </w:r>
            <w:ins w:id="171" w:author="Dustin Clifford" w:date="2018-08-20T08:40:00Z">
              <w:r>
                <w:t>20</w:t>
              </w:r>
            </w:ins>
            <w:del w:id="172" w:author="Dustin Clifford" w:date="2018-07-13T17:18:00Z">
              <w:r w:rsidR="00F03D5E" w:rsidDel="00821068">
                <w:delText>1</w:delText>
              </w:r>
            </w:del>
            <w:r w:rsidR="00927422">
              <w:t>, 2018</w:t>
            </w:r>
          </w:p>
        </w:tc>
      </w:tr>
      <w:tr w:rsidR="006B2556" w14:paraId="0C1DDFBA" w14:textId="77777777" w:rsidTr="00246227">
        <w:trPr>
          <w:trHeight w:val="549"/>
        </w:trPr>
        <w:tc>
          <w:tcPr>
            <w:cnfStyle w:val="001000000000" w:firstRow="0" w:lastRow="0" w:firstColumn="1" w:lastColumn="0" w:oddVBand="0" w:evenVBand="0" w:oddHBand="0" w:evenHBand="0" w:firstRowFirstColumn="0" w:firstRowLastColumn="0" w:lastRowFirstColumn="0" w:lastRowLastColumn="0"/>
            <w:tcW w:w="4733" w:type="dxa"/>
          </w:tcPr>
          <w:p w14:paraId="259152BD" w14:textId="40F224E7" w:rsidR="006B2556" w:rsidRDefault="006B2556" w:rsidP="00367996">
            <w:r>
              <w:t>Version</w:t>
            </w:r>
          </w:p>
        </w:tc>
        <w:tc>
          <w:tcPr>
            <w:tcW w:w="4735" w:type="dxa"/>
          </w:tcPr>
          <w:p w14:paraId="531FF599" w14:textId="568AC082" w:rsidR="006B2556" w:rsidRDefault="002F3360" w:rsidP="00367996">
            <w:pPr>
              <w:cnfStyle w:val="000000000000" w:firstRow="0" w:lastRow="0" w:firstColumn="0" w:lastColumn="0" w:oddVBand="0" w:evenVBand="0" w:oddHBand="0" w:evenHBand="0" w:firstRowFirstColumn="0" w:firstRowLastColumn="0" w:lastRowFirstColumn="0" w:lastRowLastColumn="0"/>
            </w:pPr>
            <w:r>
              <w:t>1.</w:t>
            </w:r>
            <w:ins w:id="173" w:author="Dustin Clifford" w:date="2018-08-20T08:40:00Z">
              <w:r w:rsidR="00AC5177">
                <w:t>1</w:t>
              </w:r>
            </w:ins>
            <w:del w:id="174" w:author="Dustin Clifford" w:date="2018-08-20T08:40:00Z">
              <w:r w:rsidDel="00AC5177">
                <w:delText>0</w:delText>
              </w:r>
            </w:del>
            <w:del w:id="175" w:author="Dustin Clifford" w:date="2018-07-13T17:18:00Z">
              <w:r w:rsidDel="00821068">
                <w:delText>-RC</w:delText>
              </w:r>
            </w:del>
          </w:p>
        </w:tc>
      </w:tr>
      <w:tr w:rsidR="002C4A79" w14:paraId="006A68B0" w14:textId="77777777" w:rsidTr="0024622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4733" w:type="dxa"/>
          </w:tcPr>
          <w:p w14:paraId="0452BE57" w14:textId="0CCC431F" w:rsidR="002C4A79" w:rsidRDefault="002C4A79" w:rsidP="00367996">
            <w:r>
              <w:t>Approvals</w:t>
            </w:r>
          </w:p>
        </w:tc>
        <w:tc>
          <w:tcPr>
            <w:tcW w:w="4735" w:type="dxa"/>
          </w:tcPr>
          <w:p w14:paraId="755CB3CB" w14:textId="010AFD20" w:rsidR="002C4A79" w:rsidRDefault="00821068" w:rsidP="00367996">
            <w:pPr>
              <w:cnfStyle w:val="000000100000" w:firstRow="0" w:lastRow="0" w:firstColumn="0" w:lastColumn="0" w:oddVBand="0" w:evenVBand="0" w:oddHBand="1" w:evenHBand="0" w:firstRowFirstColumn="0" w:firstRowLastColumn="0" w:lastRowFirstColumn="0" w:lastRowLastColumn="0"/>
            </w:pPr>
            <w:ins w:id="176" w:author="Dustin Clifford" w:date="2018-07-13T17:18:00Z">
              <w:r>
                <w:t xml:space="preserve">Approved </w:t>
              </w:r>
            </w:ins>
            <w:ins w:id="177" w:author="Dustin Clifford" w:date="2018-07-13T17:19:00Z">
              <w:r w:rsidR="003E57EF">
                <w:t>b</w:t>
              </w:r>
            </w:ins>
            <w:ins w:id="178" w:author="Dustin Clifford" w:date="2018-07-13T17:18:00Z">
              <w:r>
                <w:t>y Adam Bravo</w:t>
              </w:r>
            </w:ins>
            <w:del w:id="179" w:author="Dustin Clifford" w:date="2018-07-13T17:18:00Z">
              <w:r w:rsidR="00CD5533" w:rsidDel="00821068">
                <w:delText>TBD</w:delText>
              </w:r>
            </w:del>
          </w:p>
        </w:tc>
      </w:tr>
      <w:tr w:rsidR="000907E5" w14:paraId="2DF97F1C" w14:textId="77777777" w:rsidTr="00246227">
        <w:trPr>
          <w:trHeight w:val="513"/>
        </w:trPr>
        <w:tc>
          <w:tcPr>
            <w:cnfStyle w:val="001000000000" w:firstRow="0" w:lastRow="0" w:firstColumn="1" w:lastColumn="0" w:oddVBand="0" w:evenVBand="0" w:oddHBand="0" w:evenHBand="0" w:firstRowFirstColumn="0" w:firstRowLastColumn="0" w:lastRowFirstColumn="0" w:lastRowLastColumn="0"/>
            <w:tcW w:w="4733" w:type="dxa"/>
          </w:tcPr>
          <w:p w14:paraId="111730A9" w14:textId="67E34789" w:rsidR="000907E5" w:rsidRDefault="00CD5533" w:rsidP="00367996">
            <w:r>
              <w:t>Approval Date</w:t>
            </w:r>
          </w:p>
        </w:tc>
        <w:tc>
          <w:tcPr>
            <w:tcW w:w="4735" w:type="dxa"/>
          </w:tcPr>
          <w:p w14:paraId="41B281BC" w14:textId="4AA9CC04" w:rsidR="000907E5" w:rsidRDefault="00821068" w:rsidP="00367996">
            <w:pPr>
              <w:cnfStyle w:val="000000000000" w:firstRow="0" w:lastRow="0" w:firstColumn="0" w:lastColumn="0" w:oddVBand="0" w:evenVBand="0" w:oddHBand="0" w:evenHBand="0" w:firstRowFirstColumn="0" w:firstRowLastColumn="0" w:lastRowFirstColumn="0" w:lastRowLastColumn="0"/>
            </w:pPr>
            <w:ins w:id="180" w:author="Dustin Clifford" w:date="2018-07-13T17:18:00Z">
              <w:r>
                <w:t>July 13, 2018</w:t>
              </w:r>
            </w:ins>
            <w:del w:id="181" w:author="Dustin Clifford" w:date="2018-07-13T17:18:00Z">
              <w:r w:rsidR="00CD5533" w:rsidDel="00821068">
                <w:delText>TBD</w:delText>
              </w:r>
            </w:del>
          </w:p>
        </w:tc>
      </w:tr>
    </w:tbl>
    <w:p w14:paraId="1635C4DE" w14:textId="2F2E9E4D" w:rsidR="00F969DC" w:rsidRDefault="00F969DC" w:rsidP="00367996"/>
    <w:p w14:paraId="2A7BAFBD" w14:textId="77777777" w:rsidR="00F969DC" w:rsidRDefault="00F969DC">
      <w:r>
        <w:br w:type="page"/>
      </w:r>
    </w:p>
    <w:p w14:paraId="0478F3D3" w14:textId="77777777" w:rsidR="00367996" w:rsidRPr="00367996" w:rsidRDefault="00367996" w:rsidP="00367996"/>
    <w:p w14:paraId="72D33F54" w14:textId="5489B52C" w:rsidR="000907E5" w:rsidRDefault="007B4496" w:rsidP="00C8159E">
      <w:pPr>
        <w:pStyle w:val="Heading1"/>
      </w:pPr>
      <w:bookmarkStart w:id="182" w:name="_Toc522520059"/>
      <w:r>
        <w:t xml:space="preserve">Project </w:t>
      </w:r>
      <w:r w:rsidR="00AE6E89">
        <w:t>Information</w:t>
      </w:r>
      <w:bookmarkEnd w:id="182"/>
    </w:p>
    <w:p w14:paraId="2A65342E" w14:textId="1A1D706D" w:rsidR="00C8159E" w:rsidRDefault="00C8159E" w:rsidP="00C8159E">
      <w:pPr>
        <w:pStyle w:val="Heading2"/>
      </w:pPr>
      <w:bookmarkStart w:id="183" w:name="_Toc522520060"/>
      <w:r>
        <w:t>Summary</w:t>
      </w:r>
      <w:bookmarkEnd w:id="183"/>
    </w:p>
    <w:p w14:paraId="766ED804" w14:textId="5F2B9139" w:rsidR="00C8159E" w:rsidRDefault="00650955" w:rsidP="00C8159E">
      <w:r>
        <w:t>Perpetu</w:t>
      </w:r>
      <w:r w:rsidR="007060B5">
        <w:t>al Offer is designed to stimulate customer visitation and reduce friction in the booking process. This will be accomplished by creating offers that a</w:t>
      </w:r>
      <w:r w:rsidR="006E6C73">
        <w:t>re always av</w:t>
      </w:r>
      <w:r w:rsidR="003E0293">
        <w:t>ailable to customers and provides</w:t>
      </w:r>
      <w:r w:rsidR="00277135">
        <w:t xml:space="preserve"> those customers with rewards and credits according the value that they bring to MGM Resorts.</w:t>
      </w:r>
    </w:p>
    <w:p w14:paraId="256F22EE" w14:textId="4D9283BD" w:rsidR="00277135" w:rsidRDefault="00776AB0" w:rsidP="00C8159E">
      <w:r>
        <w:t>The end-result of this process will provide custom rates and resort credits to customers</w:t>
      </w:r>
      <w:r w:rsidR="005D5734">
        <w:t xml:space="preserve"> based on the amount a customer spends in gaming, shopping and other expenditures at MGM Resort properties.</w:t>
      </w:r>
      <w:r w:rsidR="00C702A0">
        <w:t xml:space="preserve"> This value is based on a mathematical model</w:t>
      </w:r>
      <w:r w:rsidR="00D346BA">
        <w:t xml:space="preserve"> and will be provided as a part of this project for use inside the </w:t>
      </w:r>
      <w:r w:rsidR="00AC471D">
        <w:t>Booking Engine</w:t>
      </w:r>
      <w:r w:rsidR="00D346BA">
        <w:t>.</w:t>
      </w:r>
    </w:p>
    <w:p w14:paraId="7235FFD4" w14:textId="0183911A" w:rsidR="00012ECE" w:rsidRDefault="00D346BA" w:rsidP="00C8159E">
      <w:r>
        <w:t xml:space="preserve">The </w:t>
      </w:r>
      <w:r w:rsidR="00485F51">
        <w:t>Booking Engine</w:t>
      </w:r>
      <w:r>
        <w:t xml:space="preserve"> will take the values provided from </w:t>
      </w:r>
      <w:r w:rsidR="004E3043">
        <w:t>this model and make them available on the customer profile. The room-allowance provided</w:t>
      </w:r>
      <w:r w:rsidR="00225B29">
        <w:t xml:space="preserve"> will be used</w:t>
      </w:r>
      <w:r w:rsidR="00480FE7">
        <w:t xml:space="preserve"> to provide preferred rates or to comp rooms as appropriate based on </w:t>
      </w:r>
      <w:r w:rsidR="00BF63DE">
        <w:t xml:space="preserve">the amount of the room-allowance. This project will also </w:t>
      </w:r>
      <w:r w:rsidR="00D600B4">
        <w:t>accommodate resort credits on the programs to which the customer value allows them access.</w:t>
      </w:r>
    </w:p>
    <w:p w14:paraId="4BA7FC55" w14:textId="256D6581" w:rsidR="00196036" w:rsidRDefault="00E54C57" w:rsidP="00DA562B">
      <w:pPr>
        <w:pStyle w:val="Heading2"/>
      </w:pPr>
      <w:bookmarkStart w:id="184" w:name="_Toc522520061"/>
      <w:r>
        <w:t>Project Requirements</w:t>
      </w:r>
      <w:bookmarkEnd w:id="184"/>
    </w:p>
    <w:p w14:paraId="70DBC061" w14:textId="77777777" w:rsidR="00D47B1B" w:rsidRPr="00D47B1B" w:rsidRDefault="00D47B1B" w:rsidP="00D47B1B"/>
    <w:p w14:paraId="645F955F" w14:textId="4941CBE0" w:rsidR="003A3A03" w:rsidRDefault="003A3A03" w:rsidP="003A3A03">
      <w:pPr>
        <w:pStyle w:val="Caption"/>
        <w:keepNext/>
        <w:rPr>
          <w:ins w:id="185" w:author="Dustin Clifford" w:date="2018-06-29T22:02:00Z"/>
        </w:rPr>
      </w:pPr>
      <w:bookmarkStart w:id="186" w:name="_Toc515564933"/>
      <w:bookmarkStart w:id="187" w:name="_Toc522520084"/>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1</w:t>
      </w:r>
      <w:r w:rsidR="00C3183A">
        <w:rPr>
          <w:noProof/>
        </w:rPr>
        <w:fldChar w:fldCharType="end"/>
      </w:r>
      <w:r>
        <w:t xml:space="preserve"> </w:t>
      </w:r>
      <w:r w:rsidR="00EE6C28">
        <w:t>–</w:t>
      </w:r>
      <w:r>
        <w:t xml:space="preserve"> Requirements</w:t>
      </w:r>
      <w:bookmarkEnd w:id="186"/>
      <w:bookmarkEnd w:id="187"/>
    </w:p>
    <w:tbl>
      <w:tblPr>
        <w:tblW w:w="10160" w:type="dxa"/>
        <w:tblLayout w:type="fixed"/>
        <w:tblLook w:val="04A0" w:firstRow="1" w:lastRow="0" w:firstColumn="1" w:lastColumn="0" w:noHBand="0" w:noVBand="1"/>
        <w:tblPrChange w:id="188" w:author="Dustin Clifford" w:date="2018-06-29T22:12:00Z">
          <w:tblPr>
            <w:tblW w:w="10790" w:type="dxa"/>
            <w:tblLayout w:type="fixed"/>
            <w:tblLook w:val="04A0" w:firstRow="1" w:lastRow="0" w:firstColumn="1" w:lastColumn="0" w:noHBand="0" w:noVBand="1"/>
          </w:tblPr>
        </w:tblPrChange>
      </w:tblPr>
      <w:tblGrid>
        <w:gridCol w:w="575"/>
        <w:gridCol w:w="1305"/>
        <w:gridCol w:w="4500"/>
        <w:gridCol w:w="2880"/>
        <w:gridCol w:w="900"/>
        <w:tblGridChange w:id="189">
          <w:tblGrid>
            <w:gridCol w:w="575"/>
            <w:gridCol w:w="1305"/>
            <w:gridCol w:w="4860"/>
            <w:gridCol w:w="3420"/>
            <w:gridCol w:w="630"/>
          </w:tblGrid>
        </w:tblGridChange>
      </w:tblGrid>
      <w:tr w:rsidR="001B1234" w:rsidRPr="00973680" w14:paraId="4F7957A9" w14:textId="77777777" w:rsidTr="00D14508">
        <w:trPr>
          <w:trHeight w:val="300"/>
          <w:ins w:id="190" w:author="Dustin Clifford" w:date="2018-06-29T22:02:00Z"/>
          <w:trPrChange w:id="191" w:author="Dustin Clifford" w:date="2018-06-29T22:12:00Z">
            <w:trPr>
              <w:trHeight w:val="300"/>
            </w:trPr>
          </w:trPrChange>
        </w:trPr>
        <w:tc>
          <w:tcPr>
            <w:tcW w:w="575" w:type="dxa"/>
            <w:tcBorders>
              <w:top w:val="single" w:sz="8" w:space="0" w:color="auto"/>
              <w:left w:val="single" w:sz="8" w:space="0" w:color="auto"/>
              <w:bottom w:val="single" w:sz="8" w:space="0" w:color="auto"/>
              <w:right w:val="single" w:sz="8" w:space="0" w:color="auto"/>
            </w:tcBorders>
            <w:shd w:val="clear" w:color="000000" w:fill="C6D9F1"/>
            <w:vAlign w:val="center"/>
            <w:tcPrChange w:id="192"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000000" w:fill="C6D9F1"/>
                <w:vAlign w:val="center"/>
              </w:tcPr>
            </w:tcPrChange>
          </w:tcPr>
          <w:p w14:paraId="69A9452E" w14:textId="77777777" w:rsidR="001B1234" w:rsidRPr="00973680" w:rsidRDefault="001B1234" w:rsidP="00E90C15">
            <w:pPr>
              <w:spacing w:after="0" w:line="240" w:lineRule="auto"/>
              <w:jc w:val="center"/>
              <w:rPr>
                <w:ins w:id="193" w:author="Dustin Clifford" w:date="2018-06-29T22:02:00Z"/>
                <w:rFonts w:eastAsia="Times New Roman" w:cs="Times New Roman"/>
                <w:b/>
                <w:bCs/>
                <w:sz w:val="18"/>
                <w:szCs w:val="18"/>
              </w:rPr>
            </w:pPr>
            <w:ins w:id="194" w:author="Dustin Clifford" w:date="2018-06-29T22:02:00Z">
              <w:r w:rsidRPr="00973680">
                <w:rPr>
                  <w:rFonts w:eastAsia="Times New Roman" w:cs="Times New Roman"/>
                  <w:b/>
                  <w:bCs/>
                  <w:sz w:val="18"/>
                  <w:szCs w:val="18"/>
                </w:rPr>
                <w:t>Req ID</w:t>
              </w:r>
            </w:ins>
          </w:p>
        </w:tc>
        <w:tc>
          <w:tcPr>
            <w:tcW w:w="1305" w:type="dxa"/>
            <w:tcBorders>
              <w:top w:val="single" w:sz="8" w:space="0" w:color="auto"/>
              <w:left w:val="nil"/>
              <w:bottom w:val="single" w:sz="8" w:space="0" w:color="auto"/>
              <w:right w:val="single" w:sz="8" w:space="0" w:color="auto"/>
            </w:tcBorders>
            <w:shd w:val="clear" w:color="000000" w:fill="C6D9F1"/>
            <w:vAlign w:val="center"/>
            <w:tcPrChange w:id="195" w:author="Dustin Clifford" w:date="2018-06-29T22:12:00Z">
              <w:tcPr>
                <w:tcW w:w="1305" w:type="dxa"/>
                <w:tcBorders>
                  <w:top w:val="single" w:sz="8" w:space="0" w:color="auto"/>
                  <w:left w:val="nil"/>
                  <w:bottom w:val="single" w:sz="8" w:space="0" w:color="auto"/>
                  <w:right w:val="single" w:sz="8" w:space="0" w:color="auto"/>
                </w:tcBorders>
                <w:shd w:val="clear" w:color="000000" w:fill="C6D9F1"/>
                <w:vAlign w:val="center"/>
              </w:tcPr>
            </w:tcPrChange>
          </w:tcPr>
          <w:p w14:paraId="1DCFD7A5" w14:textId="77777777" w:rsidR="001B1234" w:rsidRPr="00973680" w:rsidRDefault="001B1234" w:rsidP="00E90C15">
            <w:pPr>
              <w:spacing w:after="0" w:line="240" w:lineRule="auto"/>
              <w:jc w:val="center"/>
              <w:rPr>
                <w:ins w:id="196" w:author="Dustin Clifford" w:date="2018-06-29T22:02:00Z"/>
                <w:rFonts w:eastAsia="Times New Roman" w:cs="Times New Roman"/>
                <w:b/>
                <w:bCs/>
                <w:sz w:val="18"/>
                <w:szCs w:val="18"/>
              </w:rPr>
            </w:pPr>
            <w:ins w:id="197" w:author="Dustin Clifford" w:date="2018-06-29T22:02:00Z">
              <w:r w:rsidRPr="00973680">
                <w:rPr>
                  <w:rFonts w:eastAsia="Times New Roman" w:cs="Times New Roman"/>
                  <w:b/>
                  <w:bCs/>
                  <w:sz w:val="18"/>
                  <w:szCs w:val="18"/>
                </w:rPr>
                <w:t>Req Short Name</w:t>
              </w:r>
            </w:ins>
          </w:p>
        </w:tc>
        <w:tc>
          <w:tcPr>
            <w:tcW w:w="4500" w:type="dxa"/>
            <w:tcBorders>
              <w:top w:val="single" w:sz="8" w:space="0" w:color="auto"/>
              <w:left w:val="nil"/>
              <w:bottom w:val="single" w:sz="8" w:space="0" w:color="auto"/>
              <w:right w:val="single" w:sz="8" w:space="0" w:color="auto"/>
            </w:tcBorders>
            <w:shd w:val="clear" w:color="000000" w:fill="C6D9F1"/>
            <w:vAlign w:val="center"/>
            <w:tcPrChange w:id="198" w:author="Dustin Clifford" w:date="2018-06-29T22:12:00Z">
              <w:tcPr>
                <w:tcW w:w="4860" w:type="dxa"/>
                <w:tcBorders>
                  <w:top w:val="single" w:sz="8" w:space="0" w:color="auto"/>
                  <w:left w:val="nil"/>
                  <w:bottom w:val="single" w:sz="8" w:space="0" w:color="auto"/>
                  <w:right w:val="single" w:sz="8" w:space="0" w:color="auto"/>
                </w:tcBorders>
                <w:shd w:val="clear" w:color="000000" w:fill="C6D9F1"/>
                <w:vAlign w:val="center"/>
              </w:tcPr>
            </w:tcPrChange>
          </w:tcPr>
          <w:p w14:paraId="499097ED" w14:textId="77777777" w:rsidR="001B1234" w:rsidRPr="00973680" w:rsidRDefault="001B1234" w:rsidP="00E90C15">
            <w:pPr>
              <w:spacing w:after="0" w:line="240" w:lineRule="auto"/>
              <w:jc w:val="center"/>
              <w:rPr>
                <w:ins w:id="199" w:author="Dustin Clifford" w:date="2018-06-29T22:02:00Z"/>
                <w:rFonts w:eastAsia="Times New Roman" w:cs="Times New Roman"/>
                <w:b/>
                <w:bCs/>
                <w:sz w:val="18"/>
                <w:szCs w:val="18"/>
              </w:rPr>
            </w:pPr>
            <w:ins w:id="200" w:author="Dustin Clifford" w:date="2018-06-29T22:02:00Z">
              <w:r w:rsidRPr="00973680">
                <w:rPr>
                  <w:rFonts w:eastAsia="Times New Roman" w:cs="Times New Roman"/>
                  <w:b/>
                  <w:bCs/>
                  <w:sz w:val="18"/>
                  <w:szCs w:val="18"/>
                </w:rPr>
                <w:t>Req Description</w:t>
              </w:r>
            </w:ins>
          </w:p>
        </w:tc>
        <w:tc>
          <w:tcPr>
            <w:tcW w:w="2880" w:type="dxa"/>
            <w:tcBorders>
              <w:top w:val="single" w:sz="8" w:space="0" w:color="auto"/>
              <w:left w:val="nil"/>
              <w:bottom w:val="single" w:sz="8" w:space="0" w:color="auto"/>
              <w:right w:val="single" w:sz="8" w:space="0" w:color="auto"/>
            </w:tcBorders>
            <w:shd w:val="clear" w:color="000000" w:fill="C6D9F1"/>
            <w:vAlign w:val="center"/>
            <w:tcPrChange w:id="201" w:author="Dustin Clifford" w:date="2018-06-29T22:12:00Z">
              <w:tcPr>
                <w:tcW w:w="3420" w:type="dxa"/>
                <w:tcBorders>
                  <w:top w:val="single" w:sz="8" w:space="0" w:color="auto"/>
                  <w:left w:val="nil"/>
                  <w:bottom w:val="single" w:sz="8" w:space="0" w:color="auto"/>
                  <w:right w:val="single" w:sz="8" w:space="0" w:color="auto"/>
                </w:tcBorders>
                <w:shd w:val="clear" w:color="000000" w:fill="C6D9F1"/>
                <w:vAlign w:val="center"/>
              </w:tcPr>
            </w:tcPrChange>
          </w:tcPr>
          <w:p w14:paraId="4B2147C6" w14:textId="77777777" w:rsidR="001B1234" w:rsidRPr="00973680" w:rsidRDefault="001B1234" w:rsidP="00E90C15">
            <w:pPr>
              <w:spacing w:after="0" w:line="240" w:lineRule="auto"/>
              <w:jc w:val="center"/>
              <w:rPr>
                <w:ins w:id="202" w:author="Dustin Clifford" w:date="2018-06-29T22:02:00Z"/>
                <w:rFonts w:eastAsia="Times New Roman" w:cs="Times New Roman"/>
                <w:b/>
                <w:bCs/>
                <w:sz w:val="18"/>
                <w:szCs w:val="18"/>
              </w:rPr>
            </w:pPr>
            <w:ins w:id="203" w:author="Dustin Clifford" w:date="2018-06-29T22:02:00Z">
              <w:r w:rsidRPr="00973680">
                <w:rPr>
                  <w:rFonts w:eastAsia="Times New Roman" w:cs="Times New Roman"/>
                  <w:b/>
                  <w:bCs/>
                  <w:sz w:val="18"/>
                  <w:szCs w:val="18"/>
                </w:rPr>
                <w:t>Comment</w:t>
              </w:r>
            </w:ins>
          </w:p>
        </w:tc>
        <w:tc>
          <w:tcPr>
            <w:tcW w:w="900" w:type="dxa"/>
            <w:tcBorders>
              <w:top w:val="single" w:sz="8" w:space="0" w:color="auto"/>
              <w:left w:val="nil"/>
              <w:bottom w:val="single" w:sz="8" w:space="0" w:color="auto"/>
              <w:right w:val="single" w:sz="8" w:space="0" w:color="auto"/>
            </w:tcBorders>
            <w:shd w:val="clear" w:color="000000" w:fill="C6D9F1"/>
            <w:vAlign w:val="center"/>
            <w:hideMark/>
            <w:tcPrChange w:id="204" w:author="Dustin Clifford" w:date="2018-06-29T22:12:00Z">
              <w:tcPr>
                <w:tcW w:w="630" w:type="dxa"/>
                <w:tcBorders>
                  <w:top w:val="single" w:sz="8" w:space="0" w:color="auto"/>
                  <w:left w:val="nil"/>
                  <w:bottom w:val="single" w:sz="8" w:space="0" w:color="auto"/>
                  <w:right w:val="single" w:sz="8" w:space="0" w:color="auto"/>
                </w:tcBorders>
                <w:shd w:val="clear" w:color="000000" w:fill="C6D9F1"/>
                <w:vAlign w:val="center"/>
                <w:hideMark/>
              </w:tcPr>
            </w:tcPrChange>
          </w:tcPr>
          <w:p w14:paraId="56CB4740" w14:textId="77777777" w:rsidR="001B1234" w:rsidRPr="00973680" w:rsidRDefault="001B1234" w:rsidP="00E90C15">
            <w:pPr>
              <w:spacing w:after="0" w:line="240" w:lineRule="auto"/>
              <w:jc w:val="center"/>
              <w:rPr>
                <w:ins w:id="205" w:author="Dustin Clifford" w:date="2018-06-29T22:02:00Z"/>
                <w:rFonts w:eastAsia="Times New Roman" w:cs="Times New Roman"/>
                <w:b/>
                <w:bCs/>
                <w:sz w:val="18"/>
                <w:szCs w:val="18"/>
              </w:rPr>
            </w:pPr>
            <w:ins w:id="206" w:author="Dustin Clifford" w:date="2018-06-29T22:02:00Z">
              <w:r w:rsidRPr="00973680">
                <w:rPr>
                  <w:rFonts w:eastAsia="Times New Roman" w:cs="Times New Roman"/>
                  <w:b/>
                  <w:bCs/>
                  <w:sz w:val="18"/>
                  <w:szCs w:val="18"/>
                </w:rPr>
                <w:t>Priority</w:t>
              </w:r>
            </w:ins>
          </w:p>
        </w:tc>
      </w:tr>
      <w:tr w:rsidR="001B1234" w:rsidRPr="00973680" w14:paraId="0AC2EDB3" w14:textId="77777777" w:rsidTr="00D14508">
        <w:trPr>
          <w:trHeight w:val="300"/>
          <w:ins w:id="207" w:author="Dustin Clifford" w:date="2018-06-29T22:02:00Z"/>
          <w:trPrChange w:id="208"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209"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7D24E06F" w14:textId="77777777" w:rsidR="001B1234" w:rsidRPr="00973680" w:rsidRDefault="001B1234" w:rsidP="00E90C15">
            <w:pPr>
              <w:spacing w:after="0" w:line="240" w:lineRule="auto"/>
              <w:rPr>
                <w:ins w:id="210" w:author="Dustin Clifford" w:date="2018-06-29T22:02:00Z"/>
                <w:rFonts w:eastAsia="Times New Roman" w:cs="Times New Roman"/>
                <w:b/>
                <w:bCs/>
                <w:i/>
                <w:iCs/>
                <w:sz w:val="18"/>
                <w:szCs w:val="18"/>
              </w:rPr>
            </w:pPr>
            <w:ins w:id="211" w:author="Dustin Clifford" w:date="2018-06-29T22:02:00Z">
              <w:r w:rsidRPr="00973680">
                <w:rPr>
                  <w:rFonts w:eastAsia="Times New Roman" w:cs="Times New Roman"/>
                  <w:b/>
                  <w:bCs/>
                  <w:i/>
                  <w:iCs/>
                  <w:sz w:val="18"/>
                  <w:szCs w:val="18"/>
                </w:rPr>
                <w:t>Data Source</w:t>
              </w:r>
            </w:ins>
          </w:p>
        </w:tc>
      </w:tr>
      <w:tr w:rsidR="001B1234" w:rsidRPr="00973680" w14:paraId="2EEC8F79" w14:textId="77777777" w:rsidTr="00D14508">
        <w:trPr>
          <w:trHeight w:val="1051"/>
          <w:ins w:id="212" w:author="Dustin Clifford" w:date="2018-06-29T22:02:00Z"/>
          <w:trPrChange w:id="213" w:author="Dustin Clifford" w:date="2018-06-29T22:12:00Z">
            <w:trPr>
              <w:trHeight w:val="1051"/>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1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325AABD" w14:textId="77777777" w:rsidR="001B1234" w:rsidRPr="00973680" w:rsidRDefault="001B1234" w:rsidP="00E90C15">
            <w:pPr>
              <w:spacing w:after="0" w:line="240" w:lineRule="auto"/>
              <w:jc w:val="center"/>
              <w:rPr>
                <w:ins w:id="215" w:author="Dustin Clifford" w:date="2018-06-29T22:02:00Z"/>
                <w:rFonts w:eastAsia="Times New Roman" w:cs="Times New Roman"/>
                <w:sz w:val="18"/>
                <w:szCs w:val="18"/>
              </w:rPr>
            </w:pPr>
            <w:bookmarkStart w:id="216" w:name="Req1"/>
            <w:bookmarkEnd w:id="216"/>
            <w:ins w:id="217" w:author="Dustin Clifford" w:date="2018-06-29T22:02:00Z">
              <w:r w:rsidRPr="00973680">
                <w:rPr>
                  <w:rFonts w:eastAsia="Times New Roman" w:cs="Times New Roman"/>
                  <w:sz w:val="18"/>
                  <w:szCs w:val="18"/>
                </w:rPr>
                <w:t>1</w:t>
              </w:r>
            </w:ins>
          </w:p>
        </w:tc>
        <w:tc>
          <w:tcPr>
            <w:tcW w:w="1305" w:type="dxa"/>
            <w:tcBorders>
              <w:top w:val="nil"/>
              <w:left w:val="nil"/>
              <w:bottom w:val="single" w:sz="8" w:space="0" w:color="auto"/>
              <w:right w:val="single" w:sz="8" w:space="0" w:color="auto"/>
            </w:tcBorders>
            <w:shd w:val="clear" w:color="auto" w:fill="auto"/>
            <w:vAlign w:val="center"/>
            <w:hideMark/>
            <w:tcPrChange w:id="218"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07141624" w14:textId="77777777" w:rsidR="001B1234" w:rsidRPr="00973680" w:rsidRDefault="001B1234" w:rsidP="00E90C15">
            <w:pPr>
              <w:spacing w:after="0" w:line="240" w:lineRule="auto"/>
              <w:rPr>
                <w:ins w:id="219" w:author="Dustin Clifford" w:date="2018-06-29T22:02:00Z"/>
                <w:rFonts w:eastAsia="Times New Roman" w:cs="Times New Roman"/>
                <w:sz w:val="18"/>
                <w:szCs w:val="18"/>
              </w:rPr>
            </w:pPr>
            <w:ins w:id="220" w:author="Dustin Clifford" w:date="2018-06-29T22:02:00Z">
              <w:r w:rsidRPr="00973680">
                <w:rPr>
                  <w:rFonts w:eastAsia="Times New Roman" w:cs="Times New Roman"/>
                  <w:sz w:val="18"/>
                  <w:szCs w:val="18"/>
                </w:rPr>
                <w:t>Data/ Source</w:t>
              </w:r>
            </w:ins>
          </w:p>
        </w:tc>
        <w:tc>
          <w:tcPr>
            <w:tcW w:w="4500" w:type="dxa"/>
            <w:tcBorders>
              <w:top w:val="nil"/>
              <w:left w:val="nil"/>
              <w:bottom w:val="single" w:sz="8" w:space="0" w:color="auto"/>
              <w:right w:val="single" w:sz="8" w:space="0" w:color="auto"/>
            </w:tcBorders>
            <w:shd w:val="clear" w:color="auto" w:fill="auto"/>
            <w:vAlign w:val="center"/>
            <w:hideMark/>
            <w:tcPrChange w:id="221"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28A211C3" w14:textId="77777777" w:rsidR="001B1234" w:rsidRPr="005259AE" w:rsidRDefault="001B1234" w:rsidP="00E90C15">
            <w:pPr>
              <w:spacing w:after="0" w:line="240" w:lineRule="auto"/>
              <w:rPr>
                <w:ins w:id="222" w:author="Dustin Clifford" w:date="2018-06-29T22:02:00Z"/>
                <w:rFonts w:eastAsia="Times New Roman" w:cs="Times New Roman"/>
                <w:sz w:val="18"/>
                <w:szCs w:val="18"/>
              </w:rPr>
            </w:pPr>
            <w:ins w:id="223" w:author="Dustin Clifford" w:date="2018-06-29T22:02:00Z">
              <w:r w:rsidRPr="005259AE">
                <w:rPr>
                  <w:rFonts w:eastAsia="Times New Roman" w:cs="Times New Roman"/>
                  <w:sz w:val="18"/>
                  <w:szCs w:val="18"/>
                </w:rPr>
                <w:t>Advanced analytics will populate a da</w:t>
              </w:r>
              <w:r>
                <w:rPr>
                  <w:rFonts w:eastAsia="Times New Roman" w:cs="Times New Roman"/>
                  <w:sz w:val="18"/>
                  <w:szCs w:val="18"/>
                </w:rPr>
                <w:t xml:space="preserve">tabase to be placed in </w:t>
              </w:r>
              <w:proofErr w:type="spellStart"/>
              <w:r>
                <w:rPr>
                  <w:rFonts w:eastAsia="Times New Roman" w:cs="Times New Roman"/>
                  <w:sz w:val="18"/>
                  <w:szCs w:val="18"/>
                </w:rPr>
                <w:t>SuperDay</w:t>
              </w:r>
              <w:proofErr w:type="spellEnd"/>
              <w:r w:rsidRPr="005259AE">
                <w:rPr>
                  <w:rFonts w:eastAsia="Times New Roman" w:cs="Times New Roman"/>
                  <w:sz w:val="18"/>
                  <w:szCs w:val="18"/>
                </w:rPr>
                <w:t xml:space="preserve"> that will be referenced by the microservice. File will include Customer ID (CCID), Dai</w:t>
              </w:r>
              <w:r>
                <w:rPr>
                  <w:rFonts w:eastAsia="Times New Roman" w:cs="Times New Roman"/>
                  <w:sz w:val="18"/>
                  <w:szCs w:val="18"/>
                </w:rPr>
                <w:t xml:space="preserve">ly Room Allowance Amount, </w:t>
              </w:r>
              <w:proofErr w:type="spellStart"/>
              <w:r>
                <w:rPr>
                  <w:rFonts w:eastAsia="Times New Roman" w:cs="Times New Roman"/>
                  <w:sz w:val="18"/>
                  <w:szCs w:val="18"/>
                </w:rPr>
                <w:t>Freep</w:t>
              </w:r>
              <w:r w:rsidRPr="005259AE">
                <w:rPr>
                  <w:rFonts w:eastAsia="Times New Roman" w:cs="Times New Roman"/>
                  <w:sz w:val="18"/>
                  <w:szCs w:val="18"/>
                </w:rPr>
                <w:t>lay</w:t>
              </w:r>
              <w:proofErr w:type="spellEnd"/>
              <w:r w:rsidRPr="005259AE">
                <w:rPr>
                  <w:rFonts w:eastAsia="Times New Roman" w:cs="Times New Roman"/>
                  <w:sz w:val="18"/>
                  <w:szCs w:val="18"/>
                </w:rPr>
                <w:t xml:space="preserve"> Amount and Resort Credit Amount (for all customers at every LV property) and more [reference HLA]. File will be refreshed monthly at a minimum but microservice should be able to access and pull data on daily basis. </w:t>
              </w:r>
            </w:ins>
          </w:p>
        </w:tc>
        <w:tc>
          <w:tcPr>
            <w:tcW w:w="2880" w:type="dxa"/>
            <w:tcBorders>
              <w:top w:val="nil"/>
              <w:left w:val="nil"/>
              <w:bottom w:val="single" w:sz="8" w:space="0" w:color="auto"/>
              <w:right w:val="single" w:sz="8" w:space="0" w:color="auto"/>
            </w:tcBorders>
            <w:shd w:val="clear" w:color="auto" w:fill="auto"/>
            <w:vAlign w:val="center"/>
            <w:hideMark/>
            <w:tcPrChange w:id="224"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6C901F88" w14:textId="77777777" w:rsidR="001B1234" w:rsidRPr="001870B6" w:rsidRDefault="001B1234" w:rsidP="00E90C15">
            <w:pPr>
              <w:spacing w:after="0" w:line="240" w:lineRule="auto"/>
              <w:rPr>
                <w:ins w:id="225" w:author="Dustin Clifford" w:date="2018-06-29T22:02:00Z"/>
                <w:rFonts w:eastAsia="Times New Roman" w:cs="Times New Roman"/>
                <w:sz w:val="18"/>
                <w:szCs w:val="18"/>
              </w:rPr>
            </w:pPr>
            <w:ins w:id="226" w:author="Dustin Clifford" w:date="2018-06-29T22:02:00Z">
              <w:r>
                <w:rPr>
                  <w:rFonts w:eastAsia="Times New Roman" w:cs="Times New Roman"/>
                  <w:sz w:val="18"/>
                  <w:szCs w:val="18"/>
                </w:rPr>
                <w:t>Trip-</w:t>
              </w:r>
              <w:r w:rsidRPr="009D195C">
                <w:rPr>
                  <w:rFonts w:eastAsia="Times New Roman" w:cs="Times New Roman"/>
                  <w:sz w:val="18"/>
                  <w:szCs w:val="18"/>
                </w:rPr>
                <w:t>level</w:t>
              </w:r>
              <w:r>
                <w:rPr>
                  <w:rFonts w:eastAsia="Times New Roman" w:cs="Times New Roman"/>
                  <w:sz w:val="18"/>
                  <w:szCs w:val="18"/>
                </w:rPr>
                <w:t xml:space="preserve"> </w:t>
              </w:r>
              <w:proofErr w:type="spellStart"/>
              <w:r>
                <w:rPr>
                  <w:rFonts w:eastAsia="Times New Roman" w:cs="Times New Roman"/>
                  <w:sz w:val="18"/>
                  <w:szCs w:val="18"/>
                </w:rPr>
                <w:t>Freep</w:t>
              </w:r>
              <w:r w:rsidRPr="009D195C">
                <w:rPr>
                  <w:rFonts w:eastAsia="Times New Roman" w:cs="Times New Roman"/>
                  <w:sz w:val="18"/>
                  <w:szCs w:val="18"/>
                </w:rPr>
                <w:t>lay</w:t>
              </w:r>
              <w:proofErr w:type="spellEnd"/>
              <w:r w:rsidRPr="009D195C">
                <w:rPr>
                  <w:rFonts w:eastAsia="Times New Roman" w:cs="Times New Roman"/>
                  <w:sz w:val="18"/>
                  <w:szCs w:val="18"/>
                </w:rPr>
                <w:t xml:space="preserve"> and Resort Credit </w:t>
              </w:r>
              <w:r>
                <w:rPr>
                  <w:rFonts w:eastAsia="Times New Roman" w:cs="Times New Roman"/>
                  <w:sz w:val="18"/>
                  <w:szCs w:val="18"/>
                </w:rPr>
                <w:t>is MVP; updated monthly at first,</w:t>
              </w:r>
              <w:r w:rsidRPr="009D195C">
                <w:rPr>
                  <w:rFonts w:eastAsia="Times New Roman" w:cs="Times New Roman"/>
                  <w:sz w:val="18"/>
                  <w:szCs w:val="18"/>
                </w:rPr>
                <w:t xml:space="preserve"> future ideal state enables assessment</w:t>
              </w:r>
              <w:r>
                <w:rPr>
                  <w:rFonts w:eastAsia="Times New Roman" w:cs="Times New Roman"/>
                  <w:sz w:val="18"/>
                  <w:szCs w:val="18"/>
                </w:rPr>
                <w:t xml:space="preserve"> on daily basis; </w:t>
              </w:r>
              <w:proofErr w:type="spellStart"/>
              <w:r>
                <w:rPr>
                  <w:rFonts w:eastAsia="Times New Roman" w:cs="Times New Roman"/>
                  <w:sz w:val="18"/>
                  <w:szCs w:val="18"/>
                </w:rPr>
                <w:t>Freep</w:t>
              </w:r>
              <w:r w:rsidRPr="009D195C">
                <w:rPr>
                  <w:rFonts w:eastAsia="Times New Roman" w:cs="Times New Roman"/>
                  <w:sz w:val="18"/>
                  <w:szCs w:val="18"/>
                </w:rPr>
                <w:t>lay</w:t>
              </w:r>
              <w:proofErr w:type="spellEnd"/>
              <w:r w:rsidRPr="009D195C">
                <w:rPr>
                  <w:rFonts w:eastAsia="Times New Roman" w:cs="Times New Roman"/>
                  <w:sz w:val="18"/>
                  <w:szCs w:val="18"/>
                </w:rPr>
                <w:t xml:space="preserve"> and Resort Credit currently are tied </w:t>
              </w:r>
              <w:r w:rsidRPr="00973680">
                <w:rPr>
                  <w:rFonts w:eastAsia="Times New Roman" w:cs="Times New Roman"/>
                  <w:sz w:val="18"/>
                  <w:szCs w:val="18"/>
                </w:rPr>
                <w:t xml:space="preserve">to </w:t>
              </w:r>
              <w:r>
                <w:rPr>
                  <w:rFonts w:eastAsia="Times New Roman" w:cs="Times New Roman"/>
                  <w:sz w:val="18"/>
                  <w:szCs w:val="18"/>
                </w:rPr>
                <w:t>segment</w:t>
              </w:r>
              <w:r w:rsidRPr="00973680">
                <w:rPr>
                  <w:rFonts w:eastAsia="Times New Roman" w:cs="Times New Roman"/>
                  <w:sz w:val="18"/>
                  <w:szCs w:val="18"/>
                </w:rPr>
                <w:t>, by including an amount in the file provided, this gives ability to change way calculated in future</w:t>
              </w:r>
            </w:ins>
          </w:p>
        </w:tc>
        <w:tc>
          <w:tcPr>
            <w:tcW w:w="900" w:type="dxa"/>
            <w:tcBorders>
              <w:top w:val="nil"/>
              <w:left w:val="nil"/>
              <w:bottom w:val="single" w:sz="8" w:space="0" w:color="auto"/>
              <w:right w:val="single" w:sz="8" w:space="0" w:color="auto"/>
            </w:tcBorders>
            <w:shd w:val="clear" w:color="auto" w:fill="auto"/>
            <w:vAlign w:val="center"/>
            <w:hideMark/>
            <w:tcPrChange w:id="227"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0169F5C" w14:textId="77777777" w:rsidR="001B1234" w:rsidRPr="00973680" w:rsidRDefault="001B1234" w:rsidP="00E90C15">
            <w:pPr>
              <w:spacing w:after="0" w:line="240" w:lineRule="auto"/>
              <w:rPr>
                <w:ins w:id="228" w:author="Dustin Clifford" w:date="2018-06-29T22:02:00Z"/>
                <w:rFonts w:eastAsia="Times New Roman" w:cs="Times New Roman"/>
                <w:sz w:val="18"/>
                <w:szCs w:val="18"/>
              </w:rPr>
            </w:pPr>
            <w:ins w:id="229" w:author="Dustin Clifford" w:date="2018-06-29T22:02:00Z">
              <w:r w:rsidRPr="00973680">
                <w:rPr>
                  <w:rFonts w:eastAsia="Times New Roman" w:cs="Times New Roman"/>
                  <w:sz w:val="18"/>
                  <w:szCs w:val="18"/>
                </w:rPr>
                <w:t> </w:t>
              </w:r>
            </w:ins>
          </w:p>
        </w:tc>
      </w:tr>
      <w:tr w:rsidR="001B1234" w:rsidRPr="00973680" w14:paraId="2236768D" w14:textId="77777777" w:rsidTr="00D14508">
        <w:trPr>
          <w:trHeight w:val="475"/>
          <w:ins w:id="230" w:author="Dustin Clifford" w:date="2018-06-29T22:02:00Z"/>
          <w:trPrChange w:id="231" w:author="Dustin Clifford" w:date="2018-06-29T22:12:00Z">
            <w:trPr>
              <w:trHeight w:val="475"/>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32"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448E2F5" w14:textId="77777777" w:rsidR="001B1234" w:rsidRPr="00973680" w:rsidRDefault="001B1234" w:rsidP="00E90C15">
            <w:pPr>
              <w:spacing w:after="0" w:line="240" w:lineRule="auto"/>
              <w:jc w:val="center"/>
              <w:rPr>
                <w:ins w:id="233" w:author="Dustin Clifford" w:date="2018-06-29T22:02:00Z"/>
                <w:rFonts w:eastAsia="Times New Roman" w:cs="Times New Roman"/>
                <w:sz w:val="18"/>
                <w:szCs w:val="18"/>
              </w:rPr>
            </w:pPr>
            <w:bookmarkStart w:id="234" w:name="Req2"/>
            <w:bookmarkEnd w:id="234"/>
            <w:ins w:id="235" w:author="Dustin Clifford" w:date="2018-06-29T22:02:00Z">
              <w:r w:rsidRPr="00973680">
                <w:rPr>
                  <w:rFonts w:eastAsia="Times New Roman" w:cs="Times New Roman"/>
                  <w:sz w:val="18"/>
                  <w:szCs w:val="18"/>
                </w:rPr>
                <w:t>2</w:t>
              </w:r>
            </w:ins>
          </w:p>
        </w:tc>
        <w:tc>
          <w:tcPr>
            <w:tcW w:w="1305" w:type="dxa"/>
            <w:tcBorders>
              <w:top w:val="nil"/>
              <w:left w:val="nil"/>
              <w:bottom w:val="single" w:sz="8" w:space="0" w:color="auto"/>
              <w:right w:val="single" w:sz="8" w:space="0" w:color="auto"/>
            </w:tcBorders>
            <w:shd w:val="clear" w:color="auto" w:fill="auto"/>
            <w:vAlign w:val="center"/>
            <w:hideMark/>
            <w:tcPrChange w:id="236"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B37AE37" w14:textId="77777777" w:rsidR="001B1234" w:rsidRPr="00973680" w:rsidRDefault="001B1234" w:rsidP="00E90C15">
            <w:pPr>
              <w:spacing w:after="0" w:line="240" w:lineRule="auto"/>
              <w:rPr>
                <w:ins w:id="237" w:author="Dustin Clifford" w:date="2018-06-29T22:02:00Z"/>
                <w:rFonts w:eastAsia="Times New Roman" w:cs="Times New Roman"/>
                <w:sz w:val="18"/>
                <w:szCs w:val="18"/>
              </w:rPr>
            </w:pPr>
            <w:ins w:id="238" w:author="Dustin Clifford" w:date="2018-06-29T22:02:00Z">
              <w:r>
                <w:rPr>
                  <w:rFonts w:eastAsia="Times New Roman" w:cs="Times New Roman"/>
                  <w:sz w:val="18"/>
                  <w:szCs w:val="18"/>
                </w:rPr>
                <w:t xml:space="preserve">Regional vs. Vegas </w:t>
              </w:r>
              <w:r w:rsidRPr="00973680">
                <w:rPr>
                  <w:rFonts w:eastAsia="Times New Roman" w:cs="Times New Roman"/>
                  <w:sz w:val="18"/>
                  <w:szCs w:val="18"/>
                </w:rPr>
                <w:t>Customer Data</w:t>
              </w:r>
            </w:ins>
          </w:p>
        </w:tc>
        <w:tc>
          <w:tcPr>
            <w:tcW w:w="4500" w:type="dxa"/>
            <w:tcBorders>
              <w:top w:val="nil"/>
              <w:left w:val="nil"/>
              <w:bottom w:val="single" w:sz="8" w:space="0" w:color="auto"/>
              <w:right w:val="single" w:sz="8" w:space="0" w:color="auto"/>
            </w:tcBorders>
            <w:shd w:val="clear" w:color="auto" w:fill="auto"/>
            <w:vAlign w:val="center"/>
            <w:hideMark/>
            <w:tcPrChange w:id="239"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62234C52" w14:textId="77777777" w:rsidR="001B1234" w:rsidRDefault="001B1234" w:rsidP="00E90C15">
            <w:pPr>
              <w:spacing w:after="0" w:line="240" w:lineRule="auto"/>
              <w:rPr>
                <w:ins w:id="240" w:author="Dustin Clifford" w:date="2018-06-29T22:02:00Z"/>
                <w:rFonts w:eastAsia="Times New Roman" w:cs="Times New Roman"/>
                <w:sz w:val="18"/>
                <w:szCs w:val="18"/>
              </w:rPr>
            </w:pPr>
            <w:ins w:id="241" w:author="Dustin Clifford" w:date="2018-06-29T22:02:00Z">
              <w:r w:rsidRPr="00973680">
                <w:rPr>
                  <w:rFonts w:eastAsia="Times New Roman" w:cs="Times New Roman"/>
                  <w:sz w:val="18"/>
                  <w:szCs w:val="18"/>
                </w:rPr>
                <w:t>For a single customer, need to marry the Room Allowance, etc. provided by the Las Vegas team for all Las Vegas Properties with the Room Allowance, etc. provided by the Regional team for all Regional Properties</w:t>
              </w:r>
            </w:ins>
          </w:p>
          <w:p w14:paraId="7F33C58B" w14:textId="77777777" w:rsidR="001B1234" w:rsidRDefault="001B1234" w:rsidP="00E90C15">
            <w:pPr>
              <w:spacing w:after="0" w:line="240" w:lineRule="auto"/>
              <w:rPr>
                <w:ins w:id="242" w:author="Dustin Clifford" w:date="2018-06-29T22:02:00Z"/>
                <w:rFonts w:eastAsia="Times New Roman" w:cs="Times New Roman"/>
                <w:sz w:val="18"/>
                <w:szCs w:val="18"/>
              </w:rPr>
            </w:pPr>
          </w:p>
          <w:p w14:paraId="002E6AF3" w14:textId="77777777" w:rsidR="001B1234" w:rsidRPr="00973680" w:rsidRDefault="001B1234" w:rsidP="00E90C15">
            <w:pPr>
              <w:spacing w:after="0" w:line="240" w:lineRule="auto"/>
              <w:rPr>
                <w:ins w:id="243" w:author="Dustin Clifford" w:date="2018-06-29T22:02:00Z"/>
                <w:rFonts w:eastAsia="Times New Roman" w:cs="Times New Roman"/>
                <w:sz w:val="18"/>
                <w:szCs w:val="18"/>
              </w:rPr>
            </w:pPr>
            <w:ins w:id="244" w:author="Dustin Clifford" w:date="2018-06-29T22:02:00Z">
              <w:r>
                <w:rPr>
                  <w:rFonts w:eastAsia="Times New Roman" w:cs="Times New Roman"/>
                  <w:sz w:val="18"/>
                  <w:szCs w:val="18"/>
                </w:rPr>
                <w:t>Scoring called “Power Ranks” (Regions) or “Segments” (LV)</w:t>
              </w:r>
            </w:ins>
          </w:p>
        </w:tc>
        <w:tc>
          <w:tcPr>
            <w:tcW w:w="2880" w:type="dxa"/>
            <w:tcBorders>
              <w:top w:val="nil"/>
              <w:left w:val="nil"/>
              <w:bottom w:val="single" w:sz="8" w:space="0" w:color="auto"/>
              <w:right w:val="single" w:sz="8" w:space="0" w:color="auto"/>
            </w:tcBorders>
            <w:shd w:val="clear" w:color="auto" w:fill="auto"/>
            <w:vAlign w:val="center"/>
            <w:hideMark/>
            <w:tcPrChange w:id="245"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FC98CB9" w14:textId="77777777" w:rsidR="001B1234" w:rsidRPr="009D195C" w:rsidRDefault="001B1234" w:rsidP="00E90C15">
            <w:pPr>
              <w:spacing w:after="0" w:line="240" w:lineRule="auto"/>
              <w:rPr>
                <w:ins w:id="246" w:author="Dustin Clifford" w:date="2018-06-29T22:02:00Z"/>
                <w:rFonts w:eastAsia="Times New Roman" w:cs="Times New Roman"/>
                <w:sz w:val="18"/>
                <w:szCs w:val="18"/>
              </w:rPr>
            </w:pPr>
            <w:ins w:id="247" w:author="Dustin Clifford" w:date="2018-06-29T22:02:00Z">
              <w:r w:rsidRPr="009D195C">
                <w:rPr>
                  <w:rFonts w:eastAsia="Times New Roman" w:cs="Times New Roman"/>
                  <w:sz w:val="18"/>
                  <w:szCs w:val="18"/>
                </w:rPr>
                <w:t xml:space="preserve">All </w:t>
              </w:r>
              <w:r>
                <w:rPr>
                  <w:rFonts w:eastAsia="Times New Roman" w:cs="Times New Roman"/>
                  <w:sz w:val="18"/>
                  <w:szCs w:val="18"/>
                </w:rPr>
                <w:t xml:space="preserve">live </w:t>
              </w:r>
              <w:proofErr w:type="spellStart"/>
              <w:r>
                <w:rPr>
                  <w:rFonts w:eastAsia="Times New Roman" w:cs="Times New Roman"/>
                  <w:sz w:val="18"/>
                  <w:szCs w:val="18"/>
                </w:rPr>
                <w:t>M</w:t>
              </w:r>
              <w:proofErr w:type="spellEnd"/>
              <w:r>
                <w:rPr>
                  <w:rFonts w:eastAsia="Times New Roman" w:cs="Times New Roman"/>
                  <w:sz w:val="18"/>
                  <w:szCs w:val="18"/>
                </w:rPr>
                <w:t xml:space="preserve"> life gaming </w:t>
              </w:r>
              <w:r w:rsidRPr="009D195C">
                <w:rPr>
                  <w:rFonts w:eastAsia="Times New Roman" w:cs="Times New Roman"/>
                  <w:sz w:val="18"/>
                  <w:szCs w:val="18"/>
                </w:rPr>
                <w:t xml:space="preserve">customers will be scored and provided with rates at all properties regardless of previous visitation; two different CVS ratings and two separate </w:t>
              </w:r>
              <w:proofErr w:type="gramStart"/>
              <w:r w:rsidRPr="009D195C">
                <w:rPr>
                  <w:rFonts w:eastAsia="Times New Roman" w:cs="Times New Roman"/>
                  <w:sz w:val="18"/>
                  <w:szCs w:val="18"/>
                </w:rPr>
                <w:t>scores  w</w:t>
              </w:r>
              <w:proofErr w:type="gramEnd"/>
              <w:r w:rsidRPr="009D195C">
                <w:rPr>
                  <w:rFonts w:eastAsia="Times New Roman" w:cs="Times New Roman"/>
                  <w:sz w:val="18"/>
                  <w:szCs w:val="18"/>
                </w:rPr>
                <w:t>/ different ‘</w:t>
              </w:r>
              <w:r>
                <w:rPr>
                  <w:rFonts w:eastAsia="Times New Roman" w:cs="Times New Roman"/>
                  <w:sz w:val="18"/>
                  <w:szCs w:val="18"/>
                </w:rPr>
                <w:t>segments/power ranks’</w:t>
              </w:r>
              <w:r w:rsidRPr="009D195C">
                <w:rPr>
                  <w:rFonts w:eastAsia="Times New Roman" w:cs="Times New Roman"/>
                  <w:sz w:val="18"/>
                  <w:szCs w:val="18"/>
                </w:rPr>
                <w:t xml:space="preserve"> of ratings across properties</w:t>
              </w:r>
            </w:ins>
          </w:p>
        </w:tc>
        <w:tc>
          <w:tcPr>
            <w:tcW w:w="900" w:type="dxa"/>
            <w:tcBorders>
              <w:top w:val="nil"/>
              <w:left w:val="nil"/>
              <w:bottom w:val="single" w:sz="8" w:space="0" w:color="auto"/>
              <w:right w:val="single" w:sz="8" w:space="0" w:color="auto"/>
            </w:tcBorders>
            <w:shd w:val="clear" w:color="auto" w:fill="auto"/>
            <w:vAlign w:val="center"/>
            <w:hideMark/>
            <w:tcPrChange w:id="24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22861A3" w14:textId="77777777" w:rsidR="001B1234" w:rsidRPr="00973680" w:rsidRDefault="001B1234" w:rsidP="00E90C15">
            <w:pPr>
              <w:spacing w:after="0" w:line="240" w:lineRule="auto"/>
              <w:rPr>
                <w:ins w:id="249" w:author="Dustin Clifford" w:date="2018-06-29T22:02:00Z"/>
                <w:rFonts w:eastAsia="Times New Roman" w:cs="Times New Roman"/>
                <w:sz w:val="18"/>
                <w:szCs w:val="18"/>
              </w:rPr>
            </w:pPr>
            <w:ins w:id="250" w:author="Dustin Clifford" w:date="2018-06-29T22:02:00Z">
              <w:r w:rsidRPr="00973680">
                <w:rPr>
                  <w:rFonts w:eastAsia="Times New Roman" w:cs="Times New Roman"/>
                  <w:sz w:val="18"/>
                  <w:szCs w:val="18"/>
                </w:rPr>
                <w:t> </w:t>
              </w:r>
            </w:ins>
          </w:p>
        </w:tc>
      </w:tr>
      <w:tr w:rsidR="001B1234" w:rsidRPr="00973680" w14:paraId="197F3B0B" w14:textId="77777777" w:rsidTr="00D14508">
        <w:trPr>
          <w:trHeight w:val="300"/>
          <w:ins w:id="251" w:author="Dustin Clifford" w:date="2018-06-29T22:02:00Z"/>
          <w:trPrChange w:id="252"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253"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1E6EBE17" w14:textId="77777777" w:rsidR="001B1234" w:rsidRPr="00973680" w:rsidRDefault="001B1234" w:rsidP="00E90C15">
            <w:pPr>
              <w:spacing w:after="0" w:line="240" w:lineRule="auto"/>
              <w:rPr>
                <w:ins w:id="254" w:author="Dustin Clifford" w:date="2018-06-29T22:02:00Z"/>
                <w:rFonts w:eastAsia="Times New Roman" w:cs="Times New Roman"/>
                <w:b/>
                <w:bCs/>
                <w:i/>
                <w:iCs/>
                <w:sz w:val="18"/>
                <w:szCs w:val="18"/>
              </w:rPr>
            </w:pPr>
            <w:ins w:id="255" w:author="Dustin Clifford" w:date="2018-06-29T22:02:00Z">
              <w:r w:rsidRPr="00973680">
                <w:rPr>
                  <w:rFonts w:eastAsia="Times New Roman" w:cs="Times New Roman"/>
                  <w:b/>
                  <w:bCs/>
                  <w:i/>
                  <w:iCs/>
                  <w:sz w:val="18"/>
                  <w:szCs w:val="18"/>
                </w:rPr>
                <w:t>Rate Logic &amp; Codes</w:t>
              </w:r>
            </w:ins>
          </w:p>
        </w:tc>
      </w:tr>
      <w:tr w:rsidR="001B1234" w:rsidRPr="00973680" w14:paraId="1DB84658" w14:textId="77777777" w:rsidTr="00D14508">
        <w:trPr>
          <w:trHeight w:val="772"/>
          <w:ins w:id="256" w:author="Dustin Clifford" w:date="2018-06-29T22:02:00Z"/>
          <w:trPrChange w:id="257" w:author="Dustin Clifford" w:date="2018-06-29T22:12:00Z">
            <w:trPr>
              <w:trHeight w:val="772"/>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5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108E1CC" w14:textId="77777777" w:rsidR="001B1234" w:rsidRPr="00973680" w:rsidRDefault="001B1234" w:rsidP="00E90C15">
            <w:pPr>
              <w:spacing w:after="0" w:line="240" w:lineRule="auto"/>
              <w:jc w:val="center"/>
              <w:rPr>
                <w:ins w:id="259" w:author="Dustin Clifford" w:date="2018-06-29T22:02:00Z"/>
                <w:rFonts w:eastAsia="Times New Roman" w:cs="Times New Roman"/>
                <w:sz w:val="18"/>
                <w:szCs w:val="18"/>
              </w:rPr>
            </w:pPr>
            <w:bookmarkStart w:id="260" w:name="Req3"/>
            <w:bookmarkEnd w:id="260"/>
            <w:ins w:id="261" w:author="Dustin Clifford" w:date="2018-06-29T22:02:00Z">
              <w:r w:rsidRPr="00973680">
                <w:rPr>
                  <w:rFonts w:eastAsia="Times New Roman" w:cs="Times New Roman"/>
                  <w:sz w:val="18"/>
                  <w:szCs w:val="18"/>
                </w:rPr>
                <w:lastRenderedPageBreak/>
                <w:t>3</w:t>
              </w:r>
            </w:ins>
          </w:p>
        </w:tc>
        <w:tc>
          <w:tcPr>
            <w:tcW w:w="1305" w:type="dxa"/>
            <w:tcBorders>
              <w:top w:val="nil"/>
              <w:left w:val="nil"/>
              <w:bottom w:val="single" w:sz="8" w:space="0" w:color="auto"/>
              <w:right w:val="single" w:sz="8" w:space="0" w:color="auto"/>
            </w:tcBorders>
            <w:shd w:val="clear" w:color="auto" w:fill="auto"/>
            <w:vAlign w:val="center"/>
            <w:hideMark/>
            <w:tcPrChange w:id="262"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0CCB2FEC" w14:textId="77777777" w:rsidR="001B1234" w:rsidRDefault="001B1234" w:rsidP="00E90C15">
            <w:pPr>
              <w:spacing w:after="0" w:line="240" w:lineRule="auto"/>
              <w:rPr>
                <w:ins w:id="263" w:author="Dustin Clifford" w:date="2018-06-29T22:02:00Z"/>
                <w:rFonts w:eastAsia="Times New Roman" w:cs="Times New Roman"/>
                <w:sz w:val="18"/>
                <w:szCs w:val="18"/>
              </w:rPr>
            </w:pPr>
            <w:ins w:id="264" w:author="Dustin Clifford" w:date="2018-06-29T22:02:00Z">
              <w:r w:rsidRPr="00973680">
                <w:rPr>
                  <w:rFonts w:eastAsia="Times New Roman" w:cs="Times New Roman"/>
                  <w:sz w:val="18"/>
                  <w:szCs w:val="18"/>
                </w:rPr>
                <w:t>Comp Cash Decision</w:t>
              </w:r>
            </w:ins>
          </w:p>
          <w:p w14:paraId="69FA17EB" w14:textId="77777777" w:rsidR="001B1234" w:rsidRDefault="001B1234" w:rsidP="00E90C15">
            <w:pPr>
              <w:spacing w:after="0" w:line="240" w:lineRule="auto"/>
              <w:rPr>
                <w:ins w:id="265" w:author="Dustin Clifford" w:date="2018-06-29T22:02:00Z"/>
                <w:rFonts w:eastAsia="Times New Roman" w:cs="Times New Roman"/>
                <w:sz w:val="18"/>
                <w:szCs w:val="18"/>
              </w:rPr>
            </w:pPr>
          </w:p>
          <w:p w14:paraId="3A749280" w14:textId="77777777" w:rsidR="001B1234" w:rsidRPr="00973680" w:rsidRDefault="001B1234" w:rsidP="00E90C15">
            <w:pPr>
              <w:spacing w:after="0" w:line="240" w:lineRule="auto"/>
              <w:rPr>
                <w:ins w:id="266" w:author="Dustin Clifford" w:date="2018-06-29T22:02:00Z"/>
                <w:rFonts w:eastAsia="Times New Roman" w:cs="Times New Roman"/>
                <w:sz w:val="18"/>
                <w:szCs w:val="18"/>
              </w:rPr>
            </w:pPr>
            <w:ins w:id="267" w:author="Dustin Clifford" w:date="2018-06-29T22:02:00Z">
              <w:r>
                <w:rPr>
                  <w:rFonts w:eastAsia="Times New Roman" w:cs="Times New Roman"/>
                  <w:sz w:val="18"/>
                  <w:szCs w:val="18"/>
                </w:rPr>
                <w:t>“Segment based pricing”</w:t>
              </w:r>
            </w:ins>
          </w:p>
        </w:tc>
        <w:tc>
          <w:tcPr>
            <w:tcW w:w="4500" w:type="dxa"/>
            <w:tcBorders>
              <w:top w:val="nil"/>
              <w:left w:val="nil"/>
              <w:bottom w:val="single" w:sz="8" w:space="0" w:color="auto"/>
              <w:right w:val="single" w:sz="8" w:space="0" w:color="auto"/>
            </w:tcBorders>
            <w:shd w:val="clear" w:color="auto" w:fill="auto"/>
            <w:vAlign w:val="center"/>
            <w:hideMark/>
            <w:tcPrChange w:id="268"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25250335" w14:textId="77777777" w:rsidR="001B1234" w:rsidRPr="00973680" w:rsidRDefault="001B1234" w:rsidP="00E90C15">
            <w:pPr>
              <w:spacing w:after="0" w:line="240" w:lineRule="auto"/>
              <w:rPr>
                <w:ins w:id="269" w:author="Dustin Clifford" w:date="2018-06-29T22:02:00Z"/>
                <w:rFonts w:eastAsia="Times New Roman" w:cs="Times New Roman"/>
                <w:sz w:val="18"/>
                <w:szCs w:val="18"/>
              </w:rPr>
            </w:pPr>
            <w:ins w:id="270" w:author="Dustin Clifford" w:date="2018-06-29T22:02:00Z">
              <w:r w:rsidRPr="00973680">
                <w:rPr>
                  <w:rFonts w:eastAsia="Times New Roman" w:cs="Times New Roman"/>
                  <w:sz w:val="18"/>
                  <w:szCs w:val="18"/>
                </w:rPr>
                <w:t>IF Daily Room Allowance Amount &gt;= Daily Leisure Package Rate, COMP</w:t>
              </w:r>
              <w:r w:rsidRPr="00973680">
                <w:rPr>
                  <w:rFonts w:eastAsia="Times New Roman" w:cs="Times New Roman"/>
                  <w:sz w:val="18"/>
                  <w:szCs w:val="18"/>
                </w:rPr>
                <w:br/>
                <w:t>IF Daily Room Allowance Amount &lt; Daily Leisure Package Rate, PREFERRED CASH rate is difference between Package Rate and Allowance Amount</w:t>
              </w:r>
              <w:r w:rsidRPr="00973680">
                <w:rPr>
                  <w:rFonts w:eastAsia="Times New Roman" w:cs="Times New Roman"/>
                  <w:sz w:val="18"/>
                  <w:szCs w:val="18"/>
                </w:rPr>
                <w:br/>
              </w:r>
              <w:r w:rsidRPr="00973680">
                <w:rPr>
                  <w:rFonts w:eastAsia="Times New Roman" w:cs="Times New Roman"/>
                  <w:sz w:val="18"/>
                  <w:szCs w:val="18"/>
                </w:rPr>
                <w:br/>
                <w:t xml:space="preserve">IF </w:t>
              </w:r>
              <w:proofErr w:type="spellStart"/>
              <w:r w:rsidRPr="00973680">
                <w:rPr>
                  <w:rFonts w:eastAsia="Times New Roman" w:cs="Times New Roman"/>
                  <w:sz w:val="18"/>
                  <w:szCs w:val="18"/>
                </w:rPr>
                <w:t>M</w:t>
              </w:r>
              <w:proofErr w:type="spellEnd"/>
              <w:r>
                <w:rPr>
                  <w:rFonts w:eastAsia="Times New Roman" w:cs="Times New Roman"/>
                  <w:sz w:val="18"/>
                  <w:szCs w:val="18"/>
                </w:rPr>
                <w:t xml:space="preserve"> </w:t>
              </w:r>
              <w:r w:rsidRPr="00973680">
                <w:rPr>
                  <w:rFonts w:eastAsia="Times New Roman" w:cs="Times New Roman"/>
                  <w:sz w:val="18"/>
                  <w:szCs w:val="18"/>
                </w:rPr>
                <w:t>life custo</w:t>
              </w:r>
              <w:r>
                <w:rPr>
                  <w:rFonts w:eastAsia="Times New Roman" w:cs="Times New Roman"/>
                  <w:sz w:val="18"/>
                  <w:szCs w:val="18"/>
                </w:rPr>
                <w:t xml:space="preserve">mer with no activity/score: use </w:t>
              </w:r>
              <w:r w:rsidRPr="00973680">
                <w:rPr>
                  <w:rFonts w:eastAsia="Times New Roman" w:cs="Times New Roman"/>
                  <w:sz w:val="18"/>
                  <w:szCs w:val="18"/>
                </w:rPr>
                <w:t>Tier Discount</w:t>
              </w:r>
            </w:ins>
          </w:p>
        </w:tc>
        <w:tc>
          <w:tcPr>
            <w:tcW w:w="2880" w:type="dxa"/>
            <w:tcBorders>
              <w:top w:val="nil"/>
              <w:left w:val="nil"/>
              <w:bottom w:val="single" w:sz="8" w:space="0" w:color="auto"/>
              <w:right w:val="single" w:sz="8" w:space="0" w:color="auto"/>
            </w:tcBorders>
            <w:shd w:val="clear" w:color="auto" w:fill="auto"/>
            <w:vAlign w:val="center"/>
            <w:hideMark/>
            <w:tcPrChange w:id="271"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7F8BF67" w14:textId="77777777" w:rsidR="001B1234" w:rsidRPr="00973680" w:rsidRDefault="001B1234" w:rsidP="00E90C15">
            <w:pPr>
              <w:spacing w:after="0" w:line="240" w:lineRule="auto"/>
              <w:rPr>
                <w:ins w:id="272" w:author="Dustin Clifford" w:date="2018-06-29T22:02:00Z"/>
                <w:rFonts w:eastAsia="Times New Roman" w:cs="Times New Roman"/>
                <w:sz w:val="18"/>
                <w:szCs w:val="18"/>
              </w:rPr>
            </w:pPr>
            <w:ins w:id="273"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274"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CD3A045" w14:textId="77777777" w:rsidR="001B1234" w:rsidRPr="00973680" w:rsidRDefault="001B1234" w:rsidP="00E90C15">
            <w:pPr>
              <w:spacing w:after="0" w:line="240" w:lineRule="auto"/>
              <w:rPr>
                <w:ins w:id="275" w:author="Dustin Clifford" w:date="2018-06-29T22:02:00Z"/>
                <w:rFonts w:eastAsia="Times New Roman" w:cs="Times New Roman"/>
                <w:sz w:val="18"/>
                <w:szCs w:val="18"/>
              </w:rPr>
            </w:pPr>
            <w:ins w:id="276" w:author="Dustin Clifford" w:date="2018-06-29T22:02:00Z">
              <w:r w:rsidRPr="00973680">
                <w:rPr>
                  <w:rFonts w:eastAsia="Times New Roman" w:cs="Times New Roman"/>
                  <w:sz w:val="18"/>
                  <w:szCs w:val="18"/>
                </w:rPr>
                <w:t> </w:t>
              </w:r>
            </w:ins>
          </w:p>
        </w:tc>
      </w:tr>
      <w:tr w:rsidR="001B1234" w:rsidRPr="00973680" w14:paraId="72A9991F" w14:textId="77777777" w:rsidTr="00D14508">
        <w:trPr>
          <w:trHeight w:val="340"/>
          <w:ins w:id="277" w:author="Dustin Clifford" w:date="2018-06-29T22:02:00Z"/>
          <w:trPrChange w:id="278" w:author="Dustin Clifford" w:date="2018-06-29T22:12:00Z">
            <w:trPr>
              <w:trHeight w:val="340"/>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79"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16F5830" w14:textId="77777777" w:rsidR="001B1234" w:rsidRPr="00973680" w:rsidRDefault="001B1234" w:rsidP="00E90C15">
            <w:pPr>
              <w:spacing w:after="0" w:line="240" w:lineRule="auto"/>
              <w:jc w:val="center"/>
              <w:rPr>
                <w:ins w:id="280" w:author="Dustin Clifford" w:date="2018-06-29T22:02:00Z"/>
                <w:rFonts w:eastAsia="Times New Roman" w:cs="Times New Roman"/>
                <w:sz w:val="18"/>
                <w:szCs w:val="18"/>
              </w:rPr>
            </w:pPr>
            <w:bookmarkStart w:id="281" w:name="Req4"/>
            <w:bookmarkEnd w:id="281"/>
            <w:ins w:id="282" w:author="Dustin Clifford" w:date="2018-06-29T22:02:00Z">
              <w:r w:rsidRPr="00973680">
                <w:rPr>
                  <w:rFonts w:eastAsia="Times New Roman" w:cs="Times New Roman"/>
                  <w:sz w:val="18"/>
                  <w:szCs w:val="18"/>
                </w:rPr>
                <w:t>4</w:t>
              </w:r>
            </w:ins>
          </w:p>
        </w:tc>
        <w:tc>
          <w:tcPr>
            <w:tcW w:w="1305" w:type="dxa"/>
            <w:tcBorders>
              <w:top w:val="nil"/>
              <w:left w:val="nil"/>
              <w:bottom w:val="single" w:sz="8" w:space="0" w:color="auto"/>
              <w:right w:val="single" w:sz="8" w:space="0" w:color="auto"/>
            </w:tcBorders>
            <w:shd w:val="clear" w:color="auto" w:fill="auto"/>
            <w:vAlign w:val="center"/>
            <w:hideMark/>
            <w:tcPrChange w:id="283"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67970872" w14:textId="77777777" w:rsidR="001B1234" w:rsidRPr="00973680" w:rsidRDefault="001B1234" w:rsidP="00E90C15">
            <w:pPr>
              <w:spacing w:after="0" w:line="240" w:lineRule="auto"/>
              <w:rPr>
                <w:ins w:id="284" w:author="Dustin Clifford" w:date="2018-06-29T22:02:00Z"/>
                <w:rFonts w:eastAsia="Times New Roman" w:cs="Times New Roman"/>
                <w:sz w:val="18"/>
                <w:szCs w:val="18"/>
              </w:rPr>
            </w:pPr>
            <w:ins w:id="285" w:author="Dustin Clifford" w:date="2018-06-29T22:02:00Z">
              <w:r w:rsidRPr="00973680">
                <w:rPr>
                  <w:rFonts w:eastAsia="Times New Roman" w:cs="Times New Roman"/>
                  <w:sz w:val="18"/>
                  <w:szCs w:val="18"/>
                </w:rPr>
                <w:t xml:space="preserve">Price buckets </w:t>
              </w:r>
            </w:ins>
          </w:p>
        </w:tc>
        <w:tc>
          <w:tcPr>
            <w:tcW w:w="4500" w:type="dxa"/>
            <w:tcBorders>
              <w:top w:val="nil"/>
              <w:left w:val="nil"/>
              <w:bottom w:val="single" w:sz="8" w:space="0" w:color="auto"/>
              <w:right w:val="single" w:sz="8" w:space="0" w:color="auto"/>
            </w:tcBorders>
            <w:shd w:val="clear" w:color="auto" w:fill="auto"/>
            <w:vAlign w:val="center"/>
            <w:hideMark/>
            <w:tcPrChange w:id="286"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282BE38B" w14:textId="77777777" w:rsidR="001B1234" w:rsidRPr="00973680" w:rsidRDefault="001B1234" w:rsidP="00E90C15">
            <w:pPr>
              <w:spacing w:after="0" w:line="240" w:lineRule="auto"/>
              <w:rPr>
                <w:ins w:id="287" w:author="Dustin Clifford" w:date="2018-06-29T22:02:00Z"/>
                <w:rFonts w:eastAsia="Times New Roman" w:cs="Times New Roman"/>
                <w:sz w:val="18"/>
                <w:szCs w:val="18"/>
              </w:rPr>
            </w:pPr>
            <w:ins w:id="288" w:author="Dustin Clifford" w:date="2018-06-29T22:02:00Z">
              <w:r w:rsidRPr="00973680">
                <w:rPr>
                  <w:rFonts w:eastAsia="Times New Roman" w:cs="Times New Roman"/>
                  <w:sz w:val="18"/>
                  <w:szCs w:val="18"/>
                </w:rPr>
                <w:t xml:space="preserve">Preferred Cash rate (Difference between Daily Room Allowance Amount and Daily Leisure Package Rate) will be calculated at </w:t>
              </w:r>
              <w:proofErr w:type="gramStart"/>
              <w:r w:rsidRPr="00973680">
                <w:rPr>
                  <w:rFonts w:eastAsia="Times New Roman" w:cs="Times New Roman"/>
                  <w:sz w:val="18"/>
                  <w:szCs w:val="18"/>
                </w:rPr>
                <w:t>an</w:t>
              </w:r>
              <w:proofErr w:type="gramEnd"/>
              <w:r w:rsidRPr="00973680">
                <w:rPr>
                  <w:rFonts w:eastAsia="Times New Roman" w:cs="Times New Roman"/>
                  <w:sz w:val="18"/>
                  <w:szCs w:val="18"/>
                </w:rPr>
                <w:t xml:space="preserve"> customer level, however logic is required to assign the customer to a banded Preferred Cash rate bucket</w:t>
              </w:r>
            </w:ins>
          </w:p>
        </w:tc>
        <w:tc>
          <w:tcPr>
            <w:tcW w:w="2880" w:type="dxa"/>
            <w:tcBorders>
              <w:top w:val="nil"/>
              <w:left w:val="nil"/>
              <w:bottom w:val="single" w:sz="8" w:space="0" w:color="auto"/>
              <w:right w:val="single" w:sz="8" w:space="0" w:color="auto"/>
            </w:tcBorders>
            <w:shd w:val="clear" w:color="auto" w:fill="auto"/>
            <w:vAlign w:val="center"/>
            <w:hideMark/>
            <w:tcPrChange w:id="289"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36C51514" w14:textId="77777777" w:rsidR="001B1234" w:rsidRPr="00973680" w:rsidRDefault="001B1234" w:rsidP="00E90C15">
            <w:pPr>
              <w:spacing w:after="0" w:line="240" w:lineRule="auto"/>
              <w:rPr>
                <w:ins w:id="290" w:author="Dustin Clifford" w:date="2018-06-29T22:02:00Z"/>
                <w:rFonts w:eastAsia="Times New Roman" w:cs="Times New Roman"/>
                <w:sz w:val="18"/>
                <w:szCs w:val="18"/>
              </w:rPr>
            </w:pPr>
            <w:ins w:id="291" w:author="Dustin Clifford" w:date="2018-06-29T22:02:00Z">
              <w:r w:rsidRPr="00973680">
                <w:rPr>
                  <w:rFonts w:eastAsia="Times New Roman" w:cs="Times New Roman"/>
                  <w:sz w:val="18"/>
                  <w:szCs w:val="18"/>
                </w:rPr>
                <w:t xml:space="preserve">Revenue Management to provided banded price buckets; in an ideal state the Preferred Cash Rate will round to </w:t>
              </w:r>
              <w:r>
                <w:rPr>
                  <w:rFonts w:eastAsia="Times New Roman" w:cs="Times New Roman"/>
                  <w:sz w:val="18"/>
                  <w:szCs w:val="18"/>
                </w:rPr>
                <w:t xml:space="preserve">the nearest business rule (e.g., </w:t>
              </w:r>
              <w:r w:rsidRPr="00973680">
                <w:rPr>
                  <w:rFonts w:eastAsia="Times New Roman" w:cs="Times New Roman"/>
                  <w:sz w:val="18"/>
                  <w:szCs w:val="18"/>
                </w:rPr>
                <w:t>99c) allowing prices/rate codes to be near continuous</w:t>
              </w:r>
            </w:ins>
          </w:p>
        </w:tc>
        <w:tc>
          <w:tcPr>
            <w:tcW w:w="900" w:type="dxa"/>
            <w:tcBorders>
              <w:top w:val="nil"/>
              <w:left w:val="nil"/>
              <w:bottom w:val="single" w:sz="8" w:space="0" w:color="auto"/>
              <w:right w:val="single" w:sz="8" w:space="0" w:color="auto"/>
            </w:tcBorders>
            <w:shd w:val="clear" w:color="auto" w:fill="auto"/>
            <w:vAlign w:val="center"/>
            <w:hideMark/>
            <w:tcPrChange w:id="292"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1C661FA" w14:textId="77777777" w:rsidR="001B1234" w:rsidRPr="00973680" w:rsidRDefault="001B1234" w:rsidP="00E90C15">
            <w:pPr>
              <w:spacing w:after="0" w:line="240" w:lineRule="auto"/>
              <w:rPr>
                <w:ins w:id="293" w:author="Dustin Clifford" w:date="2018-06-29T22:02:00Z"/>
                <w:rFonts w:eastAsia="Times New Roman" w:cs="Times New Roman"/>
                <w:sz w:val="18"/>
                <w:szCs w:val="18"/>
              </w:rPr>
            </w:pPr>
            <w:ins w:id="294" w:author="Dustin Clifford" w:date="2018-06-29T22:02:00Z">
              <w:r w:rsidRPr="00973680">
                <w:rPr>
                  <w:rFonts w:eastAsia="Times New Roman" w:cs="Times New Roman"/>
                  <w:sz w:val="18"/>
                  <w:szCs w:val="18"/>
                </w:rPr>
                <w:t> </w:t>
              </w:r>
            </w:ins>
          </w:p>
        </w:tc>
      </w:tr>
      <w:tr w:rsidR="001B1234" w:rsidRPr="00973680" w14:paraId="6DE296D7" w14:textId="77777777" w:rsidTr="00D14508">
        <w:trPr>
          <w:trHeight w:val="48"/>
          <w:ins w:id="295" w:author="Dustin Clifford" w:date="2018-06-29T22:02:00Z"/>
          <w:trPrChange w:id="296"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9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F642A47" w14:textId="77777777" w:rsidR="001B1234" w:rsidRPr="00973680" w:rsidRDefault="001B1234" w:rsidP="00E90C15">
            <w:pPr>
              <w:spacing w:after="0" w:line="240" w:lineRule="auto"/>
              <w:jc w:val="center"/>
              <w:rPr>
                <w:ins w:id="298" w:author="Dustin Clifford" w:date="2018-06-29T22:02:00Z"/>
                <w:rFonts w:eastAsia="Times New Roman" w:cs="Times New Roman"/>
                <w:sz w:val="18"/>
                <w:szCs w:val="18"/>
              </w:rPr>
            </w:pPr>
            <w:bookmarkStart w:id="299" w:name="Req5"/>
            <w:bookmarkEnd w:id="299"/>
            <w:ins w:id="300" w:author="Dustin Clifford" w:date="2018-06-29T22:02:00Z">
              <w:r>
                <w:rPr>
                  <w:rFonts w:eastAsia="Times New Roman" w:cs="Times New Roman"/>
                  <w:sz w:val="18"/>
                  <w:szCs w:val="18"/>
                </w:rPr>
                <w:t>5</w:t>
              </w:r>
            </w:ins>
          </w:p>
        </w:tc>
        <w:tc>
          <w:tcPr>
            <w:tcW w:w="1305" w:type="dxa"/>
            <w:tcBorders>
              <w:top w:val="nil"/>
              <w:left w:val="nil"/>
              <w:bottom w:val="single" w:sz="8" w:space="0" w:color="auto"/>
              <w:right w:val="single" w:sz="8" w:space="0" w:color="auto"/>
            </w:tcBorders>
            <w:shd w:val="clear" w:color="auto" w:fill="auto"/>
            <w:vAlign w:val="center"/>
            <w:hideMark/>
            <w:tcPrChange w:id="301"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70B6D4E9" w14:textId="77777777" w:rsidR="001B1234" w:rsidRPr="00973680" w:rsidRDefault="001B1234" w:rsidP="00E90C15">
            <w:pPr>
              <w:spacing w:after="0" w:line="240" w:lineRule="auto"/>
              <w:rPr>
                <w:ins w:id="302" w:author="Dustin Clifford" w:date="2018-06-29T22:02:00Z"/>
                <w:rFonts w:eastAsia="Times New Roman" w:cs="Times New Roman"/>
                <w:sz w:val="18"/>
                <w:szCs w:val="18"/>
              </w:rPr>
            </w:pPr>
            <w:ins w:id="303" w:author="Dustin Clifford" w:date="2018-06-29T22:02:00Z">
              <w:r w:rsidRPr="00973680">
                <w:rPr>
                  <w:rFonts w:eastAsia="Times New Roman" w:cs="Times New Roman"/>
                  <w:sz w:val="18"/>
                  <w:szCs w:val="18"/>
                </w:rPr>
                <w:t>Opera Rate Codes</w:t>
              </w:r>
            </w:ins>
          </w:p>
        </w:tc>
        <w:tc>
          <w:tcPr>
            <w:tcW w:w="4500" w:type="dxa"/>
            <w:tcBorders>
              <w:top w:val="nil"/>
              <w:left w:val="nil"/>
              <w:bottom w:val="single" w:sz="8" w:space="0" w:color="auto"/>
              <w:right w:val="single" w:sz="8" w:space="0" w:color="auto"/>
            </w:tcBorders>
            <w:shd w:val="clear" w:color="auto" w:fill="auto"/>
            <w:vAlign w:val="center"/>
            <w:hideMark/>
            <w:tcPrChange w:id="304"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112D6DF" w14:textId="77777777" w:rsidR="001B1234" w:rsidRPr="00973680" w:rsidRDefault="001B1234" w:rsidP="00E90C15">
            <w:pPr>
              <w:spacing w:after="0" w:line="240" w:lineRule="auto"/>
              <w:rPr>
                <w:ins w:id="305" w:author="Dustin Clifford" w:date="2018-06-29T22:02:00Z"/>
                <w:rFonts w:eastAsia="Times New Roman" w:cs="Times New Roman"/>
                <w:sz w:val="18"/>
                <w:szCs w:val="18"/>
              </w:rPr>
            </w:pPr>
            <w:ins w:id="306" w:author="Dustin Clifford" w:date="2018-06-29T22:02:00Z">
              <w:r w:rsidRPr="00973680">
                <w:rPr>
                  <w:rFonts w:eastAsia="Times New Roman" w:cs="Times New Roman"/>
                  <w:sz w:val="18"/>
                  <w:szCs w:val="18"/>
                </w:rPr>
                <w:t xml:space="preserve">The banded rate buckets (Preferred Cash Rate) will tie to a single rate code in Opera. Appropriate rate codes must be assigned to </w:t>
              </w:r>
              <w:r>
                <w:rPr>
                  <w:rFonts w:eastAsia="Times New Roman" w:cs="Times New Roman"/>
                  <w:sz w:val="18"/>
                  <w:szCs w:val="18"/>
                </w:rPr>
                <w:t>COMP</w:t>
              </w:r>
              <w:r w:rsidRPr="00973680">
                <w:rPr>
                  <w:rFonts w:eastAsia="Times New Roman" w:cs="Times New Roman"/>
                  <w:sz w:val="18"/>
                  <w:szCs w:val="18"/>
                </w:rPr>
                <w:t xml:space="preserve"> as well</w:t>
              </w:r>
              <w:r>
                <w:rPr>
                  <w:rFonts w:eastAsia="Times New Roman" w:cs="Times New Roman"/>
                  <w:sz w:val="18"/>
                  <w:szCs w:val="18"/>
                </w:rPr>
                <w:t>.</w:t>
              </w:r>
            </w:ins>
          </w:p>
        </w:tc>
        <w:tc>
          <w:tcPr>
            <w:tcW w:w="2880" w:type="dxa"/>
            <w:tcBorders>
              <w:top w:val="nil"/>
              <w:left w:val="nil"/>
              <w:bottom w:val="single" w:sz="8" w:space="0" w:color="auto"/>
              <w:right w:val="single" w:sz="8" w:space="0" w:color="auto"/>
            </w:tcBorders>
            <w:shd w:val="clear" w:color="auto" w:fill="auto"/>
            <w:vAlign w:val="center"/>
            <w:hideMark/>
            <w:tcPrChange w:id="307"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3AC9F5F7" w14:textId="77777777" w:rsidR="001B1234" w:rsidRPr="00973680" w:rsidRDefault="001B1234" w:rsidP="00E90C15">
            <w:pPr>
              <w:spacing w:after="0" w:line="240" w:lineRule="auto"/>
              <w:rPr>
                <w:ins w:id="308" w:author="Dustin Clifford" w:date="2018-06-29T22:02:00Z"/>
                <w:rFonts w:eastAsia="Times New Roman" w:cs="Times New Roman"/>
                <w:sz w:val="18"/>
                <w:szCs w:val="18"/>
              </w:rPr>
            </w:pPr>
            <w:ins w:id="309" w:author="Dustin Clifford" w:date="2018-06-29T22:02:00Z">
              <w:r>
                <w:rPr>
                  <w:rFonts w:eastAsia="Times New Roman" w:cs="Times New Roman"/>
                  <w:sz w:val="18"/>
                  <w:szCs w:val="18"/>
                </w:rPr>
                <w:t>Transfer rate (from Casino to Hotel) may be viewed as additional rate code</w:t>
              </w:r>
            </w:ins>
          </w:p>
        </w:tc>
        <w:tc>
          <w:tcPr>
            <w:tcW w:w="900" w:type="dxa"/>
            <w:tcBorders>
              <w:top w:val="nil"/>
              <w:left w:val="nil"/>
              <w:bottom w:val="single" w:sz="8" w:space="0" w:color="auto"/>
              <w:right w:val="single" w:sz="8" w:space="0" w:color="auto"/>
            </w:tcBorders>
            <w:shd w:val="clear" w:color="auto" w:fill="auto"/>
            <w:vAlign w:val="center"/>
            <w:hideMark/>
            <w:tcPrChange w:id="310"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0EDCD1C" w14:textId="77777777" w:rsidR="001B1234" w:rsidRPr="00973680" w:rsidRDefault="001B1234" w:rsidP="00E90C15">
            <w:pPr>
              <w:spacing w:after="0" w:line="240" w:lineRule="auto"/>
              <w:rPr>
                <w:ins w:id="311" w:author="Dustin Clifford" w:date="2018-06-29T22:02:00Z"/>
                <w:rFonts w:eastAsia="Times New Roman" w:cs="Times New Roman"/>
                <w:sz w:val="18"/>
                <w:szCs w:val="18"/>
              </w:rPr>
            </w:pPr>
            <w:ins w:id="312" w:author="Dustin Clifford" w:date="2018-06-29T22:02:00Z">
              <w:r w:rsidRPr="00973680">
                <w:rPr>
                  <w:rFonts w:eastAsia="Times New Roman" w:cs="Times New Roman"/>
                  <w:sz w:val="18"/>
                  <w:szCs w:val="18"/>
                </w:rPr>
                <w:t> </w:t>
              </w:r>
            </w:ins>
          </w:p>
        </w:tc>
      </w:tr>
      <w:tr w:rsidR="001B1234" w:rsidRPr="00973680" w14:paraId="2DE534BA" w14:textId="77777777" w:rsidTr="00D14508">
        <w:trPr>
          <w:trHeight w:val="588"/>
          <w:ins w:id="313" w:author="Dustin Clifford" w:date="2018-06-29T22:02:00Z"/>
          <w:trPrChange w:id="314"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15"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28C1B70F" w14:textId="77777777" w:rsidR="001B1234" w:rsidRPr="00973680" w:rsidRDefault="001B1234" w:rsidP="00E90C15">
            <w:pPr>
              <w:spacing w:after="0" w:line="240" w:lineRule="auto"/>
              <w:jc w:val="center"/>
              <w:rPr>
                <w:ins w:id="316" w:author="Dustin Clifford" w:date="2018-06-29T22:02:00Z"/>
                <w:rFonts w:eastAsia="Times New Roman" w:cs="Times New Roman"/>
                <w:sz w:val="18"/>
                <w:szCs w:val="18"/>
              </w:rPr>
            </w:pPr>
            <w:bookmarkStart w:id="317" w:name="Req6"/>
            <w:bookmarkEnd w:id="317"/>
            <w:ins w:id="318" w:author="Dustin Clifford" w:date="2018-06-29T22:02:00Z">
              <w:r>
                <w:rPr>
                  <w:rFonts w:eastAsia="Times New Roman" w:cs="Times New Roman"/>
                  <w:sz w:val="18"/>
                  <w:szCs w:val="18"/>
                </w:rPr>
                <w:t>6</w:t>
              </w:r>
            </w:ins>
          </w:p>
        </w:tc>
        <w:tc>
          <w:tcPr>
            <w:tcW w:w="1305" w:type="dxa"/>
            <w:tcBorders>
              <w:top w:val="nil"/>
              <w:left w:val="nil"/>
              <w:bottom w:val="single" w:sz="8" w:space="0" w:color="auto"/>
              <w:right w:val="single" w:sz="8" w:space="0" w:color="auto"/>
            </w:tcBorders>
            <w:shd w:val="clear" w:color="auto" w:fill="auto"/>
            <w:vAlign w:val="center"/>
            <w:hideMark/>
            <w:tcPrChange w:id="319"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A988528" w14:textId="77777777" w:rsidR="001B1234" w:rsidRPr="00973680" w:rsidRDefault="001B1234" w:rsidP="00E90C15">
            <w:pPr>
              <w:spacing w:after="0" w:line="240" w:lineRule="auto"/>
              <w:rPr>
                <w:ins w:id="320" w:author="Dustin Clifford" w:date="2018-06-29T22:02:00Z"/>
                <w:rFonts w:eastAsia="Times New Roman" w:cs="Times New Roman"/>
                <w:sz w:val="18"/>
                <w:szCs w:val="18"/>
              </w:rPr>
            </w:pPr>
            <w:ins w:id="321" w:author="Dustin Clifford" w:date="2018-06-29T22:02:00Z">
              <w:r w:rsidRPr="00973680">
                <w:rPr>
                  <w:rFonts w:eastAsia="Times New Roman" w:cs="Times New Roman"/>
                  <w:sz w:val="18"/>
                  <w:szCs w:val="18"/>
                </w:rPr>
                <w:t>Patron Promo ID</w:t>
              </w:r>
            </w:ins>
          </w:p>
        </w:tc>
        <w:tc>
          <w:tcPr>
            <w:tcW w:w="4500" w:type="dxa"/>
            <w:tcBorders>
              <w:top w:val="nil"/>
              <w:left w:val="nil"/>
              <w:bottom w:val="single" w:sz="8" w:space="0" w:color="auto"/>
              <w:right w:val="single" w:sz="8" w:space="0" w:color="auto"/>
            </w:tcBorders>
            <w:shd w:val="clear" w:color="auto" w:fill="auto"/>
            <w:vAlign w:val="center"/>
            <w:hideMark/>
            <w:tcPrChange w:id="322"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83906AE" w14:textId="77777777" w:rsidR="001B1234" w:rsidRPr="007579DC" w:rsidRDefault="001B1234" w:rsidP="00E90C15">
            <w:pPr>
              <w:spacing w:after="0" w:line="240" w:lineRule="auto"/>
              <w:rPr>
                <w:ins w:id="323" w:author="Dustin Clifford" w:date="2018-06-29T22:02:00Z"/>
                <w:rFonts w:eastAsia="Times New Roman" w:cs="Times New Roman"/>
                <w:sz w:val="18"/>
                <w:szCs w:val="18"/>
              </w:rPr>
            </w:pPr>
            <w:ins w:id="324" w:author="Dustin Clifford" w:date="2018-06-29T22:02:00Z">
              <w:r w:rsidRPr="007579DC">
                <w:rPr>
                  <w:rFonts w:eastAsia="Times New Roman" w:cs="Times New Roman"/>
                  <w:sz w:val="18"/>
                  <w:szCs w:val="18"/>
                </w:rPr>
                <w:t>To remove Patron Promo ID</w:t>
              </w:r>
            </w:ins>
          </w:p>
        </w:tc>
        <w:tc>
          <w:tcPr>
            <w:tcW w:w="2880" w:type="dxa"/>
            <w:tcBorders>
              <w:top w:val="nil"/>
              <w:left w:val="nil"/>
              <w:bottom w:val="single" w:sz="8" w:space="0" w:color="auto"/>
              <w:right w:val="single" w:sz="8" w:space="0" w:color="auto"/>
            </w:tcBorders>
            <w:shd w:val="clear" w:color="auto" w:fill="auto"/>
            <w:vAlign w:val="center"/>
            <w:hideMark/>
            <w:tcPrChange w:id="325"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7EC20F0F" w14:textId="77777777" w:rsidR="001B1234" w:rsidRPr="007579DC" w:rsidRDefault="001B1234" w:rsidP="00E90C15">
            <w:pPr>
              <w:spacing w:after="0" w:line="240" w:lineRule="auto"/>
              <w:rPr>
                <w:ins w:id="326" w:author="Dustin Clifford" w:date="2018-06-29T22:02:00Z"/>
                <w:rFonts w:eastAsia="Times New Roman" w:cs="Times New Roman"/>
                <w:sz w:val="18"/>
                <w:szCs w:val="18"/>
              </w:rPr>
            </w:pPr>
            <w:ins w:id="327" w:author="Dustin Clifford" w:date="2018-06-29T22:02:00Z">
              <w:r w:rsidRPr="007579DC">
                <w:rPr>
                  <w:rFonts w:eastAsia="Times New Roman" w:cs="Times New Roman"/>
                  <w:sz w:val="18"/>
                  <w:szCs w:val="18"/>
                </w:rPr>
                <w:t>To establish conventional naming system of offers to enable FP redemption in place; should not require new development, may require change management (TBD)</w:t>
              </w:r>
            </w:ins>
          </w:p>
        </w:tc>
        <w:tc>
          <w:tcPr>
            <w:tcW w:w="900" w:type="dxa"/>
            <w:tcBorders>
              <w:top w:val="nil"/>
              <w:left w:val="nil"/>
              <w:bottom w:val="single" w:sz="8" w:space="0" w:color="auto"/>
              <w:right w:val="single" w:sz="8" w:space="0" w:color="auto"/>
            </w:tcBorders>
            <w:shd w:val="clear" w:color="auto" w:fill="auto"/>
            <w:vAlign w:val="center"/>
            <w:hideMark/>
            <w:tcPrChange w:id="32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5C8A815" w14:textId="77777777" w:rsidR="001B1234" w:rsidRPr="00973680" w:rsidRDefault="001B1234" w:rsidP="00E90C15">
            <w:pPr>
              <w:spacing w:after="0" w:line="240" w:lineRule="auto"/>
              <w:rPr>
                <w:ins w:id="329" w:author="Dustin Clifford" w:date="2018-06-29T22:02:00Z"/>
                <w:rFonts w:eastAsia="Times New Roman" w:cs="Times New Roman"/>
                <w:sz w:val="18"/>
                <w:szCs w:val="18"/>
              </w:rPr>
            </w:pPr>
            <w:ins w:id="330" w:author="Dustin Clifford" w:date="2018-06-29T22:02:00Z">
              <w:r w:rsidRPr="00973680">
                <w:rPr>
                  <w:rFonts w:eastAsia="Times New Roman" w:cs="Times New Roman"/>
                  <w:sz w:val="18"/>
                  <w:szCs w:val="18"/>
                </w:rPr>
                <w:t> </w:t>
              </w:r>
            </w:ins>
          </w:p>
        </w:tc>
      </w:tr>
      <w:tr w:rsidR="001B1234" w:rsidRPr="00973680" w14:paraId="5318901C" w14:textId="77777777" w:rsidTr="00D14508">
        <w:trPr>
          <w:trHeight w:val="876"/>
          <w:ins w:id="331" w:author="Dustin Clifford" w:date="2018-06-29T22:02:00Z"/>
          <w:trPrChange w:id="332" w:author="Dustin Clifford" w:date="2018-06-29T22:12:00Z">
            <w:trPr>
              <w:trHeight w:val="876"/>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3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D248A3A" w14:textId="77777777" w:rsidR="001B1234" w:rsidRPr="00973680" w:rsidRDefault="001B1234" w:rsidP="00E90C15">
            <w:pPr>
              <w:spacing w:after="0" w:line="240" w:lineRule="auto"/>
              <w:jc w:val="center"/>
              <w:rPr>
                <w:ins w:id="334" w:author="Dustin Clifford" w:date="2018-06-29T22:02:00Z"/>
                <w:rFonts w:eastAsia="Times New Roman" w:cs="Times New Roman"/>
                <w:sz w:val="18"/>
                <w:szCs w:val="18"/>
              </w:rPr>
            </w:pPr>
            <w:bookmarkStart w:id="335" w:name="Req7"/>
            <w:bookmarkEnd w:id="335"/>
            <w:ins w:id="336" w:author="Dustin Clifford" w:date="2018-06-29T22:02:00Z">
              <w:r>
                <w:rPr>
                  <w:rFonts w:eastAsia="Times New Roman" w:cs="Times New Roman"/>
                  <w:sz w:val="18"/>
                  <w:szCs w:val="18"/>
                </w:rPr>
                <w:t>7</w:t>
              </w:r>
            </w:ins>
          </w:p>
        </w:tc>
        <w:tc>
          <w:tcPr>
            <w:tcW w:w="1305" w:type="dxa"/>
            <w:tcBorders>
              <w:top w:val="nil"/>
              <w:left w:val="nil"/>
              <w:bottom w:val="single" w:sz="8" w:space="0" w:color="auto"/>
              <w:right w:val="single" w:sz="8" w:space="0" w:color="auto"/>
            </w:tcBorders>
            <w:shd w:val="clear" w:color="auto" w:fill="auto"/>
            <w:vAlign w:val="center"/>
            <w:hideMark/>
            <w:tcPrChange w:id="337"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0DD7B7ED" w14:textId="77777777" w:rsidR="001B1234" w:rsidRPr="00973680" w:rsidRDefault="001B1234" w:rsidP="00E90C15">
            <w:pPr>
              <w:spacing w:after="0" w:line="240" w:lineRule="auto"/>
              <w:rPr>
                <w:ins w:id="338" w:author="Dustin Clifford" w:date="2018-06-29T22:02:00Z"/>
                <w:rFonts w:eastAsia="Times New Roman" w:cs="Times New Roman"/>
                <w:sz w:val="18"/>
                <w:szCs w:val="18"/>
              </w:rPr>
            </w:pPr>
            <w:ins w:id="339" w:author="Dustin Clifford" w:date="2018-06-29T22:02:00Z">
              <w:r w:rsidRPr="00973680">
                <w:rPr>
                  <w:rFonts w:eastAsia="Times New Roman" w:cs="Times New Roman"/>
                  <w:sz w:val="18"/>
                  <w:szCs w:val="18"/>
                </w:rPr>
                <w:t>Floor Rate</w:t>
              </w:r>
            </w:ins>
          </w:p>
        </w:tc>
        <w:tc>
          <w:tcPr>
            <w:tcW w:w="4500" w:type="dxa"/>
            <w:tcBorders>
              <w:top w:val="nil"/>
              <w:left w:val="nil"/>
              <w:bottom w:val="single" w:sz="8" w:space="0" w:color="auto"/>
              <w:right w:val="single" w:sz="8" w:space="0" w:color="auto"/>
            </w:tcBorders>
            <w:shd w:val="clear" w:color="auto" w:fill="auto"/>
            <w:vAlign w:val="center"/>
            <w:hideMark/>
            <w:tcPrChange w:id="340"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27B7C54F" w14:textId="77777777" w:rsidR="001B1234" w:rsidRPr="00973680" w:rsidRDefault="001B1234" w:rsidP="00E90C15">
            <w:pPr>
              <w:spacing w:after="0" w:line="240" w:lineRule="auto"/>
              <w:rPr>
                <w:ins w:id="341" w:author="Dustin Clifford" w:date="2018-06-29T22:02:00Z"/>
                <w:rFonts w:eastAsia="Times New Roman" w:cs="Times New Roman"/>
                <w:sz w:val="18"/>
                <w:szCs w:val="18"/>
              </w:rPr>
            </w:pPr>
            <w:ins w:id="342" w:author="Dustin Clifford" w:date="2018-06-29T22:02:00Z">
              <w:r w:rsidRPr="00973680">
                <w:rPr>
                  <w:rFonts w:eastAsia="Times New Roman" w:cs="Times New Roman"/>
                  <w:sz w:val="18"/>
                  <w:szCs w:val="18"/>
                </w:rPr>
                <w:t xml:space="preserve">Need </w:t>
              </w:r>
              <w:r>
                <w:rPr>
                  <w:rFonts w:eastAsia="Times New Roman" w:cs="Times New Roman"/>
                  <w:sz w:val="18"/>
                  <w:szCs w:val="18"/>
                </w:rPr>
                <w:t>to have configurable floor rates</w:t>
              </w:r>
              <w:r w:rsidRPr="00973680">
                <w:rPr>
                  <w:rFonts w:eastAsia="Times New Roman" w:cs="Times New Roman"/>
                  <w:sz w:val="18"/>
                  <w:szCs w:val="18"/>
                </w:rPr>
                <w:t>/logic such that despite the resulting calculation of a Preferred Cash Rate, customers will never be provided a rate below a certain minimum</w:t>
              </w:r>
            </w:ins>
          </w:p>
        </w:tc>
        <w:tc>
          <w:tcPr>
            <w:tcW w:w="2880" w:type="dxa"/>
            <w:tcBorders>
              <w:top w:val="nil"/>
              <w:left w:val="nil"/>
              <w:bottom w:val="single" w:sz="8" w:space="0" w:color="auto"/>
              <w:right w:val="single" w:sz="8" w:space="0" w:color="auto"/>
            </w:tcBorders>
            <w:shd w:val="clear" w:color="auto" w:fill="auto"/>
            <w:vAlign w:val="center"/>
            <w:hideMark/>
            <w:tcPrChange w:id="343"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501922BE" w14:textId="77777777" w:rsidR="001B1234" w:rsidRDefault="001B1234" w:rsidP="00E90C15">
            <w:pPr>
              <w:spacing w:after="0" w:line="240" w:lineRule="auto"/>
              <w:rPr>
                <w:ins w:id="344" w:author="Dustin Clifford" w:date="2018-06-29T22:02:00Z"/>
                <w:rFonts w:eastAsia="Times New Roman" w:cs="Times New Roman"/>
                <w:sz w:val="18"/>
                <w:szCs w:val="18"/>
              </w:rPr>
            </w:pPr>
            <w:ins w:id="345" w:author="Dustin Clifford" w:date="2018-06-29T22:02:00Z">
              <w:r w:rsidRPr="00973680">
                <w:rPr>
                  <w:rFonts w:eastAsia="Times New Roman" w:cs="Times New Roman"/>
                  <w:sz w:val="18"/>
                  <w:szCs w:val="18"/>
                </w:rPr>
                <w:t>Business to provide floor rates for all properties/room type/time of yea</w:t>
              </w:r>
              <w:r>
                <w:rPr>
                  <w:rFonts w:eastAsia="Times New Roman" w:cs="Times New Roman"/>
                  <w:sz w:val="18"/>
                  <w:szCs w:val="18"/>
                </w:rPr>
                <w:t>r/etc.;</w:t>
              </w:r>
            </w:ins>
          </w:p>
          <w:p w14:paraId="6F56B1F4" w14:textId="77777777" w:rsidR="001B1234" w:rsidRPr="00973680" w:rsidRDefault="001B1234" w:rsidP="00E90C15">
            <w:pPr>
              <w:spacing w:after="0" w:line="240" w:lineRule="auto"/>
              <w:rPr>
                <w:ins w:id="346" w:author="Dustin Clifford" w:date="2018-06-29T22:02:00Z"/>
                <w:rFonts w:eastAsia="Times New Roman" w:cs="Times New Roman"/>
                <w:sz w:val="18"/>
                <w:szCs w:val="18"/>
              </w:rPr>
            </w:pPr>
            <w:ins w:id="347" w:author="Dustin Clifford" w:date="2018-06-29T22:02:00Z">
              <w:r>
                <w:rPr>
                  <w:rFonts w:eastAsia="Times New Roman" w:cs="Times New Roman"/>
                  <w:sz w:val="18"/>
                  <w:szCs w:val="18"/>
                </w:rPr>
                <w:t>This will reflect CASINO rate floor</w:t>
              </w:r>
            </w:ins>
          </w:p>
        </w:tc>
        <w:tc>
          <w:tcPr>
            <w:tcW w:w="900" w:type="dxa"/>
            <w:tcBorders>
              <w:top w:val="nil"/>
              <w:left w:val="nil"/>
              <w:bottom w:val="single" w:sz="8" w:space="0" w:color="auto"/>
              <w:right w:val="single" w:sz="8" w:space="0" w:color="auto"/>
            </w:tcBorders>
            <w:shd w:val="clear" w:color="auto" w:fill="auto"/>
            <w:vAlign w:val="center"/>
            <w:hideMark/>
            <w:tcPrChange w:id="34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BF5E329" w14:textId="77777777" w:rsidR="001B1234" w:rsidRPr="00973680" w:rsidRDefault="001B1234" w:rsidP="00E90C15">
            <w:pPr>
              <w:spacing w:after="0" w:line="240" w:lineRule="auto"/>
              <w:rPr>
                <w:ins w:id="349" w:author="Dustin Clifford" w:date="2018-06-29T22:02:00Z"/>
                <w:rFonts w:eastAsia="Times New Roman" w:cs="Times New Roman"/>
                <w:sz w:val="18"/>
                <w:szCs w:val="18"/>
              </w:rPr>
            </w:pPr>
            <w:ins w:id="350" w:author="Dustin Clifford" w:date="2018-06-29T22:02:00Z">
              <w:r w:rsidRPr="00973680">
                <w:rPr>
                  <w:rFonts w:eastAsia="Times New Roman" w:cs="Times New Roman"/>
                  <w:sz w:val="18"/>
                  <w:szCs w:val="18"/>
                </w:rPr>
                <w:t> </w:t>
              </w:r>
            </w:ins>
          </w:p>
        </w:tc>
      </w:tr>
      <w:tr w:rsidR="001B1234" w:rsidRPr="00973680" w14:paraId="2F12614A" w14:textId="77777777" w:rsidTr="00D14508">
        <w:trPr>
          <w:trHeight w:val="214"/>
          <w:ins w:id="351" w:author="Dustin Clifford" w:date="2018-06-29T22:02:00Z"/>
          <w:trPrChange w:id="352" w:author="Dustin Clifford" w:date="2018-06-29T22:12:00Z">
            <w:trPr>
              <w:trHeight w:val="214"/>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5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05D5185" w14:textId="77777777" w:rsidR="001B1234" w:rsidRPr="00973680" w:rsidRDefault="001B1234" w:rsidP="00E90C15">
            <w:pPr>
              <w:spacing w:after="0" w:line="240" w:lineRule="auto"/>
              <w:jc w:val="center"/>
              <w:rPr>
                <w:ins w:id="354" w:author="Dustin Clifford" w:date="2018-06-29T22:02:00Z"/>
                <w:rFonts w:eastAsia="Times New Roman" w:cs="Times New Roman"/>
                <w:sz w:val="18"/>
                <w:szCs w:val="18"/>
              </w:rPr>
            </w:pPr>
            <w:bookmarkStart w:id="355" w:name="Req8"/>
            <w:bookmarkEnd w:id="355"/>
            <w:ins w:id="356" w:author="Dustin Clifford" w:date="2018-06-29T22:02:00Z">
              <w:r>
                <w:rPr>
                  <w:rFonts w:eastAsia="Times New Roman" w:cs="Times New Roman"/>
                  <w:sz w:val="18"/>
                  <w:szCs w:val="18"/>
                </w:rPr>
                <w:t>8</w:t>
              </w:r>
            </w:ins>
          </w:p>
        </w:tc>
        <w:tc>
          <w:tcPr>
            <w:tcW w:w="1305" w:type="dxa"/>
            <w:tcBorders>
              <w:top w:val="nil"/>
              <w:left w:val="nil"/>
              <w:bottom w:val="single" w:sz="8" w:space="0" w:color="auto"/>
              <w:right w:val="single" w:sz="8" w:space="0" w:color="auto"/>
            </w:tcBorders>
            <w:shd w:val="clear" w:color="auto" w:fill="auto"/>
            <w:vAlign w:val="center"/>
            <w:hideMark/>
            <w:tcPrChange w:id="357"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70D42DE" w14:textId="77777777" w:rsidR="001B1234" w:rsidRPr="00973680" w:rsidRDefault="001B1234" w:rsidP="00E90C15">
            <w:pPr>
              <w:spacing w:after="0" w:line="240" w:lineRule="auto"/>
              <w:rPr>
                <w:ins w:id="358" w:author="Dustin Clifford" w:date="2018-06-29T22:02:00Z"/>
                <w:rFonts w:eastAsia="Times New Roman" w:cs="Times New Roman"/>
                <w:sz w:val="18"/>
                <w:szCs w:val="18"/>
              </w:rPr>
            </w:pPr>
            <w:proofErr w:type="spellStart"/>
            <w:ins w:id="359" w:author="Dustin Clifford" w:date="2018-06-29T22:02:00Z">
              <w:r>
                <w:rPr>
                  <w:rFonts w:eastAsia="Times New Roman" w:cs="Times New Roman"/>
                  <w:sz w:val="18"/>
                  <w:szCs w:val="18"/>
                </w:rPr>
                <w:t>Freep</w:t>
              </w:r>
              <w:r w:rsidRPr="00973680">
                <w:rPr>
                  <w:rFonts w:eastAsia="Times New Roman" w:cs="Times New Roman"/>
                  <w:sz w:val="18"/>
                  <w:szCs w:val="18"/>
                </w:rPr>
                <w:t>lay</w:t>
              </w:r>
              <w:proofErr w:type="spellEnd"/>
            </w:ins>
          </w:p>
        </w:tc>
        <w:tc>
          <w:tcPr>
            <w:tcW w:w="4500" w:type="dxa"/>
            <w:tcBorders>
              <w:top w:val="nil"/>
              <w:left w:val="nil"/>
              <w:bottom w:val="single" w:sz="8" w:space="0" w:color="auto"/>
              <w:right w:val="single" w:sz="8" w:space="0" w:color="auto"/>
            </w:tcBorders>
            <w:shd w:val="clear" w:color="auto" w:fill="auto"/>
            <w:vAlign w:val="center"/>
            <w:hideMark/>
            <w:tcPrChange w:id="360"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62CB19AF" w14:textId="77777777" w:rsidR="001B1234" w:rsidRPr="00973680" w:rsidRDefault="001B1234" w:rsidP="00E90C15">
            <w:pPr>
              <w:spacing w:after="0" w:line="240" w:lineRule="auto"/>
              <w:rPr>
                <w:ins w:id="361" w:author="Dustin Clifford" w:date="2018-06-29T22:02:00Z"/>
                <w:rFonts w:eastAsia="Times New Roman" w:cs="Times New Roman"/>
                <w:sz w:val="18"/>
                <w:szCs w:val="18"/>
              </w:rPr>
            </w:pPr>
            <w:ins w:id="362" w:author="Dustin Clifford" w:date="2018-06-29T22:02:00Z">
              <w:r>
                <w:rPr>
                  <w:rFonts w:eastAsia="Times New Roman" w:cs="Times New Roman"/>
                  <w:sz w:val="18"/>
                  <w:szCs w:val="18"/>
                </w:rPr>
                <w:t xml:space="preserve">Need to provide guest with </w:t>
              </w:r>
              <w:proofErr w:type="spellStart"/>
              <w:r>
                <w:rPr>
                  <w:rFonts w:eastAsia="Times New Roman" w:cs="Times New Roman"/>
                  <w:sz w:val="18"/>
                  <w:szCs w:val="18"/>
                </w:rPr>
                <w:t>Free</w:t>
              </w:r>
              <w:r w:rsidRPr="00973680">
                <w:rPr>
                  <w:rFonts w:eastAsia="Times New Roman" w:cs="Times New Roman"/>
                  <w:sz w:val="18"/>
                  <w:szCs w:val="18"/>
                </w:rPr>
                <w:t>lay</w:t>
              </w:r>
              <w:proofErr w:type="spellEnd"/>
              <w:r w:rsidRPr="00973680">
                <w:rPr>
                  <w:rFonts w:eastAsia="Times New Roman" w:cs="Times New Roman"/>
                  <w:sz w:val="18"/>
                  <w:szCs w:val="18"/>
                </w:rPr>
                <w:t xml:space="preserve"> </w:t>
              </w:r>
              <w:r>
                <w:rPr>
                  <w:rFonts w:eastAsia="Times New Roman" w:cs="Times New Roman"/>
                  <w:sz w:val="18"/>
                  <w:szCs w:val="18"/>
                </w:rPr>
                <w:t>a</w:t>
              </w:r>
              <w:r w:rsidRPr="00973680">
                <w:rPr>
                  <w:rFonts w:eastAsia="Times New Roman" w:cs="Times New Roman"/>
                  <w:sz w:val="18"/>
                  <w:szCs w:val="18"/>
                </w:rPr>
                <w:t>mount on the screen alo</w:t>
              </w:r>
              <w:r>
                <w:rPr>
                  <w:rFonts w:eastAsia="Times New Roman" w:cs="Times New Roman"/>
                  <w:sz w:val="18"/>
                  <w:szCs w:val="18"/>
                </w:rPr>
                <w:t xml:space="preserve">ng with booking calendar; </w:t>
              </w:r>
              <w:proofErr w:type="spellStart"/>
              <w:r>
                <w:rPr>
                  <w:rFonts w:eastAsia="Times New Roman" w:cs="Times New Roman"/>
                  <w:sz w:val="18"/>
                  <w:szCs w:val="18"/>
                </w:rPr>
                <w:t>Freep</w:t>
              </w:r>
              <w:r w:rsidRPr="00973680">
                <w:rPr>
                  <w:rFonts w:eastAsia="Times New Roman" w:cs="Times New Roman"/>
                  <w:sz w:val="18"/>
                  <w:szCs w:val="18"/>
                </w:rPr>
                <w:t>lay</w:t>
              </w:r>
              <w:proofErr w:type="spellEnd"/>
              <w:r w:rsidRPr="00973680">
                <w:rPr>
                  <w:rFonts w:eastAsia="Times New Roman" w:cs="Times New Roman"/>
                  <w:sz w:val="18"/>
                  <w:szCs w:val="18"/>
                </w:rPr>
                <w:t xml:space="preserve"> a</w:t>
              </w:r>
              <w:r>
                <w:rPr>
                  <w:rFonts w:eastAsia="Times New Roman" w:cs="Times New Roman"/>
                  <w:sz w:val="18"/>
                  <w:szCs w:val="18"/>
                </w:rPr>
                <w:t xml:space="preserve">mount will be property specific; </w:t>
              </w:r>
              <w:proofErr w:type="spellStart"/>
              <w:r>
                <w:rPr>
                  <w:rFonts w:eastAsia="Times New Roman" w:cs="Times New Roman"/>
                  <w:sz w:val="18"/>
                  <w:szCs w:val="18"/>
                </w:rPr>
                <w:t>Freeplay</w:t>
              </w:r>
              <w:proofErr w:type="spellEnd"/>
              <w:r>
                <w:rPr>
                  <w:rFonts w:eastAsia="Times New Roman" w:cs="Times New Roman"/>
                  <w:sz w:val="18"/>
                  <w:szCs w:val="18"/>
                </w:rPr>
                <w:t xml:space="preserve"> will be clearly stored in itinerary, but still require visiting M life desk upon check-in to redeem</w:t>
              </w:r>
            </w:ins>
          </w:p>
        </w:tc>
        <w:tc>
          <w:tcPr>
            <w:tcW w:w="2880" w:type="dxa"/>
            <w:tcBorders>
              <w:top w:val="nil"/>
              <w:left w:val="nil"/>
              <w:bottom w:val="single" w:sz="8" w:space="0" w:color="auto"/>
              <w:right w:val="single" w:sz="8" w:space="0" w:color="auto"/>
            </w:tcBorders>
            <w:shd w:val="clear" w:color="auto" w:fill="auto"/>
            <w:vAlign w:val="center"/>
            <w:hideMark/>
            <w:tcPrChange w:id="363"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24A54304" w14:textId="77777777" w:rsidR="001B1234" w:rsidRPr="00973680" w:rsidRDefault="001B1234" w:rsidP="00E90C15">
            <w:pPr>
              <w:spacing w:after="0" w:line="240" w:lineRule="auto"/>
              <w:rPr>
                <w:ins w:id="364" w:author="Dustin Clifford" w:date="2018-06-29T22:02:00Z"/>
                <w:rFonts w:eastAsia="Times New Roman" w:cs="Times New Roman"/>
                <w:sz w:val="18"/>
                <w:szCs w:val="18"/>
              </w:rPr>
            </w:pPr>
            <w:proofErr w:type="spellStart"/>
            <w:ins w:id="365" w:author="Dustin Clifford" w:date="2018-06-29T22:02:00Z">
              <w:r>
                <w:rPr>
                  <w:rFonts w:eastAsia="Times New Roman" w:cs="Times New Roman"/>
                  <w:sz w:val="18"/>
                  <w:szCs w:val="18"/>
                </w:rPr>
                <w:t>Freeplay</w:t>
              </w:r>
              <w:proofErr w:type="spellEnd"/>
              <w:r>
                <w:rPr>
                  <w:rFonts w:eastAsia="Times New Roman" w:cs="Times New Roman"/>
                  <w:sz w:val="18"/>
                  <w:szCs w:val="18"/>
                </w:rPr>
                <w:t xml:space="preserve"> offers to be created and redeemed in same way as today (MVP); ideal state goal to decouple </w:t>
              </w:r>
              <w:proofErr w:type="spellStart"/>
              <w:r>
                <w:rPr>
                  <w:rFonts w:eastAsia="Times New Roman" w:cs="Times New Roman"/>
                  <w:sz w:val="18"/>
                  <w:szCs w:val="18"/>
                </w:rPr>
                <w:t>Freeplay</w:t>
              </w:r>
              <w:proofErr w:type="spellEnd"/>
              <w:r>
                <w:rPr>
                  <w:rFonts w:eastAsia="Times New Roman" w:cs="Times New Roman"/>
                  <w:sz w:val="18"/>
                  <w:szCs w:val="18"/>
                </w:rPr>
                <w:t>/allow for automatic upload upon check-in</w:t>
              </w:r>
            </w:ins>
          </w:p>
        </w:tc>
        <w:tc>
          <w:tcPr>
            <w:tcW w:w="900" w:type="dxa"/>
            <w:tcBorders>
              <w:top w:val="nil"/>
              <w:left w:val="nil"/>
              <w:bottom w:val="single" w:sz="8" w:space="0" w:color="auto"/>
              <w:right w:val="single" w:sz="8" w:space="0" w:color="auto"/>
            </w:tcBorders>
            <w:shd w:val="clear" w:color="auto" w:fill="auto"/>
            <w:vAlign w:val="center"/>
            <w:hideMark/>
            <w:tcPrChange w:id="366"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308AE44" w14:textId="77777777" w:rsidR="001B1234" w:rsidRPr="00973680" w:rsidRDefault="001B1234" w:rsidP="00E90C15">
            <w:pPr>
              <w:spacing w:after="0" w:line="240" w:lineRule="auto"/>
              <w:rPr>
                <w:ins w:id="367" w:author="Dustin Clifford" w:date="2018-06-29T22:02:00Z"/>
                <w:rFonts w:eastAsia="Times New Roman" w:cs="Times New Roman"/>
                <w:sz w:val="18"/>
                <w:szCs w:val="18"/>
              </w:rPr>
            </w:pPr>
            <w:ins w:id="368" w:author="Dustin Clifford" w:date="2018-06-29T22:02:00Z">
              <w:r w:rsidRPr="00973680">
                <w:rPr>
                  <w:rFonts w:eastAsia="Times New Roman" w:cs="Times New Roman"/>
                  <w:sz w:val="18"/>
                  <w:szCs w:val="18"/>
                </w:rPr>
                <w:t> </w:t>
              </w:r>
            </w:ins>
          </w:p>
        </w:tc>
      </w:tr>
      <w:tr w:rsidR="001B1234" w:rsidRPr="00973680" w14:paraId="0647E9BA" w14:textId="77777777" w:rsidTr="00D14508">
        <w:trPr>
          <w:trHeight w:val="48"/>
          <w:ins w:id="369" w:author="Dustin Clifford" w:date="2018-06-29T22:02:00Z"/>
          <w:trPrChange w:id="370"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7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F2B0DA6" w14:textId="77777777" w:rsidR="001B1234" w:rsidRPr="00973680" w:rsidRDefault="001B1234" w:rsidP="00E90C15">
            <w:pPr>
              <w:spacing w:after="0" w:line="240" w:lineRule="auto"/>
              <w:rPr>
                <w:ins w:id="372" w:author="Dustin Clifford" w:date="2018-06-29T22:02:00Z"/>
                <w:rFonts w:eastAsia="Times New Roman" w:cs="Times New Roman"/>
                <w:sz w:val="18"/>
                <w:szCs w:val="18"/>
              </w:rPr>
            </w:pPr>
            <w:bookmarkStart w:id="373" w:name="Req9"/>
            <w:bookmarkEnd w:id="373"/>
            <w:ins w:id="374" w:author="Dustin Clifford" w:date="2018-06-29T22:02:00Z">
              <w:r>
                <w:rPr>
                  <w:rFonts w:eastAsia="Times New Roman" w:cs="Times New Roman"/>
                  <w:sz w:val="18"/>
                  <w:szCs w:val="18"/>
                </w:rPr>
                <w:t>9</w:t>
              </w:r>
            </w:ins>
          </w:p>
        </w:tc>
        <w:tc>
          <w:tcPr>
            <w:tcW w:w="1305" w:type="dxa"/>
            <w:tcBorders>
              <w:top w:val="nil"/>
              <w:left w:val="nil"/>
              <w:bottom w:val="single" w:sz="8" w:space="0" w:color="auto"/>
              <w:right w:val="single" w:sz="8" w:space="0" w:color="auto"/>
            </w:tcBorders>
            <w:shd w:val="clear" w:color="auto" w:fill="auto"/>
            <w:vAlign w:val="center"/>
            <w:hideMark/>
            <w:tcPrChange w:id="375"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61B79B3B" w14:textId="77777777" w:rsidR="001B1234" w:rsidRPr="00973680" w:rsidRDefault="001B1234" w:rsidP="00E90C15">
            <w:pPr>
              <w:spacing w:after="0" w:line="240" w:lineRule="auto"/>
              <w:rPr>
                <w:ins w:id="376" w:author="Dustin Clifford" w:date="2018-06-29T22:02:00Z"/>
                <w:rFonts w:eastAsia="Times New Roman" w:cs="Times New Roman"/>
                <w:sz w:val="18"/>
                <w:szCs w:val="18"/>
              </w:rPr>
            </w:pPr>
            <w:ins w:id="377" w:author="Dustin Clifford" w:date="2018-06-29T22:02:00Z">
              <w:r w:rsidRPr="00973680">
                <w:rPr>
                  <w:rFonts w:eastAsia="Times New Roman" w:cs="Times New Roman"/>
                  <w:sz w:val="18"/>
                  <w:szCs w:val="18"/>
                </w:rPr>
                <w:t>Resort Credit</w:t>
              </w:r>
            </w:ins>
          </w:p>
        </w:tc>
        <w:tc>
          <w:tcPr>
            <w:tcW w:w="4500" w:type="dxa"/>
            <w:tcBorders>
              <w:top w:val="nil"/>
              <w:left w:val="nil"/>
              <w:bottom w:val="single" w:sz="8" w:space="0" w:color="auto"/>
              <w:right w:val="single" w:sz="8" w:space="0" w:color="auto"/>
            </w:tcBorders>
            <w:shd w:val="clear" w:color="auto" w:fill="auto"/>
            <w:vAlign w:val="center"/>
            <w:hideMark/>
            <w:tcPrChange w:id="378"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5BCAFF13" w14:textId="77777777" w:rsidR="001B1234" w:rsidRPr="00973680" w:rsidRDefault="001B1234" w:rsidP="00E90C15">
            <w:pPr>
              <w:spacing w:after="0" w:line="240" w:lineRule="auto"/>
              <w:rPr>
                <w:ins w:id="379" w:author="Dustin Clifford" w:date="2018-06-29T22:02:00Z"/>
                <w:rFonts w:eastAsia="Times New Roman" w:cs="Times New Roman"/>
                <w:sz w:val="18"/>
                <w:szCs w:val="18"/>
              </w:rPr>
            </w:pPr>
            <w:ins w:id="380" w:author="Dustin Clifford" w:date="2018-06-29T22:02:00Z">
              <w:r w:rsidRPr="00973680">
                <w:rPr>
                  <w:rFonts w:eastAsia="Times New Roman" w:cs="Times New Roman"/>
                  <w:sz w:val="18"/>
                  <w:szCs w:val="18"/>
                </w:rPr>
                <w:t>Need to provide guest with Resort Credit Amount on the screen along with booking calendar; Resort Credit a</w:t>
              </w:r>
              <w:r>
                <w:rPr>
                  <w:rFonts w:eastAsia="Times New Roman" w:cs="Times New Roman"/>
                  <w:sz w:val="18"/>
                  <w:szCs w:val="18"/>
                </w:rPr>
                <w:t>mount will be property specific; Resort Credit will be displayed in itinerary</w:t>
              </w:r>
            </w:ins>
          </w:p>
        </w:tc>
        <w:tc>
          <w:tcPr>
            <w:tcW w:w="2880" w:type="dxa"/>
            <w:tcBorders>
              <w:top w:val="nil"/>
              <w:left w:val="nil"/>
              <w:bottom w:val="single" w:sz="8" w:space="0" w:color="auto"/>
              <w:right w:val="single" w:sz="8" w:space="0" w:color="auto"/>
            </w:tcBorders>
            <w:shd w:val="clear" w:color="auto" w:fill="auto"/>
            <w:vAlign w:val="center"/>
            <w:hideMark/>
            <w:tcPrChange w:id="381"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5A8512C" w14:textId="77777777" w:rsidR="001B1234" w:rsidRPr="00973680" w:rsidRDefault="001B1234" w:rsidP="00E90C15">
            <w:pPr>
              <w:spacing w:after="0" w:line="240" w:lineRule="auto"/>
              <w:rPr>
                <w:ins w:id="382" w:author="Dustin Clifford" w:date="2018-06-29T22:02:00Z"/>
                <w:rFonts w:eastAsia="Times New Roman" w:cs="Times New Roman"/>
                <w:sz w:val="18"/>
                <w:szCs w:val="18"/>
              </w:rPr>
            </w:pPr>
            <w:ins w:id="383" w:author="Dustin Clifford" w:date="2018-06-29T22:02:00Z">
              <w:r>
                <w:rPr>
                  <w:rFonts w:eastAsia="Times New Roman" w:cs="Times New Roman"/>
                  <w:sz w:val="18"/>
                  <w:szCs w:val="18"/>
                </w:rPr>
                <w:t>Resort Credit will operate same as current state (MVP)</w:t>
              </w:r>
            </w:ins>
          </w:p>
        </w:tc>
        <w:tc>
          <w:tcPr>
            <w:tcW w:w="900" w:type="dxa"/>
            <w:tcBorders>
              <w:top w:val="nil"/>
              <w:left w:val="nil"/>
              <w:bottom w:val="single" w:sz="8" w:space="0" w:color="auto"/>
              <w:right w:val="single" w:sz="8" w:space="0" w:color="auto"/>
            </w:tcBorders>
            <w:shd w:val="clear" w:color="auto" w:fill="auto"/>
            <w:vAlign w:val="center"/>
            <w:hideMark/>
            <w:tcPrChange w:id="384"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53ED395" w14:textId="77777777" w:rsidR="001B1234" w:rsidRPr="00973680" w:rsidRDefault="001B1234" w:rsidP="00E90C15">
            <w:pPr>
              <w:spacing w:after="0" w:line="240" w:lineRule="auto"/>
              <w:rPr>
                <w:ins w:id="385" w:author="Dustin Clifford" w:date="2018-06-29T22:02:00Z"/>
                <w:rFonts w:eastAsia="Times New Roman" w:cs="Times New Roman"/>
                <w:sz w:val="18"/>
                <w:szCs w:val="18"/>
              </w:rPr>
            </w:pPr>
            <w:ins w:id="386" w:author="Dustin Clifford" w:date="2018-06-29T22:02:00Z">
              <w:r w:rsidRPr="00973680">
                <w:rPr>
                  <w:rFonts w:eastAsia="Times New Roman" w:cs="Times New Roman"/>
                  <w:sz w:val="18"/>
                  <w:szCs w:val="18"/>
                </w:rPr>
                <w:t> </w:t>
              </w:r>
            </w:ins>
          </w:p>
        </w:tc>
      </w:tr>
      <w:tr w:rsidR="001B1234" w:rsidRPr="00973680" w14:paraId="5BAE6F4E" w14:textId="77777777" w:rsidTr="00D14508">
        <w:trPr>
          <w:trHeight w:val="300"/>
          <w:ins w:id="387" w:author="Dustin Clifford" w:date="2018-06-29T22:02:00Z"/>
          <w:trPrChange w:id="388"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389"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0FDE3BF2" w14:textId="77777777" w:rsidR="001B1234" w:rsidRPr="00973680" w:rsidRDefault="001B1234" w:rsidP="00E90C15">
            <w:pPr>
              <w:spacing w:after="0" w:line="240" w:lineRule="auto"/>
              <w:rPr>
                <w:ins w:id="390" w:author="Dustin Clifford" w:date="2018-06-29T22:02:00Z"/>
                <w:rFonts w:eastAsia="Times New Roman" w:cs="Times New Roman"/>
                <w:b/>
                <w:bCs/>
                <w:i/>
                <w:iCs/>
                <w:sz w:val="18"/>
                <w:szCs w:val="18"/>
              </w:rPr>
            </w:pPr>
            <w:ins w:id="391" w:author="Dustin Clifford" w:date="2018-06-29T22:02:00Z">
              <w:r w:rsidRPr="00973680">
                <w:rPr>
                  <w:rFonts w:eastAsia="Times New Roman" w:cs="Times New Roman"/>
                  <w:b/>
                  <w:bCs/>
                  <w:i/>
                  <w:iCs/>
                  <w:sz w:val="18"/>
                  <w:szCs w:val="18"/>
                </w:rPr>
                <w:t>Booking Limits</w:t>
              </w:r>
              <w:r>
                <w:rPr>
                  <w:rFonts w:eastAsia="Times New Roman" w:cs="Times New Roman"/>
                  <w:b/>
                  <w:bCs/>
                  <w:i/>
                  <w:iCs/>
                  <w:sz w:val="18"/>
                  <w:szCs w:val="18"/>
                </w:rPr>
                <w:t xml:space="preserve"> (Value Restrictions)/Restrictions on Bookings</w:t>
              </w:r>
            </w:ins>
          </w:p>
        </w:tc>
      </w:tr>
      <w:tr w:rsidR="001B1234" w:rsidRPr="00973680" w14:paraId="6BAB5A21" w14:textId="77777777" w:rsidTr="00D14508">
        <w:trPr>
          <w:trHeight w:val="48"/>
          <w:ins w:id="392" w:author="Dustin Clifford" w:date="2018-06-29T22:02:00Z"/>
          <w:trPrChange w:id="393"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9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DF0EC9C" w14:textId="77777777" w:rsidR="001B1234" w:rsidRPr="00973680" w:rsidRDefault="001B1234" w:rsidP="00E90C15">
            <w:pPr>
              <w:spacing w:after="0" w:line="240" w:lineRule="auto"/>
              <w:jc w:val="center"/>
              <w:rPr>
                <w:ins w:id="395" w:author="Dustin Clifford" w:date="2018-06-29T22:02:00Z"/>
                <w:rFonts w:eastAsia="Times New Roman" w:cs="Times New Roman"/>
                <w:sz w:val="18"/>
                <w:szCs w:val="18"/>
              </w:rPr>
            </w:pPr>
            <w:bookmarkStart w:id="396" w:name="Req10"/>
            <w:bookmarkEnd w:id="396"/>
            <w:ins w:id="397" w:author="Dustin Clifford" w:date="2018-06-29T22:02:00Z">
              <w:r>
                <w:rPr>
                  <w:rFonts w:eastAsia="Times New Roman" w:cs="Times New Roman"/>
                  <w:sz w:val="18"/>
                  <w:szCs w:val="18"/>
                </w:rPr>
                <w:t>10</w:t>
              </w:r>
            </w:ins>
          </w:p>
        </w:tc>
        <w:tc>
          <w:tcPr>
            <w:tcW w:w="1305" w:type="dxa"/>
            <w:tcBorders>
              <w:top w:val="nil"/>
              <w:left w:val="nil"/>
              <w:bottom w:val="single" w:sz="8" w:space="0" w:color="auto"/>
              <w:right w:val="single" w:sz="8" w:space="0" w:color="auto"/>
            </w:tcBorders>
            <w:shd w:val="clear" w:color="auto" w:fill="auto"/>
            <w:vAlign w:val="center"/>
            <w:hideMark/>
            <w:tcPrChange w:id="398"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EB1FE61" w14:textId="77777777" w:rsidR="001B1234" w:rsidRPr="00973680" w:rsidRDefault="001B1234" w:rsidP="00E90C15">
            <w:pPr>
              <w:spacing w:after="0" w:line="240" w:lineRule="auto"/>
              <w:rPr>
                <w:ins w:id="399" w:author="Dustin Clifford" w:date="2018-06-29T22:02:00Z"/>
                <w:rFonts w:eastAsia="Times New Roman" w:cs="Times New Roman"/>
                <w:sz w:val="18"/>
                <w:szCs w:val="18"/>
              </w:rPr>
            </w:pPr>
            <w:ins w:id="400" w:author="Dustin Clifford" w:date="2018-06-29T22:02:00Z">
              <w:r w:rsidRPr="00973680">
                <w:rPr>
                  <w:rFonts w:eastAsia="Times New Roman" w:cs="Times New Roman"/>
                  <w:sz w:val="18"/>
                  <w:szCs w:val="18"/>
                </w:rPr>
                <w:t>Comp Booking Limits</w:t>
              </w:r>
            </w:ins>
          </w:p>
        </w:tc>
        <w:tc>
          <w:tcPr>
            <w:tcW w:w="4500" w:type="dxa"/>
            <w:tcBorders>
              <w:top w:val="nil"/>
              <w:left w:val="nil"/>
              <w:bottom w:val="single" w:sz="8" w:space="0" w:color="auto"/>
              <w:right w:val="single" w:sz="8" w:space="0" w:color="auto"/>
            </w:tcBorders>
            <w:shd w:val="clear" w:color="auto" w:fill="auto"/>
            <w:vAlign w:val="center"/>
            <w:hideMark/>
            <w:tcPrChange w:id="401"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7D78A3AE" w14:textId="77777777" w:rsidR="001B1234" w:rsidRPr="00163E07" w:rsidRDefault="001B1234" w:rsidP="00E90C15">
            <w:pPr>
              <w:spacing w:after="0" w:line="240" w:lineRule="auto"/>
              <w:rPr>
                <w:ins w:id="402" w:author="Dustin Clifford" w:date="2018-06-29T22:02:00Z"/>
                <w:rFonts w:eastAsia="Times New Roman" w:cs="Times New Roman"/>
                <w:sz w:val="18"/>
                <w:szCs w:val="18"/>
              </w:rPr>
            </w:pPr>
            <w:ins w:id="403" w:author="Dustin Clifford" w:date="2018-06-29T22:02:00Z">
              <w:r w:rsidRPr="00163E07">
                <w:rPr>
                  <w:rFonts w:eastAsia="Times New Roman" w:cs="Times New Roman"/>
                  <w:sz w:val="18"/>
                  <w:szCs w:val="18"/>
                </w:rPr>
                <w:t xml:space="preserve">Comp max flexes by campaign </w:t>
              </w:r>
              <w:r>
                <w:rPr>
                  <w:rFonts w:eastAsia="Times New Roman" w:cs="Times New Roman"/>
                  <w:sz w:val="18"/>
                  <w:szCs w:val="18"/>
                </w:rPr>
                <w:t xml:space="preserve">segment and property; various booking limit types restrict comps (contiguous, weekly, </w:t>
              </w:r>
              <w:proofErr w:type="spellStart"/>
              <w:r>
                <w:rPr>
                  <w:rFonts w:eastAsia="Times New Roman" w:cs="Times New Roman"/>
                  <w:sz w:val="18"/>
                  <w:szCs w:val="18"/>
                </w:rPr>
                <w:t>etc</w:t>
              </w:r>
              <w:proofErr w:type="spellEnd"/>
              <w:r>
                <w:rPr>
                  <w:rFonts w:eastAsia="Times New Roman" w:cs="Times New Roman"/>
                  <w:sz w:val="18"/>
                  <w:szCs w:val="18"/>
                </w:rPr>
                <w:t>)</w:t>
              </w:r>
            </w:ins>
          </w:p>
        </w:tc>
        <w:tc>
          <w:tcPr>
            <w:tcW w:w="2880" w:type="dxa"/>
            <w:tcBorders>
              <w:top w:val="nil"/>
              <w:left w:val="nil"/>
              <w:bottom w:val="single" w:sz="8" w:space="0" w:color="auto"/>
              <w:right w:val="single" w:sz="8" w:space="0" w:color="auto"/>
            </w:tcBorders>
            <w:shd w:val="clear" w:color="auto" w:fill="auto"/>
            <w:vAlign w:val="center"/>
            <w:hideMark/>
            <w:tcPrChange w:id="404"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82C3F40" w14:textId="77777777" w:rsidR="001B1234" w:rsidRPr="00163E07" w:rsidRDefault="001B1234" w:rsidP="00E90C15">
            <w:pPr>
              <w:spacing w:after="0" w:line="240" w:lineRule="auto"/>
              <w:rPr>
                <w:ins w:id="405" w:author="Dustin Clifford" w:date="2018-06-29T22:02:00Z"/>
                <w:rFonts w:eastAsia="Times New Roman" w:cs="Times New Roman"/>
                <w:sz w:val="18"/>
                <w:szCs w:val="18"/>
              </w:rPr>
            </w:pPr>
            <w:ins w:id="406" w:author="Dustin Clifford" w:date="2018-06-29T22:02:00Z">
              <w:r>
                <w:rPr>
                  <w:rFonts w:eastAsia="Times New Roman" w:cs="Times New Roman"/>
                  <w:sz w:val="18"/>
                  <w:szCs w:val="18"/>
                </w:rPr>
                <w:t>Refer to spreadsheet for number of nights; number should be configurable</w:t>
              </w:r>
            </w:ins>
          </w:p>
        </w:tc>
        <w:tc>
          <w:tcPr>
            <w:tcW w:w="900" w:type="dxa"/>
            <w:tcBorders>
              <w:top w:val="nil"/>
              <w:left w:val="nil"/>
              <w:bottom w:val="single" w:sz="8" w:space="0" w:color="auto"/>
              <w:right w:val="single" w:sz="8" w:space="0" w:color="auto"/>
            </w:tcBorders>
            <w:shd w:val="clear" w:color="auto" w:fill="auto"/>
            <w:vAlign w:val="center"/>
            <w:hideMark/>
            <w:tcPrChange w:id="407"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4834999" w14:textId="77777777" w:rsidR="001B1234" w:rsidRPr="00973680" w:rsidRDefault="001B1234" w:rsidP="00E90C15">
            <w:pPr>
              <w:spacing w:after="0" w:line="240" w:lineRule="auto"/>
              <w:rPr>
                <w:ins w:id="408" w:author="Dustin Clifford" w:date="2018-06-29T22:02:00Z"/>
                <w:rFonts w:eastAsia="Times New Roman" w:cs="Times New Roman"/>
                <w:sz w:val="18"/>
                <w:szCs w:val="18"/>
              </w:rPr>
            </w:pPr>
            <w:ins w:id="409" w:author="Dustin Clifford" w:date="2018-06-29T22:02:00Z">
              <w:r w:rsidRPr="00973680">
                <w:rPr>
                  <w:rFonts w:eastAsia="Times New Roman" w:cs="Times New Roman"/>
                  <w:sz w:val="18"/>
                  <w:szCs w:val="18"/>
                </w:rPr>
                <w:t> </w:t>
              </w:r>
            </w:ins>
          </w:p>
        </w:tc>
      </w:tr>
      <w:tr w:rsidR="001B1234" w:rsidRPr="00973680" w14:paraId="3503F83E" w14:textId="77777777" w:rsidTr="00D14508">
        <w:trPr>
          <w:trHeight w:val="48"/>
          <w:ins w:id="410" w:author="Dustin Clifford" w:date="2018-06-29T22:02:00Z"/>
          <w:trPrChange w:id="411"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412"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27ADA564" w14:textId="77777777" w:rsidR="001B1234" w:rsidRPr="00973680" w:rsidRDefault="001B1234" w:rsidP="00E90C15">
            <w:pPr>
              <w:spacing w:after="0" w:line="240" w:lineRule="auto"/>
              <w:jc w:val="center"/>
              <w:rPr>
                <w:ins w:id="413" w:author="Dustin Clifford" w:date="2018-06-29T22:02:00Z"/>
                <w:rFonts w:eastAsia="Times New Roman" w:cs="Times New Roman"/>
                <w:sz w:val="18"/>
                <w:szCs w:val="18"/>
              </w:rPr>
            </w:pPr>
            <w:bookmarkStart w:id="414" w:name="Req11"/>
            <w:bookmarkEnd w:id="414"/>
            <w:ins w:id="415" w:author="Dustin Clifford" w:date="2018-06-29T22:02:00Z">
              <w:r>
                <w:rPr>
                  <w:rFonts w:eastAsia="Times New Roman" w:cs="Times New Roman"/>
                  <w:sz w:val="18"/>
                  <w:szCs w:val="18"/>
                </w:rPr>
                <w:t>11</w:t>
              </w:r>
            </w:ins>
          </w:p>
        </w:tc>
        <w:tc>
          <w:tcPr>
            <w:tcW w:w="1305" w:type="dxa"/>
            <w:tcBorders>
              <w:top w:val="nil"/>
              <w:left w:val="nil"/>
              <w:bottom w:val="single" w:sz="8" w:space="0" w:color="auto"/>
              <w:right w:val="single" w:sz="8" w:space="0" w:color="auto"/>
            </w:tcBorders>
            <w:shd w:val="clear" w:color="auto" w:fill="auto"/>
            <w:vAlign w:val="center"/>
            <w:hideMark/>
            <w:tcPrChange w:id="416"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BAEBB7A" w14:textId="77777777" w:rsidR="001B1234" w:rsidRPr="00973680" w:rsidRDefault="001B1234" w:rsidP="00E90C15">
            <w:pPr>
              <w:spacing w:after="0" w:line="240" w:lineRule="auto"/>
              <w:rPr>
                <w:ins w:id="417" w:author="Dustin Clifford" w:date="2018-06-29T22:02:00Z"/>
                <w:rFonts w:eastAsia="Times New Roman" w:cs="Times New Roman"/>
                <w:sz w:val="18"/>
                <w:szCs w:val="18"/>
              </w:rPr>
            </w:pPr>
            <w:ins w:id="418" w:author="Dustin Clifford" w:date="2018-06-29T22:02:00Z">
              <w:r w:rsidRPr="00973680">
                <w:rPr>
                  <w:rFonts w:eastAsia="Times New Roman" w:cs="Times New Roman"/>
                  <w:sz w:val="18"/>
                  <w:szCs w:val="18"/>
                </w:rPr>
                <w:t>Preferred Rate Booking Limits</w:t>
              </w:r>
            </w:ins>
          </w:p>
        </w:tc>
        <w:tc>
          <w:tcPr>
            <w:tcW w:w="4500" w:type="dxa"/>
            <w:tcBorders>
              <w:top w:val="nil"/>
              <w:left w:val="nil"/>
              <w:bottom w:val="single" w:sz="8" w:space="0" w:color="auto"/>
              <w:right w:val="single" w:sz="8" w:space="0" w:color="auto"/>
            </w:tcBorders>
            <w:shd w:val="clear" w:color="auto" w:fill="auto"/>
            <w:vAlign w:val="center"/>
            <w:hideMark/>
            <w:tcPrChange w:id="419"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095B2279" w14:textId="77777777" w:rsidR="001B1234" w:rsidRPr="00163E07" w:rsidRDefault="001B1234" w:rsidP="00E90C15">
            <w:pPr>
              <w:spacing w:after="0" w:line="240" w:lineRule="auto"/>
              <w:rPr>
                <w:ins w:id="420" w:author="Dustin Clifford" w:date="2018-06-29T22:02:00Z"/>
                <w:rFonts w:eastAsia="Times New Roman" w:cs="Times New Roman"/>
                <w:sz w:val="18"/>
                <w:szCs w:val="18"/>
              </w:rPr>
            </w:pPr>
            <w:ins w:id="421" w:author="Dustin Clifford" w:date="2018-06-29T22:02:00Z">
              <w:r>
                <w:rPr>
                  <w:rFonts w:eastAsia="Times New Roman" w:cs="Times New Roman"/>
                  <w:sz w:val="18"/>
                  <w:szCs w:val="18"/>
                </w:rPr>
                <w:t>Preferred rate</w:t>
              </w:r>
              <w:r w:rsidRPr="00163E07">
                <w:rPr>
                  <w:rFonts w:eastAsia="Times New Roman" w:cs="Times New Roman"/>
                  <w:sz w:val="18"/>
                  <w:szCs w:val="18"/>
                </w:rPr>
                <w:t xml:space="preserve"> max flexes by campaign </w:t>
              </w:r>
              <w:r>
                <w:rPr>
                  <w:rFonts w:eastAsia="Times New Roman" w:cs="Times New Roman"/>
                  <w:sz w:val="18"/>
                  <w:szCs w:val="18"/>
                </w:rPr>
                <w:t xml:space="preserve">segment and property; various booking limit types restrict comps (contiguous, weekly, </w:t>
              </w:r>
              <w:proofErr w:type="spellStart"/>
              <w:r>
                <w:rPr>
                  <w:rFonts w:eastAsia="Times New Roman" w:cs="Times New Roman"/>
                  <w:sz w:val="18"/>
                  <w:szCs w:val="18"/>
                </w:rPr>
                <w:t>etc</w:t>
              </w:r>
              <w:proofErr w:type="spellEnd"/>
              <w:r>
                <w:rPr>
                  <w:rFonts w:eastAsia="Times New Roman" w:cs="Times New Roman"/>
                  <w:sz w:val="18"/>
                  <w:szCs w:val="18"/>
                </w:rPr>
                <w:t>); no maximum nights by Tier</w:t>
              </w:r>
            </w:ins>
          </w:p>
        </w:tc>
        <w:tc>
          <w:tcPr>
            <w:tcW w:w="2880" w:type="dxa"/>
            <w:tcBorders>
              <w:top w:val="nil"/>
              <w:left w:val="nil"/>
              <w:bottom w:val="single" w:sz="8" w:space="0" w:color="auto"/>
              <w:right w:val="single" w:sz="8" w:space="0" w:color="auto"/>
            </w:tcBorders>
            <w:shd w:val="clear" w:color="auto" w:fill="auto"/>
            <w:vAlign w:val="center"/>
            <w:hideMark/>
            <w:tcPrChange w:id="422"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84625B2" w14:textId="77777777" w:rsidR="001B1234" w:rsidRPr="00163E07" w:rsidRDefault="001B1234" w:rsidP="00E90C15">
            <w:pPr>
              <w:spacing w:after="0" w:line="240" w:lineRule="auto"/>
              <w:rPr>
                <w:ins w:id="423" w:author="Dustin Clifford" w:date="2018-06-29T22:02:00Z"/>
                <w:rFonts w:eastAsia="Times New Roman" w:cs="Times New Roman"/>
                <w:sz w:val="18"/>
                <w:szCs w:val="18"/>
              </w:rPr>
            </w:pPr>
            <w:ins w:id="424" w:author="Dustin Clifford" w:date="2018-06-29T22:02:00Z">
              <w:r>
                <w:rPr>
                  <w:rFonts w:eastAsia="Times New Roman" w:cs="Times New Roman"/>
                  <w:sz w:val="18"/>
                  <w:szCs w:val="18"/>
                </w:rPr>
                <w:t>Refer to spreadsheet for number of nights; number should be configurable</w:t>
              </w:r>
            </w:ins>
          </w:p>
        </w:tc>
        <w:tc>
          <w:tcPr>
            <w:tcW w:w="900" w:type="dxa"/>
            <w:tcBorders>
              <w:top w:val="nil"/>
              <w:left w:val="nil"/>
              <w:bottom w:val="single" w:sz="8" w:space="0" w:color="auto"/>
              <w:right w:val="single" w:sz="8" w:space="0" w:color="auto"/>
            </w:tcBorders>
            <w:shd w:val="clear" w:color="auto" w:fill="auto"/>
            <w:vAlign w:val="center"/>
            <w:hideMark/>
            <w:tcPrChange w:id="42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620D7D0" w14:textId="77777777" w:rsidR="001B1234" w:rsidRPr="00973680" w:rsidRDefault="001B1234" w:rsidP="00E90C15">
            <w:pPr>
              <w:spacing w:after="0" w:line="240" w:lineRule="auto"/>
              <w:rPr>
                <w:ins w:id="426" w:author="Dustin Clifford" w:date="2018-06-29T22:02:00Z"/>
                <w:rFonts w:eastAsia="Times New Roman" w:cs="Times New Roman"/>
                <w:sz w:val="18"/>
                <w:szCs w:val="18"/>
              </w:rPr>
            </w:pPr>
            <w:ins w:id="427" w:author="Dustin Clifford" w:date="2018-06-29T22:02:00Z">
              <w:r w:rsidRPr="00973680">
                <w:rPr>
                  <w:rFonts w:eastAsia="Times New Roman" w:cs="Times New Roman"/>
                  <w:sz w:val="18"/>
                  <w:szCs w:val="18"/>
                </w:rPr>
                <w:t> </w:t>
              </w:r>
            </w:ins>
          </w:p>
        </w:tc>
      </w:tr>
      <w:tr w:rsidR="001B1234" w:rsidRPr="00973680" w14:paraId="6CEADFB7" w14:textId="77777777" w:rsidTr="00D14508">
        <w:trPr>
          <w:trHeight w:val="576"/>
          <w:ins w:id="428" w:author="Dustin Clifford" w:date="2018-06-29T22:02:00Z"/>
          <w:trPrChange w:id="429" w:author="Dustin Clifford" w:date="2018-06-29T22:12:00Z">
            <w:trPr>
              <w:trHeight w:val="576"/>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43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4572668" w14:textId="77777777" w:rsidR="001B1234" w:rsidRPr="00973680" w:rsidRDefault="001B1234" w:rsidP="00E90C15">
            <w:pPr>
              <w:spacing w:after="0" w:line="240" w:lineRule="auto"/>
              <w:jc w:val="center"/>
              <w:rPr>
                <w:ins w:id="431" w:author="Dustin Clifford" w:date="2018-06-29T22:02:00Z"/>
                <w:rFonts w:eastAsia="Times New Roman" w:cs="Times New Roman"/>
                <w:sz w:val="18"/>
                <w:szCs w:val="18"/>
              </w:rPr>
            </w:pPr>
            <w:bookmarkStart w:id="432" w:name="Req12"/>
            <w:bookmarkEnd w:id="432"/>
            <w:ins w:id="433" w:author="Dustin Clifford" w:date="2018-06-29T22:02:00Z">
              <w:r>
                <w:rPr>
                  <w:rFonts w:eastAsia="Times New Roman" w:cs="Times New Roman"/>
                  <w:sz w:val="18"/>
                  <w:szCs w:val="18"/>
                </w:rPr>
                <w:t>12</w:t>
              </w:r>
            </w:ins>
          </w:p>
        </w:tc>
        <w:tc>
          <w:tcPr>
            <w:tcW w:w="1305" w:type="dxa"/>
            <w:tcBorders>
              <w:top w:val="nil"/>
              <w:left w:val="nil"/>
              <w:bottom w:val="single" w:sz="8" w:space="0" w:color="auto"/>
              <w:right w:val="single" w:sz="8" w:space="0" w:color="auto"/>
            </w:tcBorders>
            <w:shd w:val="clear" w:color="auto" w:fill="auto"/>
            <w:vAlign w:val="center"/>
            <w:hideMark/>
            <w:tcPrChange w:id="434"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E695359" w14:textId="77777777" w:rsidR="001B1234" w:rsidRPr="00973680" w:rsidRDefault="001B1234" w:rsidP="00E90C15">
            <w:pPr>
              <w:spacing w:after="0" w:line="240" w:lineRule="auto"/>
              <w:rPr>
                <w:ins w:id="435" w:author="Dustin Clifford" w:date="2018-06-29T22:02:00Z"/>
                <w:rFonts w:eastAsia="Times New Roman" w:cs="Times New Roman"/>
                <w:sz w:val="18"/>
                <w:szCs w:val="18"/>
              </w:rPr>
            </w:pPr>
            <w:ins w:id="436" w:author="Dustin Clifford" w:date="2018-06-29T22:02:00Z">
              <w:r w:rsidRPr="00973680">
                <w:rPr>
                  <w:rFonts w:eastAsia="Times New Roman" w:cs="Times New Roman"/>
                  <w:sz w:val="18"/>
                  <w:szCs w:val="18"/>
                </w:rPr>
                <w:t>Max night booking limits</w:t>
              </w:r>
            </w:ins>
          </w:p>
        </w:tc>
        <w:tc>
          <w:tcPr>
            <w:tcW w:w="4500" w:type="dxa"/>
            <w:tcBorders>
              <w:top w:val="nil"/>
              <w:left w:val="nil"/>
              <w:bottom w:val="single" w:sz="8" w:space="0" w:color="auto"/>
              <w:right w:val="single" w:sz="8" w:space="0" w:color="auto"/>
            </w:tcBorders>
            <w:shd w:val="clear" w:color="auto" w:fill="auto"/>
            <w:vAlign w:val="center"/>
            <w:hideMark/>
            <w:tcPrChange w:id="437"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9AF6901" w14:textId="77777777" w:rsidR="001B1234" w:rsidRPr="00967156" w:rsidRDefault="001B1234" w:rsidP="00E90C15">
            <w:pPr>
              <w:spacing w:after="0" w:line="240" w:lineRule="auto"/>
              <w:rPr>
                <w:ins w:id="438" w:author="Dustin Clifford" w:date="2018-06-29T22:02:00Z"/>
                <w:rFonts w:eastAsia="Times New Roman" w:cs="Times New Roman"/>
                <w:sz w:val="18"/>
                <w:szCs w:val="18"/>
              </w:rPr>
            </w:pPr>
            <w:ins w:id="439" w:author="Dustin Clifford" w:date="2018-06-29T22:02:00Z">
              <w:r>
                <w:rPr>
                  <w:rFonts w:eastAsia="Times New Roman" w:cs="Times New Roman"/>
                  <w:sz w:val="18"/>
                  <w:szCs w:val="18"/>
                </w:rPr>
                <w:t xml:space="preserve">No maximum on total number of bookings outside of standard booking limits (at some point, </w:t>
              </w:r>
              <w:proofErr w:type="gramStart"/>
              <w:r>
                <w:rPr>
                  <w:rFonts w:eastAsia="Times New Roman" w:cs="Times New Roman"/>
                  <w:sz w:val="18"/>
                  <w:szCs w:val="18"/>
                </w:rPr>
                <w:t>have to</w:t>
              </w:r>
              <w:proofErr w:type="gramEnd"/>
              <w:r>
                <w:rPr>
                  <w:rFonts w:eastAsia="Times New Roman" w:cs="Times New Roman"/>
                  <w:sz w:val="18"/>
                  <w:szCs w:val="18"/>
                </w:rPr>
                <w:t xml:space="preserve"> pay FIT rate)</w:t>
              </w:r>
            </w:ins>
          </w:p>
        </w:tc>
        <w:tc>
          <w:tcPr>
            <w:tcW w:w="2880" w:type="dxa"/>
            <w:tcBorders>
              <w:top w:val="nil"/>
              <w:left w:val="nil"/>
              <w:bottom w:val="single" w:sz="8" w:space="0" w:color="auto"/>
              <w:right w:val="single" w:sz="8" w:space="0" w:color="auto"/>
            </w:tcBorders>
            <w:shd w:val="clear" w:color="auto" w:fill="auto"/>
            <w:vAlign w:val="center"/>
            <w:hideMark/>
            <w:tcPrChange w:id="440"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95C25E1" w14:textId="77777777" w:rsidR="001B1234" w:rsidRPr="00163E07" w:rsidRDefault="001B1234" w:rsidP="00E90C15">
            <w:pPr>
              <w:spacing w:after="0" w:line="240" w:lineRule="auto"/>
              <w:rPr>
                <w:ins w:id="441" w:author="Dustin Clifford" w:date="2018-06-29T22:02:00Z"/>
                <w:rFonts w:eastAsia="Times New Roman" w:cs="Times New Roman"/>
                <w:sz w:val="18"/>
                <w:szCs w:val="18"/>
              </w:rPr>
            </w:pPr>
            <w:ins w:id="442" w:author="Dustin Clifford" w:date="2018-06-29T22:02:00Z">
              <w:r>
                <w:rPr>
                  <w:rFonts w:eastAsia="Times New Roman" w:cs="Times New Roman"/>
                  <w:sz w:val="18"/>
                  <w:szCs w:val="18"/>
                </w:rPr>
                <w:t>Refer to spreadsheet for number of nights; number should be configurable</w:t>
              </w:r>
            </w:ins>
          </w:p>
        </w:tc>
        <w:tc>
          <w:tcPr>
            <w:tcW w:w="900" w:type="dxa"/>
            <w:tcBorders>
              <w:top w:val="nil"/>
              <w:left w:val="nil"/>
              <w:bottom w:val="single" w:sz="8" w:space="0" w:color="auto"/>
              <w:right w:val="single" w:sz="8" w:space="0" w:color="auto"/>
            </w:tcBorders>
            <w:shd w:val="clear" w:color="auto" w:fill="auto"/>
            <w:vAlign w:val="center"/>
            <w:hideMark/>
            <w:tcPrChange w:id="443"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F25EC65" w14:textId="77777777" w:rsidR="001B1234" w:rsidRPr="00973680" w:rsidRDefault="001B1234" w:rsidP="00E90C15">
            <w:pPr>
              <w:spacing w:after="0" w:line="240" w:lineRule="auto"/>
              <w:rPr>
                <w:ins w:id="444" w:author="Dustin Clifford" w:date="2018-06-29T22:02:00Z"/>
                <w:rFonts w:eastAsia="Times New Roman" w:cs="Times New Roman"/>
                <w:sz w:val="18"/>
                <w:szCs w:val="18"/>
              </w:rPr>
            </w:pPr>
            <w:ins w:id="445" w:author="Dustin Clifford" w:date="2018-06-29T22:02:00Z">
              <w:r w:rsidRPr="00973680">
                <w:rPr>
                  <w:rFonts w:eastAsia="Times New Roman" w:cs="Times New Roman"/>
                  <w:sz w:val="18"/>
                  <w:szCs w:val="18"/>
                </w:rPr>
                <w:t> </w:t>
              </w:r>
            </w:ins>
          </w:p>
        </w:tc>
      </w:tr>
      <w:tr w:rsidR="001B1234" w:rsidRPr="00973680" w14:paraId="4E277B7D" w14:textId="77777777" w:rsidTr="00D14508">
        <w:trPr>
          <w:trHeight w:val="664"/>
          <w:ins w:id="446" w:author="Dustin Clifford" w:date="2018-06-29T22:02:00Z"/>
          <w:trPrChange w:id="447" w:author="Dustin Clifford" w:date="2018-06-29T22:12:00Z">
            <w:trPr>
              <w:trHeight w:val="664"/>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44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09956798" w14:textId="77777777" w:rsidR="001B1234" w:rsidRPr="00973680" w:rsidRDefault="001B1234" w:rsidP="00E90C15">
            <w:pPr>
              <w:spacing w:after="0" w:line="240" w:lineRule="auto"/>
              <w:jc w:val="center"/>
              <w:rPr>
                <w:ins w:id="449" w:author="Dustin Clifford" w:date="2018-06-29T22:02:00Z"/>
                <w:rFonts w:eastAsia="Times New Roman" w:cs="Times New Roman"/>
                <w:sz w:val="18"/>
                <w:szCs w:val="18"/>
              </w:rPr>
            </w:pPr>
            <w:bookmarkStart w:id="450" w:name="Req13"/>
            <w:bookmarkEnd w:id="450"/>
            <w:ins w:id="451" w:author="Dustin Clifford" w:date="2018-06-29T22:02:00Z">
              <w:r>
                <w:rPr>
                  <w:rFonts w:eastAsia="Times New Roman" w:cs="Times New Roman"/>
                  <w:sz w:val="18"/>
                  <w:szCs w:val="18"/>
                </w:rPr>
                <w:lastRenderedPageBreak/>
                <w:t>13</w:t>
              </w:r>
            </w:ins>
          </w:p>
        </w:tc>
        <w:tc>
          <w:tcPr>
            <w:tcW w:w="1305" w:type="dxa"/>
            <w:tcBorders>
              <w:top w:val="nil"/>
              <w:left w:val="nil"/>
              <w:bottom w:val="single" w:sz="8" w:space="0" w:color="auto"/>
              <w:right w:val="single" w:sz="8" w:space="0" w:color="auto"/>
            </w:tcBorders>
            <w:shd w:val="clear" w:color="auto" w:fill="auto"/>
            <w:vAlign w:val="center"/>
            <w:hideMark/>
            <w:tcPrChange w:id="452"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3B3EC4A" w14:textId="77777777" w:rsidR="001B1234" w:rsidRPr="00973680" w:rsidRDefault="001B1234" w:rsidP="00E90C15">
            <w:pPr>
              <w:spacing w:after="0" w:line="240" w:lineRule="auto"/>
              <w:rPr>
                <w:ins w:id="453" w:author="Dustin Clifford" w:date="2018-06-29T22:02:00Z"/>
                <w:rFonts w:eastAsia="Times New Roman" w:cs="Times New Roman"/>
                <w:sz w:val="18"/>
                <w:szCs w:val="18"/>
              </w:rPr>
            </w:pPr>
            <w:ins w:id="454" w:author="Dustin Clifford" w:date="2018-06-29T22:02:00Z">
              <w:r>
                <w:rPr>
                  <w:rFonts w:eastAsia="Times New Roman" w:cs="Times New Roman"/>
                  <w:sz w:val="18"/>
                  <w:szCs w:val="18"/>
                </w:rPr>
                <w:t>Limits on length bookings/time between bookings</w:t>
              </w:r>
            </w:ins>
          </w:p>
        </w:tc>
        <w:tc>
          <w:tcPr>
            <w:tcW w:w="4500" w:type="dxa"/>
            <w:tcBorders>
              <w:top w:val="nil"/>
              <w:left w:val="nil"/>
              <w:bottom w:val="single" w:sz="8" w:space="0" w:color="auto"/>
              <w:right w:val="single" w:sz="8" w:space="0" w:color="auto"/>
            </w:tcBorders>
            <w:shd w:val="clear" w:color="auto" w:fill="auto"/>
            <w:vAlign w:val="center"/>
            <w:hideMark/>
            <w:tcPrChange w:id="455"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687CA3F4" w14:textId="77777777" w:rsidR="001B1234" w:rsidRPr="00163E07" w:rsidRDefault="001B1234" w:rsidP="00E90C15">
            <w:pPr>
              <w:spacing w:after="0" w:line="240" w:lineRule="auto"/>
              <w:rPr>
                <w:ins w:id="456" w:author="Dustin Clifford" w:date="2018-06-29T22:02:00Z"/>
                <w:rFonts w:eastAsia="Times New Roman" w:cs="Times New Roman"/>
                <w:sz w:val="18"/>
                <w:szCs w:val="18"/>
              </w:rPr>
            </w:pPr>
            <w:ins w:id="457" w:author="Dustin Clifford" w:date="2018-06-29T22:02:00Z">
              <w:r>
                <w:rPr>
                  <w:rFonts w:eastAsia="Times New Roman" w:cs="Times New Roman"/>
                  <w:sz w:val="18"/>
                  <w:szCs w:val="18"/>
                </w:rPr>
                <w:t xml:space="preserve">Max # of days by property; </w:t>
              </w:r>
              <w:r w:rsidRPr="00B65F5A">
                <w:rPr>
                  <w:rFonts w:eastAsia="Times New Roman" w:cs="Times New Roman"/>
                  <w:sz w:val="18"/>
                  <w:szCs w:val="18"/>
                </w:rPr>
                <w:t xml:space="preserve">72 </w:t>
              </w:r>
              <w:r w:rsidRPr="00163E07">
                <w:rPr>
                  <w:rFonts w:eastAsia="Times New Roman" w:cs="Times New Roman"/>
                  <w:sz w:val="18"/>
                  <w:szCs w:val="18"/>
                </w:rPr>
                <w:t>hours in-between</w:t>
              </w:r>
              <w:r>
                <w:rPr>
                  <w:rFonts w:eastAsia="Times New Roman" w:cs="Times New Roman"/>
                  <w:sz w:val="18"/>
                  <w:szCs w:val="18"/>
                </w:rPr>
                <w:t xml:space="preserve"> stays for Las Vegas properties; regional will not have limits on time in-between bookings</w:t>
              </w:r>
            </w:ins>
          </w:p>
        </w:tc>
        <w:tc>
          <w:tcPr>
            <w:tcW w:w="2880" w:type="dxa"/>
            <w:tcBorders>
              <w:top w:val="nil"/>
              <w:left w:val="nil"/>
              <w:bottom w:val="single" w:sz="8" w:space="0" w:color="auto"/>
              <w:right w:val="single" w:sz="8" w:space="0" w:color="auto"/>
            </w:tcBorders>
            <w:shd w:val="clear" w:color="auto" w:fill="auto"/>
            <w:vAlign w:val="center"/>
            <w:tcPrChange w:id="458"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10AAB603" w14:textId="77777777" w:rsidR="001B1234" w:rsidRPr="00163E07" w:rsidRDefault="001B1234" w:rsidP="00E90C15">
            <w:pPr>
              <w:rPr>
                <w:ins w:id="459" w:author="Dustin Clifford" w:date="2018-06-29T22:02:00Z"/>
                <w:rFonts w:eastAsia="Times New Roman" w:cs="Times New Roman"/>
                <w:sz w:val="18"/>
                <w:szCs w:val="18"/>
              </w:rPr>
            </w:pPr>
            <w:ins w:id="460" w:author="Dustin Clifford" w:date="2018-06-29T22:02:00Z">
              <w:r>
                <w:rPr>
                  <w:rFonts w:eastAsia="Times New Roman" w:cs="Times New Roman"/>
                  <w:sz w:val="18"/>
                  <w:szCs w:val="18"/>
                </w:rPr>
                <w:t>Already available configuration – can refer to spreadsheet for specifics; number should be configurable</w:t>
              </w:r>
            </w:ins>
          </w:p>
        </w:tc>
        <w:tc>
          <w:tcPr>
            <w:tcW w:w="900" w:type="dxa"/>
            <w:tcBorders>
              <w:top w:val="nil"/>
              <w:left w:val="nil"/>
              <w:bottom w:val="single" w:sz="8" w:space="0" w:color="auto"/>
              <w:right w:val="single" w:sz="8" w:space="0" w:color="auto"/>
            </w:tcBorders>
            <w:shd w:val="clear" w:color="auto" w:fill="auto"/>
            <w:vAlign w:val="center"/>
            <w:hideMark/>
            <w:tcPrChange w:id="461"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01559ED" w14:textId="77777777" w:rsidR="001B1234" w:rsidRPr="00973680" w:rsidRDefault="001B1234" w:rsidP="00E90C15">
            <w:pPr>
              <w:spacing w:after="0" w:line="240" w:lineRule="auto"/>
              <w:rPr>
                <w:ins w:id="462" w:author="Dustin Clifford" w:date="2018-06-29T22:02:00Z"/>
                <w:rFonts w:eastAsia="Times New Roman" w:cs="Times New Roman"/>
                <w:sz w:val="18"/>
                <w:szCs w:val="18"/>
              </w:rPr>
            </w:pPr>
            <w:ins w:id="463" w:author="Dustin Clifford" w:date="2018-06-29T22:02:00Z">
              <w:r w:rsidRPr="00973680">
                <w:rPr>
                  <w:rFonts w:eastAsia="Times New Roman" w:cs="Times New Roman"/>
                  <w:sz w:val="18"/>
                  <w:szCs w:val="18"/>
                </w:rPr>
                <w:t> </w:t>
              </w:r>
            </w:ins>
          </w:p>
        </w:tc>
      </w:tr>
      <w:tr w:rsidR="001B1234" w:rsidRPr="00973680" w14:paraId="10B1007A" w14:textId="77777777" w:rsidTr="00D14508">
        <w:trPr>
          <w:trHeight w:val="588"/>
          <w:ins w:id="464" w:author="Dustin Clifford" w:date="2018-06-29T22:02:00Z"/>
          <w:trPrChange w:id="465"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46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5BB9528F" w14:textId="77777777" w:rsidR="001B1234" w:rsidRPr="00973680" w:rsidRDefault="001B1234" w:rsidP="00E90C15">
            <w:pPr>
              <w:spacing w:after="0" w:line="240" w:lineRule="auto"/>
              <w:jc w:val="center"/>
              <w:rPr>
                <w:ins w:id="467" w:author="Dustin Clifford" w:date="2018-06-29T22:02:00Z"/>
                <w:rFonts w:eastAsia="Times New Roman" w:cs="Times New Roman"/>
                <w:sz w:val="18"/>
                <w:szCs w:val="18"/>
              </w:rPr>
            </w:pPr>
            <w:bookmarkStart w:id="468" w:name="Req14"/>
            <w:bookmarkEnd w:id="468"/>
            <w:ins w:id="469" w:author="Dustin Clifford" w:date="2018-06-29T22:02:00Z">
              <w:r>
                <w:rPr>
                  <w:rFonts w:eastAsia="Times New Roman" w:cs="Times New Roman"/>
                  <w:sz w:val="18"/>
                  <w:szCs w:val="18"/>
                </w:rPr>
                <w:t>14</w:t>
              </w:r>
            </w:ins>
          </w:p>
        </w:tc>
        <w:tc>
          <w:tcPr>
            <w:tcW w:w="1305" w:type="dxa"/>
            <w:tcBorders>
              <w:top w:val="nil"/>
              <w:left w:val="nil"/>
              <w:bottom w:val="single" w:sz="8" w:space="0" w:color="auto"/>
              <w:right w:val="single" w:sz="8" w:space="0" w:color="auto"/>
            </w:tcBorders>
            <w:shd w:val="clear" w:color="auto" w:fill="auto"/>
            <w:vAlign w:val="center"/>
            <w:tcPrChange w:id="47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6FA131DB" w14:textId="77777777" w:rsidR="001B1234" w:rsidRPr="008A51A6" w:rsidRDefault="001B1234" w:rsidP="00E90C15">
            <w:pPr>
              <w:spacing w:after="0" w:line="240" w:lineRule="auto"/>
              <w:rPr>
                <w:ins w:id="471" w:author="Dustin Clifford" w:date="2018-06-29T22:02:00Z"/>
                <w:rFonts w:eastAsia="Times New Roman" w:cs="Times New Roman"/>
                <w:sz w:val="18"/>
                <w:szCs w:val="18"/>
              </w:rPr>
            </w:pPr>
            <w:ins w:id="472" w:author="Dustin Clifford" w:date="2018-06-29T22:02:00Z">
              <w:r w:rsidRPr="008A51A6">
                <w:rPr>
                  <w:rFonts w:eastAsia="Times New Roman" w:cs="Times New Roman"/>
                  <w:sz w:val="18"/>
                  <w:szCs w:val="18"/>
                </w:rPr>
                <w:t xml:space="preserve">Cross-property </w:t>
              </w:r>
              <w:r>
                <w:rPr>
                  <w:rFonts w:eastAsia="Times New Roman" w:cs="Times New Roman"/>
                  <w:sz w:val="18"/>
                  <w:szCs w:val="18"/>
                </w:rPr>
                <w:t xml:space="preserve">regional </w:t>
              </w:r>
              <w:r w:rsidRPr="008A51A6">
                <w:rPr>
                  <w:rFonts w:eastAsia="Times New Roman" w:cs="Times New Roman"/>
                  <w:sz w:val="18"/>
                  <w:szCs w:val="18"/>
                </w:rPr>
                <w:t>booking limits</w:t>
              </w:r>
            </w:ins>
          </w:p>
        </w:tc>
        <w:tc>
          <w:tcPr>
            <w:tcW w:w="4500" w:type="dxa"/>
            <w:tcBorders>
              <w:top w:val="nil"/>
              <w:left w:val="nil"/>
              <w:bottom w:val="single" w:sz="8" w:space="0" w:color="auto"/>
              <w:right w:val="single" w:sz="8" w:space="0" w:color="auto"/>
            </w:tcBorders>
            <w:shd w:val="clear" w:color="auto" w:fill="auto"/>
            <w:vAlign w:val="center"/>
            <w:tcPrChange w:id="47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16028CB5" w14:textId="77777777" w:rsidR="001B1234" w:rsidRPr="00444F13" w:rsidRDefault="001B1234" w:rsidP="00E90C15">
            <w:pPr>
              <w:spacing w:after="0" w:line="240" w:lineRule="auto"/>
              <w:rPr>
                <w:ins w:id="474" w:author="Dustin Clifford" w:date="2018-06-29T22:02:00Z"/>
                <w:rFonts w:eastAsia="Times New Roman" w:cs="Times New Roman"/>
                <w:sz w:val="18"/>
                <w:szCs w:val="18"/>
              </w:rPr>
            </w:pPr>
            <w:ins w:id="475" w:author="Dustin Clifford" w:date="2018-06-29T22:02:00Z">
              <w:r>
                <w:rPr>
                  <w:rFonts w:eastAsia="Times New Roman" w:cs="Times New Roman"/>
                  <w:sz w:val="18"/>
                  <w:szCs w:val="18"/>
                </w:rPr>
                <w:t xml:space="preserve">Property level booking limits will be changed to regional level booking limits </w:t>
              </w:r>
            </w:ins>
          </w:p>
        </w:tc>
        <w:tc>
          <w:tcPr>
            <w:tcW w:w="2880" w:type="dxa"/>
            <w:tcBorders>
              <w:top w:val="nil"/>
              <w:left w:val="nil"/>
              <w:bottom w:val="single" w:sz="8" w:space="0" w:color="auto"/>
              <w:right w:val="single" w:sz="8" w:space="0" w:color="auto"/>
            </w:tcBorders>
            <w:shd w:val="clear" w:color="auto" w:fill="auto"/>
            <w:vAlign w:val="center"/>
            <w:tcPrChange w:id="47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7ADCAFD3" w14:textId="77777777" w:rsidR="001B1234" w:rsidRPr="00B70F0E" w:rsidRDefault="001B1234" w:rsidP="00E90C15">
            <w:pPr>
              <w:spacing w:after="0" w:line="240" w:lineRule="auto"/>
              <w:rPr>
                <w:ins w:id="477" w:author="Dustin Clifford" w:date="2018-06-29T22:02:00Z"/>
                <w:rFonts w:eastAsia="Times New Roman" w:cs="Times New Roman"/>
                <w:color w:val="FF0000"/>
                <w:sz w:val="18"/>
                <w:szCs w:val="18"/>
              </w:rPr>
            </w:pPr>
            <w:ins w:id="478" w:author="Dustin Clifford" w:date="2018-06-29T22:02:00Z">
              <w:r>
                <w:rPr>
                  <w:rFonts w:eastAsia="Times New Roman" w:cs="Times New Roman"/>
                  <w:sz w:val="18"/>
                  <w:szCs w:val="18"/>
                </w:rPr>
                <w:t>This will disallow customers’ ability to book simultaneous offers at LV properties for same (max) value</w:t>
              </w:r>
            </w:ins>
          </w:p>
        </w:tc>
        <w:tc>
          <w:tcPr>
            <w:tcW w:w="900" w:type="dxa"/>
            <w:tcBorders>
              <w:top w:val="nil"/>
              <w:left w:val="nil"/>
              <w:bottom w:val="single" w:sz="8" w:space="0" w:color="auto"/>
              <w:right w:val="single" w:sz="8" w:space="0" w:color="auto"/>
            </w:tcBorders>
            <w:shd w:val="clear" w:color="auto" w:fill="auto"/>
            <w:vAlign w:val="center"/>
            <w:tcPrChange w:id="47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7F523B11" w14:textId="77777777" w:rsidR="001B1234" w:rsidRPr="00973680" w:rsidRDefault="001B1234" w:rsidP="00E90C15">
            <w:pPr>
              <w:spacing w:after="0" w:line="240" w:lineRule="auto"/>
              <w:rPr>
                <w:ins w:id="480" w:author="Dustin Clifford" w:date="2018-06-29T22:02:00Z"/>
                <w:rFonts w:eastAsia="Times New Roman" w:cs="Times New Roman"/>
                <w:sz w:val="18"/>
                <w:szCs w:val="18"/>
              </w:rPr>
            </w:pPr>
          </w:p>
        </w:tc>
      </w:tr>
      <w:tr w:rsidR="001B1234" w:rsidRPr="00973680" w14:paraId="57768978" w14:textId="77777777" w:rsidTr="00D14508">
        <w:trPr>
          <w:trHeight w:val="300"/>
          <w:ins w:id="481" w:author="Dustin Clifford" w:date="2018-06-29T22:02:00Z"/>
          <w:trPrChange w:id="482"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483"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716C0130" w14:textId="77777777" w:rsidR="001B1234" w:rsidRPr="00973680" w:rsidRDefault="001B1234" w:rsidP="00E90C15">
            <w:pPr>
              <w:spacing w:after="0" w:line="240" w:lineRule="auto"/>
              <w:rPr>
                <w:ins w:id="484" w:author="Dustin Clifford" w:date="2018-06-29T22:02:00Z"/>
                <w:rFonts w:eastAsia="Times New Roman" w:cs="Times New Roman"/>
                <w:b/>
                <w:bCs/>
                <w:i/>
                <w:iCs/>
                <w:sz w:val="18"/>
                <w:szCs w:val="18"/>
              </w:rPr>
            </w:pPr>
            <w:ins w:id="485" w:author="Dustin Clifford" w:date="2018-06-29T22:02:00Z">
              <w:r w:rsidRPr="00973680">
                <w:rPr>
                  <w:rFonts w:eastAsia="Times New Roman" w:cs="Times New Roman"/>
                  <w:b/>
                  <w:bCs/>
                  <w:i/>
                  <w:iCs/>
                  <w:sz w:val="18"/>
                  <w:szCs w:val="18"/>
                </w:rPr>
                <w:t>User Experience</w:t>
              </w:r>
            </w:ins>
          </w:p>
        </w:tc>
      </w:tr>
      <w:tr w:rsidR="001B1234" w:rsidRPr="00973680" w14:paraId="2E93FBDD" w14:textId="77777777" w:rsidTr="00D14508">
        <w:trPr>
          <w:trHeight w:val="588"/>
          <w:ins w:id="486" w:author="Dustin Clifford" w:date="2018-06-29T22:02:00Z"/>
          <w:trPrChange w:id="487"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48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984A452" w14:textId="77777777" w:rsidR="001B1234" w:rsidRPr="00973680" w:rsidRDefault="001B1234" w:rsidP="00E90C15">
            <w:pPr>
              <w:spacing w:after="0" w:line="240" w:lineRule="auto"/>
              <w:jc w:val="center"/>
              <w:rPr>
                <w:ins w:id="489" w:author="Dustin Clifford" w:date="2018-06-29T22:02:00Z"/>
                <w:rFonts w:eastAsia="Times New Roman" w:cs="Times New Roman"/>
                <w:sz w:val="18"/>
                <w:szCs w:val="18"/>
              </w:rPr>
            </w:pPr>
            <w:bookmarkStart w:id="490" w:name="Req15"/>
            <w:bookmarkEnd w:id="490"/>
            <w:ins w:id="491" w:author="Dustin Clifford" w:date="2018-06-29T22:02:00Z">
              <w:r>
                <w:rPr>
                  <w:rFonts w:eastAsia="Times New Roman" w:cs="Times New Roman"/>
                  <w:sz w:val="18"/>
                  <w:szCs w:val="18"/>
                </w:rPr>
                <w:t>15</w:t>
              </w:r>
            </w:ins>
          </w:p>
        </w:tc>
        <w:tc>
          <w:tcPr>
            <w:tcW w:w="1305" w:type="dxa"/>
            <w:tcBorders>
              <w:top w:val="nil"/>
              <w:left w:val="nil"/>
              <w:bottom w:val="single" w:sz="8" w:space="0" w:color="auto"/>
              <w:right w:val="single" w:sz="8" w:space="0" w:color="auto"/>
            </w:tcBorders>
            <w:shd w:val="clear" w:color="auto" w:fill="auto"/>
            <w:vAlign w:val="center"/>
            <w:hideMark/>
            <w:tcPrChange w:id="492"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70A0D4EC" w14:textId="77777777" w:rsidR="001B1234" w:rsidRPr="00973680" w:rsidRDefault="001B1234" w:rsidP="00E90C15">
            <w:pPr>
              <w:spacing w:after="0" w:line="240" w:lineRule="auto"/>
              <w:rPr>
                <w:ins w:id="493" w:author="Dustin Clifford" w:date="2018-06-29T22:02:00Z"/>
                <w:rFonts w:eastAsia="Times New Roman" w:cs="Times New Roman"/>
                <w:sz w:val="18"/>
                <w:szCs w:val="18"/>
              </w:rPr>
            </w:pPr>
            <w:ins w:id="494" w:author="Dustin Clifford" w:date="2018-06-29T22:02:00Z">
              <w:r w:rsidRPr="00973680">
                <w:rPr>
                  <w:rFonts w:eastAsia="Times New Roman" w:cs="Times New Roman"/>
                  <w:sz w:val="18"/>
                  <w:szCs w:val="18"/>
                </w:rPr>
                <w:t>Booking Portal</w:t>
              </w:r>
            </w:ins>
          </w:p>
        </w:tc>
        <w:tc>
          <w:tcPr>
            <w:tcW w:w="4500" w:type="dxa"/>
            <w:tcBorders>
              <w:top w:val="nil"/>
              <w:left w:val="nil"/>
              <w:bottom w:val="single" w:sz="8" w:space="0" w:color="auto"/>
              <w:right w:val="single" w:sz="8" w:space="0" w:color="auto"/>
            </w:tcBorders>
            <w:shd w:val="clear" w:color="auto" w:fill="auto"/>
            <w:vAlign w:val="center"/>
            <w:hideMark/>
            <w:tcPrChange w:id="495"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65155ABE" w14:textId="77777777" w:rsidR="001B1234" w:rsidRPr="00973680" w:rsidRDefault="001B1234" w:rsidP="00E90C15">
            <w:pPr>
              <w:spacing w:after="0" w:line="240" w:lineRule="auto"/>
              <w:rPr>
                <w:ins w:id="496" w:author="Dustin Clifford" w:date="2018-06-29T22:02:00Z"/>
                <w:rFonts w:eastAsia="Times New Roman" w:cs="Times New Roman"/>
                <w:sz w:val="18"/>
                <w:szCs w:val="18"/>
              </w:rPr>
            </w:pPr>
            <w:ins w:id="497" w:author="Dustin Clifford" w:date="2018-06-29T22:02:00Z">
              <w:r w:rsidRPr="00973680">
                <w:rPr>
                  <w:rFonts w:eastAsia="Times New Roman" w:cs="Times New Roman"/>
                  <w:sz w:val="18"/>
                  <w:szCs w:val="18"/>
                </w:rPr>
                <w:t>Need all booking portals (e.g., fr</w:t>
              </w:r>
              <w:r>
                <w:rPr>
                  <w:rFonts w:eastAsia="Times New Roman" w:cs="Times New Roman"/>
                  <w:sz w:val="18"/>
                  <w:szCs w:val="18"/>
                </w:rPr>
                <w:t xml:space="preserve">om a property website, from </w:t>
              </w:r>
              <w:proofErr w:type="spellStart"/>
              <w:r>
                <w:rPr>
                  <w:rFonts w:eastAsia="Times New Roman" w:cs="Times New Roman"/>
                  <w:sz w:val="18"/>
                  <w:szCs w:val="18"/>
                </w:rPr>
                <w:t>M</w:t>
              </w:r>
              <w:proofErr w:type="spellEnd"/>
              <w:r>
                <w:rPr>
                  <w:rFonts w:eastAsia="Times New Roman" w:cs="Times New Roman"/>
                  <w:sz w:val="18"/>
                  <w:szCs w:val="18"/>
                </w:rPr>
                <w:t xml:space="preserve"> lif</w:t>
              </w:r>
              <w:r w:rsidRPr="00973680">
                <w:rPr>
                  <w:rFonts w:eastAsia="Times New Roman" w:cs="Times New Roman"/>
                  <w:sz w:val="18"/>
                  <w:szCs w:val="18"/>
                </w:rPr>
                <w:t>e website) to have a similar look and feel for perpetual calendar</w:t>
              </w:r>
            </w:ins>
          </w:p>
        </w:tc>
        <w:tc>
          <w:tcPr>
            <w:tcW w:w="2880" w:type="dxa"/>
            <w:tcBorders>
              <w:top w:val="nil"/>
              <w:left w:val="nil"/>
              <w:bottom w:val="single" w:sz="8" w:space="0" w:color="auto"/>
              <w:right w:val="single" w:sz="8" w:space="0" w:color="auto"/>
            </w:tcBorders>
            <w:shd w:val="clear" w:color="auto" w:fill="auto"/>
            <w:vAlign w:val="center"/>
            <w:hideMark/>
            <w:tcPrChange w:id="498"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7F471259" w14:textId="77777777" w:rsidR="001B1234" w:rsidRPr="00973680" w:rsidRDefault="001B1234" w:rsidP="00E90C15">
            <w:pPr>
              <w:spacing w:after="0" w:line="240" w:lineRule="auto"/>
              <w:rPr>
                <w:ins w:id="499" w:author="Dustin Clifford" w:date="2018-06-29T22:02:00Z"/>
                <w:rFonts w:eastAsia="Times New Roman" w:cs="Times New Roman"/>
                <w:sz w:val="18"/>
                <w:szCs w:val="18"/>
              </w:rPr>
            </w:pPr>
            <w:ins w:id="500"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501"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497CCAD" w14:textId="77777777" w:rsidR="001B1234" w:rsidRPr="00973680" w:rsidRDefault="001B1234" w:rsidP="00E90C15">
            <w:pPr>
              <w:spacing w:after="0" w:line="240" w:lineRule="auto"/>
              <w:rPr>
                <w:ins w:id="502" w:author="Dustin Clifford" w:date="2018-06-29T22:02:00Z"/>
                <w:rFonts w:eastAsia="Times New Roman" w:cs="Times New Roman"/>
                <w:sz w:val="18"/>
                <w:szCs w:val="18"/>
              </w:rPr>
            </w:pPr>
            <w:ins w:id="503" w:author="Dustin Clifford" w:date="2018-06-29T22:02:00Z">
              <w:r w:rsidRPr="00973680">
                <w:rPr>
                  <w:rFonts w:eastAsia="Times New Roman" w:cs="Times New Roman"/>
                  <w:sz w:val="18"/>
                  <w:szCs w:val="18"/>
                </w:rPr>
                <w:t> </w:t>
              </w:r>
            </w:ins>
          </w:p>
        </w:tc>
      </w:tr>
      <w:tr w:rsidR="001B1234" w:rsidRPr="00973680" w14:paraId="746BAF88" w14:textId="77777777" w:rsidTr="00D14508">
        <w:trPr>
          <w:trHeight w:val="142"/>
          <w:ins w:id="504" w:author="Dustin Clifford" w:date="2018-06-29T22:02:00Z"/>
          <w:trPrChange w:id="505" w:author="Dustin Clifford" w:date="2018-06-29T22:12:00Z">
            <w:trPr>
              <w:trHeight w:val="142"/>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50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E322027" w14:textId="77777777" w:rsidR="001B1234" w:rsidRPr="00973680" w:rsidRDefault="001B1234" w:rsidP="00E90C15">
            <w:pPr>
              <w:spacing w:after="0" w:line="240" w:lineRule="auto"/>
              <w:jc w:val="center"/>
              <w:rPr>
                <w:ins w:id="507" w:author="Dustin Clifford" w:date="2018-06-29T22:02:00Z"/>
                <w:rFonts w:eastAsia="Times New Roman" w:cs="Times New Roman"/>
                <w:sz w:val="18"/>
                <w:szCs w:val="18"/>
              </w:rPr>
            </w:pPr>
            <w:bookmarkStart w:id="508" w:name="Req16"/>
            <w:bookmarkEnd w:id="508"/>
            <w:ins w:id="509" w:author="Dustin Clifford" w:date="2018-06-29T22:02:00Z">
              <w:r>
                <w:rPr>
                  <w:rFonts w:eastAsia="Times New Roman" w:cs="Times New Roman"/>
                  <w:sz w:val="18"/>
                  <w:szCs w:val="18"/>
                </w:rPr>
                <w:t>16</w:t>
              </w:r>
            </w:ins>
          </w:p>
        </w:tc>
        <w:tc>
          <w:tcPr>
            <w:tcW w:w="1305" w:type="dxa"/>
            <w:tcBorders>
              <w:top w:val="nil"/>
              <w:left w:val="nil"/>
              <w:bottom w:val="single" w:sz="8" w:space="0" w:color="auto"/>
              <w:right w:val="single" w:sz="8" w:space="0" w:color="auto"/>
            </w:tcBorders>
            <w:shd w:val="clear" w:color="auto" w:fill="auto"/>
            <w:vAlign w:val="center"/>
            <w:hideMark/>
            <w:tcPrChange w:id="510"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64087453" w14:textId="77777777" w:rsidR="001B1234" w:rsidRPr="00973680" w:rsidRDefault="001B1234" w:rsidP="00E90C15">
            <w:pPr>
              <w:spacing w:after="0" w:line="240" w:lineRule="auto"/>
              <w:rPr>
                <w:ins w:id="511" w:author="Dustin Clifford" w:date="2018-06-29T22:02:00Z"/>
                <w:rFonts w:eastAsia="Times New Roman" w:cs="Times New Roman"/>
                <w:sz w:val="18"/>
                <w:szCs w:val="18"/>
              </w:rPr>
            </w:pPr>
            <w:ins w:id="512" w:author="Dustin Clifford" w:date="2018-06-29T22:02:00Z">
              <w:r w:rsidRPr="00973680">
                <w:rPr>
                  <w:rFonts w:eastAsia="Times New Roman" w:cs="Times New Roman"/>
                  <w:sz w:val="18"/>
                  <w:szCs w:val="18"/>
                </w:rPr>
                <w:t>Calendar/</w:t>
              </w:r>
              <w:r w:rsidRPr="00973680">
                <w:rPr>
                  <w:rFonts w:eastAsia="Times New Roman" w:cs="Times New Roman"/>
                  <w:sz w:val="18"/>
                  <w:szCs w:val="18"/>
                </w:rPr>
                <w:br/>
                <w:t>Property preference</w:t>
              </w:r>
            </w:ins>
          </w:p>
        </w:tc>
        <w:tc>
          <w:tcPr>
            <w:tcW w:w="4500" w:type="dxa"/>
            <w:tcBorders>
              <w:top w:val="nil"/>
              <w:left w:val="nil"/>
              <w:bottom w:val="single" w:sz="8" w:space="0" w:color="auto"/>
              <w:right w:val="single" w:sz="8" w:space="0" w:color="auto"/>
            </w:tcBorders>
            <w:shd w:val="clear" w:color="auto" w:fill="auto"/>
            <w:vAlign w:val="center"/>
            <w:hideMark/>
            <w:tcPrChange w:id="513"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3636D3E" w14:textId="77777777" w:rsidR="001B1234" w:rsidRPr="00973680" w:rsidRDefault="001B1234" w:rsidP="00E90C15">
            <w:pPr>
              <w:spacing w:after="0" w:line="240" w:lineRule="auto"/>
              <w:rPr>
                <w:ins w:id="514" w:author="Dustin Clifford" w:date="2018-06-29T22:02:00Z"/>
                <w:rFonts w:eastAsia="Times New Roman" w:cs="Times New Roman"/>
                <w:sz w:val="18"/>
                <w:szCs w:val="18"/>
              </w:rPr>
            </w:pPr>
            <w:ins w:id="515" w:author="Dustin Clifford" w:date="2018-06-29T22:02:00Z">
              <w:r w:rsidRPr="00973680">
                <w:rPr>
                  <w:rFonts w:eastAsia="Times New Roman" w:cs="Times New Roman"/>
                  <w:sz w:val="18"/>
                  <w:szCs w:val="18"/>
                </w:rPr>
                <w:t xml:space="preserve">The first booking screen that an </w:t>
              </w:r>
              <w:proofErr w:type="gramStart"/>
              <w:r w:rsidRPr="00973680">
                <w:rPr>
                  <w:rFonts w:eastAsia="Times New Roman" w:cs="Times New Roman"/>
                  <w:sz w:val="18"/>
                  <w:szCs w:val="18"/>
                </w:rPr>
                <w:t>individual sees</w:t>
              </w:r>
              <w:proofErr w:type="gramEnd"/>
              <w:r w:rsidRPr="00973680">
                <w:rPr>
                  <w:rFonts w:eastAsia="Times New Roman" w:cs="Times New Roman"/>
                  <w:sz w:val="18"/>
                  <w:szCs w:val="18"/>
                </w:rPr>
                <w:t xml:space="preserve"> should offer either a calendar for their chosen property or a grid like calendar of booking dates across properties for a region if a region was selected (e.g., all LV hotels vs. all Regionals)</w:t>
              </w:r>
            </w:ins>
          </w:p>
        </w:tc>
        <w:tc>
          <w:tcPr>
            <w:tcW w:w="2880" w:type="dxa"/>
            <w:tcBorders>
              <w:top w:val="nil"/>
              <w:left w:val="nil"/>
              <w:bottom w:val="single" w:sz="8" w:space="0" w:color="auto"/>
              <w:right w:val="single" w:sz="8" w:space="0" w:color="auto"/>
            </w:tcBorders>
            <w:shd w:val="clear" w:color="auto" w:fill="auto"/>
            <w:vAlign w:val="center"/>
            <w:hideMark/>
            <w:tcPrChange w:id="516"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862BC3E" w14:textId="77777777" w:rsidR="001B1234" w:rsidRPr="00973680" w:rsidRDefault="001B1234" w:rsidP="00E90C15">
            <w:pPr>
              <w:spacing w:after="0" w:line="240" w:lineRule="auto"/>
              <w:rPr>
                <w:ins w:id="517" w:author="Dustin Clifford" w:date="2018-06-29T22:02:00Z"/>
                <w:rFonts w:eastAsia="Times New Roman" w:cs="Times New Roman"/>
                <w:sz w:val="18"/>
                <w:szCs w:val="18"/>
              </w:rPr>
            </w:pPr>
            <w:ins w:id="518" w:author="Dustin Clifford" w:date="2018-06-29T22:02:00Z">
              <w:r w:rsidRPr="00973680">
                <w:rPr>
                  <w:rFonts w:eastAsia="Times New Roman" w:cs="Times New Roman"/>
                  <w:sz w:val="18"/>
                  <w:szCs w:val="18"/>
                </w:rPr>
                <w:t>TBD - Need to discuss, test and identify best presentation of properties or regional grids based on user use case (</w:t>
              </w:r>
              <w:r w:rsidRPr="00802E50">
                <w:rPr>
                  <w:rFonts w:eastAsia="Times New Roman" w:cs="Times New Roman"/>
                  <w:color w:val="FF0000"/>
                  <w:sz w:val="18"/>
                  <w:szCs w:val="18"/>
                </w:rPr>
                <w:t>i.e.</w:t>
              </w:r>
              <w:r>
                <w:rPr>
                  <w:rFonts w:eastAsia="Times New Roman" w:cs="Times New Roman"/>
                  <w:color w:val="FF0000"/>
                  <w:sz w:val="18"/>
                  <w:szCs w:val="18"/>
                </w:rPr>
                <w:t xml:space="preserve"> open question on</w:t>
              </w:r>
              <w:r w:rsidRPr="00802E50">
                <w:rPr>
                  <w:rFonts w:eastAsia="Times New Roman" w:cs="Times New Roman"/>
                  <w:color w:val="FF0000"/>
                  <w:sz w:val="18"/>
                  <w:szCs w:val="18"/>
                </w:rPr>
                <w:t xml:space="preserve"> if the user is loggin</w:t>
              </w:r>
              <w:r>
                <w:rPr>
                  <w:rFonts w:eastAsia="Times New Roman" w:cs="Times New Roman"/>
                  <w:color w:val="FF0000"/>
                  <w:sz w:val="18"/>
                  <w:szCs w:val="18"/>
                </w:rPr>
                <w:t>g in on a property website</w:t>
              </w:r>
              <w:r w:rsidRPr="00802E50">
                <w:rPr>
                  <w:rFonts w:eastAsia="Times New Roman" w:cs="Times New Roman"/>
                  <w:color w:val="FF0000"/>
                  <w:sz w:val="18"/>
                  <w:szCs w:val="18"/>
                </w:rPr>
                <w:t xml:space="preserve">, should they see </w:t>
              </w:r>
              <w:r>
                <w:rPr>
                  <w:rFonts w:eastAsia="Times New Roman" w:cs="Times New Roman"/>
                  <w:color w:val="FF0000"/>
                  <w:sz w:val="18"/>
                  <w:szCs w:val="18"/>
                </w:rPr>
                <w:t>just property or also similar hotels listed</w:t>
              </w:r>
              <w:r w:rsidRPr="00973680">
                <w:rPr>
                  <w:rFonts w:eastAsia="Times New Roman" w:cs="Times New Roman"/>
                  <w:sz w:val="18"/>
                  <w:szCs w:val="18"/>
                </w:rPr>
                <w:t>?)</w:t>
              </w:r>
            </w:ins>
          </w:p>
        </w:tc>
        <w:tc>
          <w:tcPr>
            <w:tcW w:w="900" w:type="dxa"/>
            <w:tcBorders>
              <w:top w:val="nil"/>
              <w:left w:val="nil"/>
              <w:bottom w:val="single" w:sz="8" w:space="0" w:color="auto"/>
              <w:right w:val="single" w:sz="8" w:space="0" w:color="auto"/>
            </w:tcBorders>
            <w:shd w:val="clear" w:color="auto" w:fill="auto"/>
            <w:vAlign w:val="center"/>
            <w:hideMark/>
            <w:tcPrChange w:id="519"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EDC4C65" w14:textId="77777777" w:rsidR="001B1234" w:rsidRPr="00973680" w:rsidRDefault="001B1234" w:rsidP="00E90C15">
            <w:pPr>
              <w:spacing w:after="0" w:line="240" w:lineRule="auto"/>
              <w:rPr>
                <w:ins w:id="520" w:author="Dustin Clifford" w:date="2018-06-29T22:02:00Z"/>
                <w:rFonts w:eastAsia="Times New Roman" w:cs="Times New Roman"/>
                <w:sz w:val="18"/>
                <w:szCs w:val="18"/>
              </w:rPr>
            </w:pPr>
            <w:ins w:id="521" w:author="Dustin Clifford" w:date="2018-06-29T22:02:00Z">
              <w:r w:rsidRPr="00973680">
                <w:rPr>
                  <w:rFonts w:eastAsia="Times New Roman" w:cs="Times New Roman"/>
                  <w:sz w:val="18"/>
                  <w:szCs w:val="18"/>
                </w:rPr>
                <w:t> </w:t>
              </w:r>
            </w:ins>
          </w:p>
        </w:tc>
      </w:tr>
      <w:tr w:rsidR="001B1234" w:rsidRPr="00973680" w14:paraId="356EB477" w14:textId="77777777" w:rsidTr="00D14508">
        <w:trPr>
          <w:trHeight w:val="48"/>
          <w:ins w:id="522" w:author="Dustin Clifford" w:date="2018-06-29T22:02:00Z"/>
          <w:trPrChange w:id="523"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52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239E360" w14:textId="77777777" w:rsidR="001B1234" w:rsidRPr="00973680" w:rsidRDefault="001B1234" w:rsidP="00E90C15">
            <w:pPr>
              <w:spacing w:after="0" w:line="240" w:lineRule="auto"/>
              <w:jc w:val="center"/>
              <w:rPr>
                <w:ins w:id="525" w:author="Dustin Clifford" w:date="2018-06-29T22:02:00Z"/>
                <w:rFonts w:eastAsia="Times New Roman" w:cs="Times New Roman"/>
                <w:sz w:val="18"/>
                <w:szCs w:val="18"/>
              </w:rPr>
            </w:pPr>
            <w:bookmarkStart w:id="526" w:name="Req17"/>
            <w:bookmarkEnd w:id="526"/>
            <w:ins w:id="527" w:author="Dustin Clifford" w:date="2018-06-29T22:02:00Z">
              <w:r>
                <w:rPr>
                  <w:rFonts w:eastAsia="Times New Roman" w:cs="Times New Roman"/>
                  <w:sz w:val="18"/>
                  <w:szCs w:val="18"/>
                </w:rPr>
                <w:t>17</w:t>
              </w:r>
            </w:ins>
          </w:p>
        </w:tc>
        <w:tc>
          <w:tcPr>
            <w:tcW w:w="1305" w:type="dxa"/>
            <w:tcBorders>
              <w:top w:val="nil"/>
              <w:left w:val="nil"/>
              <w:bottom w:val="single" w:sz="8" w:space="0" w:color="auto"/>
              <w:right w:val="single" w:sz="8" w:space="0" w:color="auto"/>
            </w:tcBorders>
            <w:shd w:val="clear" w:color="auto" w:fill="auto"/>
            <w:vAlign w:val="center"/>
            <w:hideMark/>
            <w:tcPrChange w:id="528"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61D4B429" w14:textId="77777777" w:rsidR="001B1234" w:rsidRPr="00973680" w:rsidRDefault="001B1234" w:rsidP="00E90C15">
            <w:pPr>
              <w:spacing w:after="0" w:line="240" w:lineRule="auto"/>
              <w:rPr>
                <w:ins w:id="529" w:author="Dustin Clifford" w:date="2018-06-29T22:02:00Z"/>
                <w:rFonts w:eastAsia="Times New Roman" w:cs="Times New Roman"/>
                <w:sz w:val="18"/>
                <w:szCs w:val="18"/>
              </w:rPr>
            </w:pPr>
            <w:ins w:id="530" w:author="Dustin Clifford" w:date="2018-06-29T22:02:00Z">
              <w:r w:rsidRPr="00973680">
                <w:rPr>
                  <w:rFonts w:eastAsia="Times New Roman" w:cs="Times New Roman"/>
                  <w:sz w:val="18"/>
                  <w:szCs w:val="18"/>
                </w:rPr>
                <w:t>Cross Property Marketing</w:t>
              </w:r>
            </w:ins>
          </w:p>
        </w:tc>
        <w:tc>
          <w:tcPr>
            <w:tcW w:w="4500" w:type="dxa"/>
            <w:tcBorders>
              <w:top w:val="nil"/>
              <w:left w:val="nil"/>
              <w:bottom w:val="single" w:sz="8" w:space="0" w:color="auto"/>
              <w:right w:val="single" w:sz="8" w:space="0" w:color="auto"/>
            </w:tcBorders>
            <w:shd w:val="clear" w:color="auto" w:fill="auto"/>
            <w:vAlign w:val="center"/>
            <w:hideMark/>
            <w:tcPrChange w:id="531"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8108461" w14:textId="77777777" w:rsidR="001B1234" w:rsidRPr="00973680" w:rsidRDefault="001B1234" w:rsidP="00E90C15">
            <w:pPr>
              <w:spacing w:after="0" w:line="240" w:lineRule="auto"/>
              <w:rPr>
                <w:ins w:id="532" w:author="Dustin Clifford" w:date="2018-06-29T22:02:00Z"/>
                <w:rFonts w:eastAsia="Times New Roman" w:cs="Times New Roman"/>
                <w:sz w:val="18"/>
                <w:szCs w:val="18"/>
              </w:rPr>
            </w:pPr>
            <w:ins w:id="533" w:author="Dustin Clifford" w:date="2018-06-29T22:02:00Z">
              <w:r w:rsidRPr="00973680">
                <w:rPr>
                  <w:rFonts w:eastAsia="Times New Roman" w:cs="Times New Roman"/>
                  <w:sz w:val="18"/>
                  <w:szCs w:val="18"/>
                </w:rPr>
                <w:t>Need a way to promote cross property stays; provide a link/button/banner to "Book Las Vegas!" when a customer selects/views a regional property first; similarly, need for Vegas to Regional</w:t>
              </w:r>
            </w:ins>
          </w:p>
        </w:tc>
        <w:tc>
          <w:tcPr>
            <w:tcW w:w="2880" w:type="dxa"/>
            <w:tcBorders>
              <w:top w:val="nil"/>
              <w:left w:val="nil"/>
              <w:bottom w:val="single" w:sz="8" w:space="0" w:color="auto"/>
              <w:right w:val="single" w:sz="8" w:space="0" w:color="auto"/>
            </w:tcBorders>
            <w:shd w:val="clear" w:color="auto" w:fill="auto"/>
            <w:vAlign w:val="center"/>
            <w:hideMark/>
            <w:tcPrChange w:id="534"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6CB33DE6" w14:textId="77777777" w:rsidR="001B1234" w:rsidRPr="00973680" w:rsidRDefault="001B1234" w:rsidP="00E90C15">
            <w:pPr>
              <w:spacing w:after="0" w:line="240" w:lineRule="auto"/>
              <w:rPr>
                <w:ins w:id="535" w:author="Dustin Clifford" w:date="2018-06-29T22:02:00Z"/>
                <w:rFonts w:eastAsia="Times New Roman" w:cs="Times New Roman"/>
                <w:sz w:val="18"/>
                <w:szCs w:val="18"/>
              </w:rPr>
            </w:pPr>
            <w:ins w:id="536" w:author="Dustin Clifford" w:date="2018-06-29T22:02:00Z">
              <w:r w:rsidRPr="00973680">
                <w:rPr>
                  <w:rFonts w:eastAsia="Times New Roman" w:cs="Times New Roman"/>
                  <w:sz w:val="18"/>
                  <w:szCs w:val="18"/>
                </w:rPr>
                <w:t>TBD - Need to discuss, test and identify best presentation</w:t>
              </w:r>
            </w:ins>
          </w:p>
        </w:tc>
        <w:tc>
          <w:tcPr>
            <w:tcW w:w="900" w:type="dxa"/>
            <w:tcBorders>
              <w:top w:val="nil"/>
              <w:left w:val="nil"/>
              <w:bottom w:val="single" w:sz="8" w:space="0" w:color="auto"/>
              <w:right w:val="single" w:sz="8" w:space="0" w:color="auto"/>
            </w:tcBorders>
            <w:shd w:val="clear" w:color="auto" w:fill="auto"/>
            <w:vAlign w:val="center"/>
            <w:hideMark/>
            <w:tcPrChange w:id="537"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35A9764" w14:textId="77777777" w:rsidR="001B1234" w:rsidRPr="00973680" w:rsidRDefault="001B1234" w:rsidP="00E90C15">
            <w:pPr>
              <w:spacing w:after="0" w:line="240" w:lineRule="auto"/>
              <w:rPr>
                <w:ins w:id="538" w:author="Dustin Clifford" w:date="2018-06-29T22:02:00Z"/>
                <w:rFonts w:eastAsia="Times New Roman" w:cs="Times New Roman"/>
                <w:b/>
                <w:bCs/>
                <w:sz w:val="18"/>
                <w:szCs w:val="18"/>
              </w:rPr>
            </w:pPr>
            <w:ins w:id="539" w:author="Dustin Clifford" w:date="2018-06-29T22:02:00Z">
              <w:r w:rsidRPr="00973680">
                <w:rPr>
                  <w:rFonts w:eastAsia="Times New Roman" w:cs="Times New Roman"/>
                  <w:b/>
                  <w:bCs/>
                  <w:sz w:val="18"/>
                  <w:szCs w:val="18"/>
                </w:rPr>
                <w:t> </w:t>
              </w:r>
            </w:ins>
          </w:p>
        </w:tc>
      </w:tr>
      <w:tr w:rsidR="001B1234" w:rsidRPr="00973680" w14:paraId="3C12E635" w14:textId="77777777" w:rsidTr="00D14508">
        <w:trPr>
          <w:trHeight w:val="300"/>
          <w:ins w:id="540" w:author="Dustin Clifford" w:date="2018-06-29T22:02:00Z"/>
          <w:trPrChange w:id="541" w:author="Dustin Clifford" w:date="2018-06-29T22:12:00Z">
            <w:trPr>
              <w:trHeight w:val="300"/>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542"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30E0A9A" w14:textId="77777777" w:rsidR="001B1234" w:rsidRPr="00973680" w:rsidRDefault="001B1234" w:rsidP="00E90C15">
            <w:pPr>
              <w:spacing w:after="0" w:line="240" w:lineRule="auto"/>
              <w:jc w:val="center"/>
              <w:rPr>
                <w:ins w:id="543" w:author="Dustin Clifford" w:date="2018-06-29T22:02:00Z"/>
                <w:rFonts w:eastAsia="Times New Roman" w:cs="Times New Roman"/>
                <w:sz w:val="18"/>
                <w:szCs w:val="18"/>
              </w:rPr>
            </w:pPr>
            <w:bookmarkStart w:id="544" w:name="Req18"/>
            <w:bookmarkEnd w:id="544"/>
            <w:ins w:id="545" w:author="Dustin Clifford" w:date="2018-06-29T22:02:00Z">
              <w:r>
                <w:rPr>
                  <w:rFonts w:eastAsia="Times New Roman" w:cs="Times New Roman"/>
                  <w:sz w:val="18"/>
                  <w:szCs w:val="18"/>
                </w:rPr>
                <w:t>18</w:t>
              </w:r>
            </w:ins>
          </w:p>
        </w:tc>
        <w:tc>
          <w:tcPr>
            <w:tcW w:w="1305" w:type="dxa"/>
            <w:tcBorders>
              <w:top w:val="nil"/>
              <w:left w:val="nil"/>
              <w:bottom w:val="single" w:sz="8" w:space="0" w:color="auto"/>
              <w:right w:val="single" w:sz="8" w:space="0" w:color="auto"/>
            </w:tcBorders>
            <w:shd w:val="clear" w:color="auto" w:fill="auto"/>
            <w:vAlign w:val="center"/>
            <w:hideMark/>
            <w:tcPrChange w:id="546"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7CB999D2" w14:textId="77777777" w:rsidR="001B1234" w:rsidRPr="00973680" w:rsidRDefault="001B1234" w:rsidP="00E90C15">
            <w:pPr>
              <w:spacing w:after="0" w:line="240" w:lineRule="auto"/>
              <w:rPr>
                <w:ins w:id="547" w:author="Dustin Clifford" w:date="2018-06-29T22:02:00Z"/>
                <w:rFonts w:eastAsia="Times New Roman" w:cs="Times New Roman"/>
                <w:sz w:val="18"/>
                <w:szCs w:val="18"/>
              </w:rPr>
            </w:pPr>
            <w:ins w:id="548" w:author="Dustin Clifford" w:date="2018-06-29T22:02:00Z">
              <w:r>
                <w:rPr>
                  <w:rFonts w:eastAsia="Times New Roman" w:cs="Times New Roman"/>
                  <w:sz w:val="18"/>
                  <w:szCs w:val="18"/>
                </w:rPr>
                <w:t>M l</w:t>
              </w:r>
              <w:r w:rsidRPr="00973680">
                <w:rPr>
                  <w:rFonts w:eastAsia="Times New Roman" w:cs="Times New Roman"/>
                  <w:sz w:val="18"/>
                  <w:szCs w:val="18"/>
                </w:rPr>
                <w:t xml:space="preserve">ife </w:t>
              </w:r>
              <w:r>
                <w:rPr>
                  <w:rFonts w:eastAsia="Times New Roman" w:cs="Times New Roman"/>
                  <w:sz w:val="18"/>
                  <w:szCs w:val="18"/>
                </w:rPr>
                <w:t>login</w:t>
              </w:r>
            </w:ins>
          </w:p>
        </w:tc>
        <w:tc>
          <w:tcPr>
            <w:tcW w:w="4500" w:type="dxa"/>
            <w:tcBorders>
              <w:top w:val="nil"/>
              <w:left w:val="nil"/>
              <w:bottom w:val="single" w:sz="8" w:space="0" w:color="auto"/>
              <w:right w:val="single" w:sz="8" w:space="0" w:color="auto"/>
            </w:tcBorders>
            <w:shd w:val="clear" w:color="auto" w:fill="auto"/>
            <w:vAlign w:val="center"/>
            <w:hideMark/>
            <w:tcPrChange w:id="549"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774F126F" w14:textId="77777777" w:rsidR="001B1234" w:rsidRPr="00973680" w:rsidRDefault="001B1234" w:rsidP="00E90C15">
            <w:pPr>
              <w:spacing w:after="0" w:line="240" w:lineRule="auto"/>
              <w:rPr>
                <w:ins w:id="550" w:author="Dustin Clifford" w:date="2018-06-29T22:02:00Z"/>
                <w:rFonts w:eastAsia="Times New Roman" w:cs="Times New Roman"/>
                <w:sz w:val="18"/>
                <w:szCs w:val="18"/>
              </w:rPr>
            </w:pPr>
            <w:ins w:id="551" w:author="Dustin Clifford" w:date="2018-06-29T22:02:00Z">
              <w:r>
                <w:rPr>
                  <w:rFonts w:eastAsia="Times New Roman" w:cs="Times New Roman"/>
                  <w:sz w:val="18"/>
                  <w:szCs w:val="18"/>
                </w:rPr>
                <w:t>Prompt M l</w:t>
              </w:r>
              <w:r w:rsidRPr="00973680">
                <w:rPr>
                  <w:rFonts w:eastAsia="Times New Roman" w:cs="Times New Roman"/>
                  <w:sz w:val="18"/>
                  <w:szCs w:val="18"/>
                </w:rPr>
                <w:t>ife login upon reaching booking screen</w:t>
              </w:r>
            </w:ins>
          </w:p>
        </w:tc>
        <w:tc>
          <w:tcPr>
            <w:tcW w:w="2880" w:type="dxa"/>
            <w:tcBorders>
              <w:top w:val="nil"/>
              <w:left w:val="nil"/>
              <w:bottom w:val="single" w:sz="8" w:space="0" w:color="auto"/>
              <w:right w:val="single" w:sz="8" w:space="0" w:color="auto"/>
            </w:tcBorders>
            <w:shd w:val="clear" w:color="auto" w:fill="auto"/>
            <w:vAlign w:val="center"/>
            <w:hideMark/>
            <w:tcPrChange w:id="552"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2F8323FC" w14:textId="77777777" w:rsidR="001B1234" w:rsidRPr="00973680" w:rsidRDefault="001B1234" w:rsidP="00E90C15">
            <w:pPr>
              <w:spacing w:after="0" w:line="240" w:lineRule="auto"/>
              <w:rPr>
                <w:ins w:id="553" w:author="Dustin Clifford" w:date="2018-06-29T22:02:00Z"/>
                <w:rFonts w:eastAsia="Times New Roman" w:cs="Times New Roman"/>
                <w:sz w:val="18"/>
                <w:szCs w:val="18"/>
              </w:rPr>
            </w:pPr>
            <w:ins w:id="554"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55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55085788" w14:textId="77777777" w:rsidR="001B1234" w:rsidRPr="00973680" w:rsidRDefault="001B1234" w:rsidP="00E90C15">
            <w:pPr>
              <w:spacing w:after="0" w:line="240" w:lineRule="auto"/>
              <w:rPr>
                <w:ins w:id="556" w:author="Dustin Clifford" w:date="2018-06-29T22:02:00Z"/>
                <w:rFonts w:eastAsia="Times New Roman" w:cs="Times New Roman"/>
                <w:sz w:val="18"/>
                <w:szCs w:val="18"/>
              </w:rPr>
            </w:pPr>
            <w:ins w:id="557" w:author="Dustin Clifford" w:date="2018-06-29T22:02:00Z">
              <w:r w:rsidRPr="00973680">
                <w:rPr>
                  <w:rFonts w:eastAsia="Times New Roman" w:cs="Times New Roman"/>
                  <w:sz w:val="18"/>
                  <w:szCs w:val="18"/>
                </w:rPr>
                <w:t> </w:t>
              </w:r>
            </w:ins>
          </w:p>
        </w:tc>
      </w:tr>
      <w:tr w:rsidR="001B1234" w:rsidRPr="00973680" w14:paraId="42BC1C4D" w14:textId="77777777" w:rsidTr="00D14508">
        <w:trPr>
          <w:trHeight w:val="588"/>
          <w:ins w:id="558" w:author="Dustin Clifford" w:date="2018-06-29T22:02:00Z"/>
          <w:trPrChange w:id="559"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56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3C164503" w14:textId="77777777" w:rsidR="001B1234" w:rsidRPr="00973680" w:rsidRDefault="001B1234" w:rsidP="00E90C15">
            <w:pPr>
              <w:spacing w:after="0" w:line="240" w:lineRule="auto"/>
              <w:jc w:val="center"/>
              <w:rPr>
                <w:ins w:id="561" w:author="Dustin Clifford" w:date="2018-06-29T22:02:00Z"/>
                <w:rFonts w:eastAsia="Times New Roman" w:cs="Times New Roman"/>
                <w:sz w:val="18"/>
                <w:szCs w:val="18"/>
              </w:rPr>
            </w:pPr>
            <w:bookmarkStart w:id="562" w:name="Req19"/>
            <w:bookmarkEnd w:id="562"/>
            <w:ins w:id="563" w:author="Dustin Clifford" w:date="2018-06-29T22:02:00Z">
              <w:r>
                <w:rPr>
                  <w:rFonts w:eastAsia="Times New Roman" w:cs="Times New Roman"/>
                  <w:sz w:val="18"/>
                  <w:szCs w:val="18"/>
                </w:rPr>
                <w:t>19</w:t>
              </w:r>
            </w:ins>
          </w:p>
        </w:tc>
        <w:tc>
          <w:tcPr>
            <w:tcW w:w="1305" w:type="dxa"/>
            <w:tcBorders>
              <w:top w:val="nil"/>
              <w:left w:val="nil"/>
              <w:bottom w:val="single" w:sz="8" w:space="0" w:color="auto"/>
              <w:right w:val="single" w:sz="8" w:space="0" w:color="auto"/>
            </w:tcBorders>
            <w:shd w:val="clear" w:color="auto" w:fill="auto"/>
            <w:vAlign w:val="center"/>
            <w:hideMark/>
            <w:tcPrChange w:id="564"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D62620D" w14:textId="77777777" w:rsidR="001B1234" w:rsidRPr="00973680" w:rsidRDefault="001B1234" w:rsidP="00E90C15">
            <w:pPr>
              <w:spacing w:after="0" w:line="240" w:lineRule="auto"/>
              <w:rPr>
                <w:ins w:id="565" w:author="Dustin Clifford" w:date="2018-06-29T22:02:00Z"/>
                <w:rFonts w:eastAsia="Times New Roman" w:cs="Times New Roman"/>
                <w:sz w:val="18"/>
                <w:szCs w:val="18"/>
              </w:rPr>
            </w:pPr>
            <w:ins w:id="566" w:author="Dustin Clifford" w:date="2018-06-29T22:02:00Z">
              <w:r w:rsidRPr="00973680">
                <w:rPr>
                  <w:rFonts w:eastAsia="Times New Roman" w:cs="Times New Roman"/>
                  <w:sz w:val="18"/>
                  <w:szCs w:val="18"/>
                </w:rPr>
                <w:t>Credit Card Linkage</w:t>
              </w:r>
            </w:ins>
          </w:p>
        </w:tc>
        <w:tc>
          <w:tcPr>
            <w:tcW w:w="4500" w:type="dxa"/>
            <w:tcBorders>
              <w:top w:val="nil"/>
              <w:left w:val="nil"/>
              <w:bottom w:val="single" w:sz="8" w:space="0" w:color="auto"/>
              <w:right w:val="single" w:sz="8" w:space="0" w:color="auto"/>
            </w:tcBorders>
            <w:shd w:val="clear" w:color="auto" w:fill="auto"/>
            <w:vAlign w:val="center"/>
            <w:hideMark/>
            <w:tcPrChange w:id="567"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02585E06" w14:textId="77777777" w:rsidR="001B1234" w:rsidRPr="00973680" w:rsidRDefault="001B1234" w:rsidP="00E90C15">
            <w:pPr>
              <w:spacing w:after="0" w:line="240" w:lineRule="auto"/>
              <w:rPr>
                <w:ins w:id="568" w:author="Dustin Clifford" w:date="2018-06-29T22:02:00Z"/>
                <w:rFonts w:eastAsia="Times New Roman" w:cs="Times New Roman"/>
                <w:sz w:val="18"/>
                <w:szCs w:val="18"/>
              </w:rPr>
            </w:pPr>
            <w:ins w:id="569" w:author="Dustin Clifford" w:date="2018-06-29T22:02:00Z">
              <w:r w:rsidRPr="00973680">
                <w:rPr>
                  <w:rFonts w:eastAsia="Times New Roman" w:cs="Times New Roman"/>
                  <w:sz w:val="18"/>
                  <w:szCs w:val="18"/>
                </w:rPr>
                <w:t>To enable easy booking, allow customers to access autofill credit card information in profile for booking</w:t>
              </w:r>
            </w:ins>
          </w:p>
        </w:tc>
        <w:tc>
          <w:tcPr>
            <w:tcW w:w="2880" w:type="dxa"/>
            <w:tcBorders>
              <w:top w:val="nil"/>
              <w:left w:val="nil"/>
              <w:bottom w:val="single" w:sz="8" w:space="0" w:color="auto"/>
              <w:right w:val="single" w:sz="8" w:space="0" w:color="auto"/>
            </w:tcBorders>
            <w:shd w:val="clear" w:color="auto" w:fill="auto"/>
            <w:vAlign w:val="center"/>
            <w:hideMark/>
            <w:tcPrChange w:id="570"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31BC2BB" w14:textId="77777777" w:rsidR="001B1234" w:rsidRPr="00973680" w:rsidRDefault="001B1234" w:rsidP="00E90C15">
            <w:pPr>
              <w:spacing w:after="0" w:line="240" w:lineRule="auto"/>
              <w:rPr>
                <w:ins w:id="571" w:author="Dustin Clifford" w:date="2018-06-29T22:02:00Z"/>
                <w:rFonts w:eastAsia="Times New Roman" w:cs="Times New Roman"/>
                <w:sz w:val="18"/>
                <w:szCs w:val="18"/>
              </w:rPr>
            </w:pPr>
            <w:ins w:id="572"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573"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2B0A3C68" w14:textId="77777777" w:rsidR="001B1234" w:rsidRPr="00973680" w:rsidRDefault="001B1234" w:rsidP="00E90C15">
            <w:pPr>
              <w:spacing w:after="0" w:line="240" w:lineRule="auto"/>
              <w:rPr>
                <w:ins w:id="574" w:author="Dustin Clifford" w:date="2018-06-29T22:02:00Z"/>
                <w:rFonts w:eastAsia="Times New Roman" w:cs="Times New Roman"/>
                <w:sz w:val="18"/>
                <w:szCs w:val="18"/>
              </w:rPr>
            </w:pPr>
            <w:ins w:id="575" w:author="Dustin Clifford" w:date="2018-06-29T22:02:00Z">
              <w:r w:rsidRPr="00973680">
                <w:rPr>
                  <w:rFonts w:eastAsia="Times New Roman" w:cs="Times New Roman"/>
                  <w:sz w:val="18"/>
                  <w:szCs w:val="18"/>
                </w:rPr>
                <w:t> </w:t>
              </w:r>
            </w:ins>
          </w:p>
        </w:tc>
      </w:tr>
      <w:tr w:rsidR="001B1234" w:rsidRPr="00973680" w14:paraId="6C5233ED" w14:textId="77777777" w:rsidTr="00D14508">
        <w:trPr>
          <w:trHeight w:val="48"/>
          <w:ins w:id="576" w:author="Dustin Clifford" w:date="2018-06-29T22:02:00Z"/>
          <w:trPrChange w:id="577" w:author="Dustin Clifford" w:date="2018-06-29T22:12:00Z">
            <w:trPr>
              <w:trHeight w:val="48"/>
            </w:trPr>
          </w:trPrChange>
        </w:trPr>
        <w:tc>
          <w:tcPr>
            <w:tcW w:w="575" w:type="dxa"/>
            <w:tcBorders>
              <w:top w:val="nil"/>
              <w:left w:val="single" w:sz="8" w:space="0" w:color="auto"/>
              <w:bottom w:val="nil"/>
              <w:right w:val="single" w:sz="8" w:space="0" w:color="auto"/>
            </w:tcBorders>
            <w:shd w:val="clear" w:color="auto" w:fill="auto"/>
            <w:vAlign w:val="center"/>
            <w:hideMark/>
            <w:tcPrChange w:id="578" w:author="Dustin Clifford" w:date="2018-06-29T22:12:00Z">
              <w:tcPr>
                <w:tcW w:w="575" w:type="dxa"/>
                <w:tcBorders>
                  <w:top w:val="nil"/>
                  <w:left w:val="single" w:sz="8" w:space="0" w:color="auto"/>
                  <w:bottom w:val="nil"/>
                  <w:right w:val="single" w:sz="8" w:space="0" w:color="auto"/>
                </w:tcBorders>
                <w:shd w:val="clear" w:color="auto" w:fill="auto"/>
                <w:vAlign w:val="center"/>
                <w:hideMark/>
              </w:tcPr>
            </w:tcPrChange>
          </w:tcPr>
          <w:p w14:paraId="45968A7E" w14:textId="77777777" w:rsidR="001B1234" w:rsidRPr="00973680" w:rsidRDefault="001B1234" w:rsidP="00E90C15">
            <w:pPr>
              <w:spacing w:after="0" w:line="240" w:lineRule="auto"/>
              <w:jc w:val="center"/>
              <w:rPr>
                <w:ins w:id="579" w:author="Dustin Clifford" w:date="2018-06-29T22:02:00Z"/>
                <w:rFonts w:eastAsia="Times New Roman" w:cs="Times New Roman"/>
                <w:sz w:val="18"/>
                <w:szCs w:val="18"/>
              </w:rPr>
            </w:pPr>
            <w:bookmarkStart w:id="580" w:name="Req20"/>
            <w:bookmarkEnd w:id="580"/>
            <w:ins w:id="581" w:author="Dustin Clifford" w:date="2018-06-29T22:02:00Z">
              <w:r>
                <w:rPr>
                  <w:rFonts w:eastAsia="Times New Roman" w:cs="Times New Roman"/>
                  <w:sz w:val="18"/>
                  <w:szCs w:val="18"/>
                </w:rPr>
                <w:t>20</w:t>
              </w:r>
            </w:ins>
          </w:p>
        </w:tc>
        <w:tc>
          <w:tcPr>
            <w:tcW w:w="1305" w:type="dxa"/>
            <w:tcBorders>
              <w:top w:val="nil"/>
              <w:left w:val="nil"/>
              <w:bottom w:val="nil"/>
              <w:right w:val="single" w:sz="8" w:space="0" w:color="auto"/>
            </w:tcBorders>
            <w:shd w:val="clear" w:color="auto" w:fill="auto"/>
            <w:vAlign w:val="center"/>
            <w:hideMark/>
            <w:tcPrChange w:id="582" w:author="Dustin Clifford" w:date="2018-06-29T22:12:00Z">
              <w:tcPr>
                <w:tcW w:w="1305" w:type="dxa"/>
                <w:tcBorders>
                  <w:top w:val="nil"/>
                  <w:left w:val="nil"/>
                  <w:bottom w:val="nil"/>
                  <w:right w:val="single" w:sz="8" w:space="0" w:color="auto"/>
                </w:tcBorders>
                <w:shd w:val="clear" w:color="auto" w:fill="auto"/>
                <w:vAlign w:val="center"/>
                <w:hideMark/>
              </w:tcPr>
            </w:tcPrChange>
          </w:tcPr>
          <w:p w14:paraId="3B4BD96B" w14:textId="77777777" w:rsidR="001B1234" w:rsidRPr="00973680" w:rsidRDefault="001B1234" w:rsidP="00E90C15">
            <w:pPr>
              <w:spacing w:after="0" w:line="240" w:lineRule="auto"/>
              <w:rPr>
                <w:ins w:id="583" w:author="Dustin Clifford" w:date="2018-06-29T22:02:00Z"/>
                <w:rFonts w:eastAsia="Times New Roman" w:cs="Times New Roman"/>
                <w:sz w:val="18"/>
                <w:szCs w:val="18"/>
              </w:rPr>
            </w:pPr>
            <w:ins w:id="584" w:author="Dustin Clifford" w:date="2018-06-29T22:02:00Z">
              <w:r w:rsidRPr="00973680">
                <w:rPr>
                  <w:rFonts w:eastAsia="Times New Roman" w:cs="Times New Roman"/>
                  <w:sz w:val="18"/>
                  <w:szCs w:val="18"/>
                </w:rPr>
                <w:t>Calendar timeline</w:t>
              </w:r>
            </w:ins>
          </w:p>
        </w:tc>
        <w:tc>
          <w:tcPr>
            <w:tcW w:w="4500" w:type="dxa"/>
            <w:tcBorders>
              <w:top w:val="nil"/>
              <w:left w:val="nil"/>
              <w:bottom w:val="nil"/>
              <w:right w:val="single" w:sz="8" w:space="0" w:color="auto"/>
            </w:tcBorders>
            <w:shd w:val="clear" w:color="auto" w:fill="auto"/>
            <w:vAlign w:val="center"/>
            <w:hideMark/>
            <w:tcPrChange w:id="585" w:author="Dustin Clifford" w:date="2018-06-29T22:12:00Z">
              <w:tcPr>
                <w:tcW w:w="4860" w:type="dxa"/>
                <w:tcBorders>
                  <w:top w:val="nil"/>
                  <w:left w:val="nil"/>
                  <w:bottom w:val="nil"/>
                  <w:right w:val="single" w:sz="8" w:space="0" w:color="auto"/>
                </w:tcBorders>
                <w:shd w:val="clear" w:color="auto" w:fill="auto"/>
                <w:vAlign w:val="center"/>
                <w:hideMark/>
              </w:tcPr>
            </w:tcPrChange>
          </w:tcPr>
          <w:p w14:paraId="67E0A8F2" w14:textId="77777777" w:rsidR="001B1234" w:rsidRPr="00973680" w:rsidRDefault="001B1234" w:rsidP="00E90C15">
            <w:pPr>
              <w:spacing w:after="0" w:line="240" w:lineRule="auto"/>
              <w:rPr>
                <w:ins w:id="586" w:author="Dustin Clifford" w:date="2018-06-29T22:02:00Z"/>
                <w:rFonts w:eastAsia="Times New Roman" w:cs="Times New Roman"/>
                <w:sz w:val="18"/>
                <w:szCs w:val="18"/>
              </w:rPr>
            </w:pPr>
            <w:ins w:id="587" w:author="Dustin Clifford" w:date="2018-06-29T22:02:00Z">
              <w:r w:rsidRPr="00973680">
                <w:rPr>
                  <w:rFonts w:eastAsia="Times New Roman" w:cs="Times New Roman"/>
                  <w:sz w:val="18"/>
                  <w:szCs w:val="18"/>
                </w:rPr>
                <w:t xml:space="preserve">Booking options (and thus calendar capability) should extend out for up to 12 months </w:t>
              </w:r>
            </w:ins>
          </w:p>
        </w:tc>
        <w:tc>
          <w:tcPr>
            <w:tcW w:w="2880" w:type="dxa"/>
            <w:tcBorders>
              <w:top w:val="nil"/>
              <w:left w:val="nil"/>
              <w:bottom w:val="single" w:sz="8" w:space="0" w:color="auto"/>
              <w:right w:val="single" w:sz="8" w:space="0" w:color="auto"/>
            </w:tcBorders>
            <w:shd w:val="clear" w:color="auto" w:fill="auto"/>
            <w:vAlign w:val="center"/>
            <w:hideMark/>
            <w:tcPrChange w:id="588"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30BE4C44" w14:textId="77777777" w:rsidR="001B1234" w:rsidRDefault="001B1234" w:rsidP="00E90C15">
            <w:pPr>
              <w:spacing w:after="0" w:line="240" w:lineRule="auto"/>
              <w:rPr>
                <w:ins w:id="589" w:author="Dustin Clifford" w:date="2018-06-29T22:02:00Z"/>
                <w:rFonts w:eastAsia="Times New Roman" w:cs="Times New Roman"/>
                <w:sz w:val="18"/>
                <w:szCs w:val="18"/>
              </w:rPr>
            </w:pPr>
            <w:ins w:id="590" w:author="Dustin Clifford" w:date="2018-06-29T22:02:00Z">
              <w:r w:rsidRPr="00973680">
                <w:rPr>
                  <w:rFonts w:eastAsia="Times New Roman" w:cs="Times New Roman"/>
                  <w:sz w:val="18"/>
                  <w:szCs w:val="18"/>
                </w:rPr>
                <w:t>TBD - Need to discuss if this will work for the regionals as well; Borgata currently books out 90 days</w:t>
              </w:r>
            </w:ins>
          </w:p>
          <w:p w14:paraId="0F80AC51" w14:textId="77777777" w:rsidR="001B1234" w:rsidRDefault="001B1234" w:rsidP="00E90C15">
            <w:pPr>
              <w:spacing w:after="0" w:line="240" w:lineRule="auto"/>
              <w:rPr>
                <w:ins w:id="591" w:author="Dustin Clifford" w:date="2018-06-29T22:02:00Z"/>
                <w:rFonts w:eastAsia="Times New Roman" w:cs="Times New Roman"/>
                <w:sz w:val="18"/>
                <w:szCs w:val="18"/>
              </w:rPr>
            </w:pPr>
          </w:p>
          <w:p w14:paraId="565F4A35" w14:textId="77777777" w:rsidR="001B1234" w:rsidRPr="00973680" w:rsidRDefault="001B1234" w:rsidP="00E90C15">
            <w:pPr>
              <w:spacing w:after="0" w:line="240" w:lineRule="auto"/>
              <w:rPr>
                <w:ins w:id="592" w:author="Dustin Clifford" w:date="2018-06-29T22:02:00Z"/>
                <w:rFonts w:eastAsia="Times New Roman" w:cs="Times New Roman"/>
                <w:sz w:val="18"/>
                <w:szCs w:val="18"/>
              </w:rPr>
            </w:pPr>
            <w:ins w:id="593" w:author="Dustin Clifford" w:date="2018-06-29T22:02:00Z">
              <w:r>
                <w:rPr>
                  <w:rFonts w:eastAsia="Times New Roman" w:cs="Times New Roman"/>
                  <w:sz w:val="18"/>
                  <w:szCs w:val="18"/>
                </w:rPr>
                <w:t>Offers will only extend out 6 months</w:t>
              </w:r>
            </w:ins>
          </w:p>
        </w:tc>
        <w:tc>
          <w:tcPr>
            <w:tcW w:w="900" w:type="dxa"/>
            <w:tcBorders>
              <w:top w:val="nil"/>
              <w:left w:val="nil"/>
              <w:bottom w:val="nil"/>
              <w:right w:val="single" w:sz="8" w:space="0" w:color="auto"/>
            </w:tcBorders>
            <w:shd w:val="clear" w:color="auto" w:fill="auto"/>
            <w:vAlign w:val="center"/>
            <w:hideMark/>
            <w:tcPrChange w:id="594" w:author="Dustin Clifford" w:date="2018-06-29T22:12:00Z">
              <w:tcPr>
                <w:tcW w:w="630" w:type="dxa"/>
                <w:tcBorders>
                  <w:top w:val="nil"/>
                  <w:left w:val="nil"/>
                  <w:bottom w:val="nil"/>
                  <w:right w:val="single" w:sz="8" w:space="0" w:color="auto"/>
                </w:tcBorders>
                <w:shd w:val="clear" w:color="auto" w:fill="auto"/>
                <w:vAlign w:val="center"/>
                <w:hideMark/>
              </w:tcPr>
            </w:tcPrChange>
          </w:tcPr>
          <w:p w14:paraId="20AEC898" w14:textId="77777777" w:rsidR="001B1234" w:rsidRPr="00973680" w:rsidRDefault="001B1234" w:rsidP="00E90C15">
            <w:pPr>
              <w:spacing w:after="0" w:line="240" w:lineRule="auto"/>
              <w:rPr>
                <w:ins w:id="595" w:author="Dustin Clifford" w:date="2018-06-29T22:02:00Z"/>
                <w:rFonts w:eastAsia="Times New Roman" w:cs="Times New Roman"/>
                <w:sz w:val="18"/>
                <w:szCs w:val="18"/>
              </w:rPr>
            </w:pPr>
            <w:ins w:id="596" w:author="Dustin Clifford" w:date="2018-06-29T22:02:00Z">
              <w:r w:rsidRPr="00973680">
                <w:rPr>
                  <w:rFonts w:eastAsia="Times New Roman" w:cs="Times New Roman"/>
                  <w:sz w:val="18"/>
                  <w:szCs w:val="18"/>
                </w:rPr>
                <w:t> </w:t>
              </w:r>
            </w:ins>
          </w:p>
        </w:tc>
      </w:tr>
      <w:tr w:rsidR="001B1234" w:rsidRPr="00973680" w14:paraId="4BB48316" w14:textId="77777777" w:rsidTr="00D14508">
        <w:trPr>
          <w:trHeight w:val="241"/>
          <w:ins w:id="597" w:author="Dustin Clifford" w:date="2018-06-29T22:02:00Z"/>
          <w:trPrChange w:id="598" w:author="Dustin Clifford" w:date="2018-06-29T22:12:00Z">
            <w:trPr>
              <w:trHeight w:val="241"/>
            </w:trPr>
          </w:trPrChange>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Change w:id="599"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289EFA98" w14:textId="77777777" w:rsidR="001B1234" w:rsidRPr="00973680" w:rsidRDefault="001B1234" w:rsidP="00E90C15">
            <w:pPr>
              <w:spacing w:after="0" w:line="240" w:lineRule="auto"/>
              <w:jc w:val="center"/>
              <w:rPr>
                <w:ins w:id="600" w:author="Dustin Clifford" w:date="2018-06-29T22:02:00Z"/>
                <w:rFonts w:eastAsia="Times New Roman" w:cs="Times New Roman"/>
                <w:sz w:val="18"/>
                <w:szCs w:val="18"/>
              </w:rPr>
            </w:pPr>
            <w:bookmarkStart w:id="601" w:name="Req21"/>
            <w:bookmarkEnd w:id="601"/>
            <w:ins w:id="602" w:author="Dustin Clifford" w:date="2018-06-29T22:02:00Z">
              <w:r>
                <w:rPr>
                  <w:rFonts w:eastAsia="Times New Roman" w:cs="Times New Roman"/>
                  <w:sz w:val="18"/>
                  <w:szCs w:val="18"/>
                </w:rPr>
                <w:t>21</w:t>
              </w:r>
            </w:ins>
          </w:p>
        </w:tc>
        <w:tc>
          <w:tcPr>
            <w:tcW w:w="1305" w:type="dxa"/>
            <w:tcBorders>
              <w:top w:val="single" w:sz="8" w:space="0" w:color="auto"/>
              <w:left w:val="nil"/>
              <w:bottom w:val="single" w:sz="8" w:space="0" w:color="auto"/>
              <w:right w:val="single" w:sz="8" w:space="0" w:color="auto"/>
            </w:tcBorders>
            <w:shd w:val="clear" w:color="auto" w:fill="auto"/>
            <w:vAlign w:val="center"/>
            <w:hideMark/>
            <w:tcPrChange w:id="603" w:author="Dustin Clifford" w:date="2018-06-29T22:12:00Z">
              <w:tcPr>
                <w:tcW w:w="1305" w:type="dxa"/>
                <w:tcBorders>
                  <w:top w:val="single" w:sz="8" w:space="0" w:color="auto"/>
                  <w:left w:val="nil"/>
                  <w:bottom w:val="single" w:sz="8" w:space="0" w:color="auto"/>
                  <w:right w:val="single" w:sz="8" w:space="0" w:color="auto"/>
                </w:tcBorders>
                <w:shd w:val="clear" w:color="auto" w:fill="auto"/>
                <w:vAlign w:val="center"/>
                <w:hideMark/>
              </w:tcPr>
            </w:tcPrChange>
          </w:tcPr>
          <w:p w14:paraId="7600577B" w14:textId="77777777" w:rsidR="001B1234" w:rsidRPr="00973680" w:rsidRDefault="001B1234" w:rsidP="00E90C15">
            <w:pPr>
              <w:spacing w:after="0" w:line="240" w:lineRule="auto"/>
              <w:rPr>
                <w:ins w:id="604" w:author="Dustin Clifford" w:date="2018-06-29T22:02:00Z"/>
                <w:rFonts w:eastAsia="Times New Roman" w:cs="Times New Roman"/>
                <w:sz w:val="18"/>
                <w:szCs w:val="18"/>
              </w:rPr>
            </w:pPr>
            <w:ins w:id="605" w:author="Dustin Clifford" w:date="2018-06-29T22:02:00Z">
              <w:r w:rsidRPr="00973680">
                <w:rPr>
                  <w:rFonts w:eastAsia="Times New Roman" w:cs="Times New Roman"/>
                  <w:sz w:val="18"/>
                  <w:szCs w:val="18"/>
                </w:rPr>
                <w:t>Length of stay</w:t>
              </w:r>
            </w:ins>
          </w:p>
        </w:tc>
        <w:tc>
          <w:tcPr>
            <w:tcW w:w="4500" w:type="dxa"/>
            <w:tcBorders>
              <w:top w:val="single" w:sz="8" w:space="0" w:color="auto"/>
              <w:left w:val="nil"/>
              <w:bottom w:val="single" w:sz="8" w:space="0" w:color="auto"/>
              <w:right w:val="single" w:sz="8" w:space="0" w:color="auto"/>
            </w:tcBorders>
            <w:shd w:val="clear" w:color="auto" w:fill="auto"/>
            <w:vAlign w:val="center"/>
            <w:hideMark/>
            <w:tcPrChange w:id="606" w:author="Dustin Clifford" w:date="2018-06-29T22:12:00Z">
              <w:tcPr>
                <w:tcW w:w="4860" w:type="dxa"/>
                <w:tcBorders>
                  <w:top w:val="single" w:sz="8" w:space="0" w:color="auto"/>
                  <w:left w:val="nil"/>
                  <w:bottom w:val="single" w:sz="8" w:space="0" w:color="auto"/>
                  <w:right w:val="single" w:sz="8" w:space="0" w:color="auto"/>
                </w:tcBorders>
                <w:shd w:val="clear" w:color="auto" w:fill="auto"/>
                <w:vAlign w:val="center"/>
                <w:hideMark/>
              </w:tcPr>
            </w:tcPrChange>
          </w:tcPr>
          <w:p w14:paraId="062907B8" w14:textId="77777777" w:rsidR="001B1234" w:rsidRPr="00973680" w:rsidRDefault="001B1234" w:rsidP="00E90C15">
            <w:pPr>
              <w:spacing w:after="0" w:line="240" w:lineRule="auto"/>
              <w:rPr>
                <w:ins w:id="607" w:author="Dustin Clifford" w:date="2018-06-29T22:02:00Z"/>
                <w:rFonts w:eastAsia="Times New Roman" w:cs="Times New Roman"/>
                <w:sz w:val="18"/>
                <w:szCs w:val="18"/>
              </w:rPr>
            </w:pPr>
            <w:ins w:id="608" w:author="Dustin Clifford" w:date="2018-06-29T22:02:00Z">
              <w:r w:rsidRPr="00973680">
                <w:rPr>
                  <w:rFonts w:eastAsia="Times New Roman" w:cs="Times New Roman"/>
                  <w:sz w:val="18"/>
                  <w:szCs w:val="18"/>
                </w:rPr>
                <w:t>Calendar should not require a customer to select length of stay as a pre-requisite for viewing; should be able to flex length of stay within calendar</w:t>
              </w:r>
            </w:ins>
          </w:p>
        </w:tc>
        <w:tc>
          <w:tcPr>
            <w:tcW w:w="2880" w:type="dxa"/>
            <w:tcBorders>
              <w:top w:val="nil"/>
              <w:left w:val="nil"/>
              <w:bottom w:val="single" w:sz="8" w:space="0" w:color="auto"/>
              <w:right w:val="single" w:sz="8" w:space="0" w:color="auto"/>
            </w:tcBorders>
            <w:shd w:val="clear" w:color="auto" w:fill="auto"/>
            <w:vAlign w:val="center"/>
            <w:hideMark/>
            <w:tcPrChange w:id="609"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6F19BF09" w14:textId="77777777" w:rsidR="001B1234" w:rsidRPr="00973680" w:rsidRDefault="001B1234" w:rsidP="00E90C15">
            <w:pPr>
              <w:spacing w:after="0" w:line="240" w:lineRule="auto"/>
              <w:rPr>
                <w:ins w:id="610" w:author="Dustin Clifford" w:date="2018-06-29T22:02:00Z"/>
                <w:rFonts w:eastAsia="Times New Roman" w:cs="Times New Roman"/>
                <w:sz w:val="18"/>
                <w:szCs w:val="18"/>
              </w:rPr>
            </w:pPr>
            <w:ins w:id="611" w:author="Dustin Clifford" w:date="2018-06-29T22:02:00Z">
              <w:r w:rsidRPr="00973680">
                <w:rPr>
                  <w:rFonts w:eastAsia="Times New Roman" w:cs="Times New Roman"/>
                  <w:sz w:val="18"/>
                  <w:szCs w:val="18"/>
                </w:rPr>
                <w:t> </w:t>
              </w:r>
            </w:ins>
          </w:p>
        </w:tc>
        <w:tc>
          <w:tcPr>
            <w:tcW w:w="900" w:type="dxa"/>
            <w:tcBorders>
              <w:top w:val="single" w:sz="8" w:space="0" w:color="auto"/>
              <w:left w:val="nil"/>
              <w:bottom w:val="single" w:sz="8" w:space="0" w:color="auto"/>
              <w:right w:val="single" w:sz="8" w:space="0" w:color="auto"/>
            </w:tcBorders>
            <w:shd w:val="clear" w:color="auto" w:fill="auto"/>
            <w:vAlign w:val="center"/>
            <w:hideMark/>
            <w:tcPrChange w:id="612" w:author="Dustin Clifford" w:date="2018-06-29T22:12:00Z">
              <w:tcPr>
                <w:tcW w:w="630" w:type="dxa"/>
                <w:tcBorders>
                  <w:top w:val="single" w:sz="8" w:space="0" w:color="auto"/>
                  <w:left w:val="nil"/>
                  <w:bottom w:val="single" w:sz="8" w:space="0" w:color="auto"/>
                  <w:right w:val="single" w:sz="8" w:space="0" w:color="auto"/>
                </w:tcBorders>
                <w:shd w:val="clear" w:color="auto" w:fill="auto"/>
                <w:vAlign w:val="center"/>
                <w:hideMark/>
              </w:tcPr>
            </w:tcPrChange>
          </w:tcPr>
          <w:p w14:paraId="49C2A804" w14:textId="77777777" w:rsidR="001B1234" w:rsidRPr="00973680" w:rsidRDefault="001B1234" w:rsidP="00E90C15">
            <w:pPr>
              <w:spacing w:after="0" w:line="240" w:lineRule="auto"/>
              <w:rPr>
                <w:ins w:id="613" w:author="Dustin Clifford" w:date="2018-06-29T22:02:00Z"/>
                <w:rFonts w:eastAsia="Times New Roman" w:cs="Times New Roman"/>
                <w:sz w:val="18"/>
                <w:szCs w:val="18"/>
              </w:rPr>
            </w:pPr>
            <w:ins w:id="614" w:author="Dustin Clifford" w:date="2018-06-29T22:02:00Z">
              <w:r w:rsidRPr="00973680">
                <w:rPr>
                  <w:rFonts w:eastAsia="Times New Roman" w:cs="Times New Roman"/>
                  <w:sz w:val="18"/>
                  <w:szCs w:val="18"/>
                </w:rPr>
                <w:t> </w:t>
              </w:r>
            </w:ins>
          </w:p>
        </w:tc>
      </w:tr>
      <w:tr w:rsidR="001B1234" w:rsidRPr="00973680" w14:paraId="070512A3" w14:textId="77777777" w:rsidTr="00D14508">
        <w:trPr>
          <w:trHeight w:val="48"/>
          <w:ins w:id="615" w:author="Dustin Clifford" w:date="2018-06-29T22:02:00Z"/>
          <w:trPrChange w:id="616"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61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715B077" w14:textId="77777777" w:rsidR="001B1234" w:rsidRPr="00973680" w:rsidRDefault="001B1234" w:rsidP="00E90C15">
            <w:pPr>
              <w:spacing w:after="0" w:line="240" w:lineRule="auto"/>
              <w:jc w:val="center"/>
              <w:rPr>
                <w:ins w:id="618" w:author="Dustin Clifford" w:date="2018-06-29T22:02:00Z"/>
                <w:rFonts w:eastAsia="Times New Roman" w:cs="Times New Roman"/>
                <w:sz w:val="18"/>
                <w:szCs w:val="18"/>
              </w:rPr>
            </w:pPr>
            <w:bookmarkStart w:id="619" w:name="Req22"/>
            <w:bookmarkEnd w:id="619"/>
            <w:ins w:id="620" w:author="Dustin Clifford" w:date="2018-06-29T22:02:00Z">
              <w:r>
                <w:rPr>
                  <w:rFonts w:eastAsia="Times New Roman" w:cs="Times New Roman"/>
                  <w:sz w:val="18"/>
                  <w:szCs w:val="18"/>
                </w:rPr>
                <w:t>22</w:t>
              </w:r>
            </w:ins>
          </w:p>
        </w:tc>
        <w:tc>
          <w:tcPr>
            <w:tcW w:w="1305" w:type="dxa"/>
            <w:tcBorders>
              <w:top w:val="nil"/>
              <w:left w:val="nil"/>
              <w:bottom w:val="single" w:sz="8" w:space="0" w:color="auto"/>
              <w:right w:val="single" w:sz="8" w:space="0" w:color="auto"/>
            </w:tcBorders>
            <w:shd w:val="clear" w:color="auto" w:fill="auto"/>
            <w:vAlign w:val="center"/>
            <w:hideMark/>
            <w:tcPrChange w:id="621"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61FBE64" w14:textId="77777777" w:rsidR="001B1234" w:rsidRPr="00973680" w:rsidRDefault="001B1234" w:rsidP="00E90C15">
            <w:pPr>
              <w:spacing w:after="0" w:line="240" w:lineRule="auto"/>
              <w:rPr>
                <w:ins w:id="622" w:author="Dustin Clifford" w:date="2018-06-29T22:02:00Z"/>
                <w:rFonts w:eastAsia="Times New Roman" w:cs="Times New Roman"/>
                <w:sz w:val="18"/>
                <w:szCs w:val="18"/>
              </w:rPr>
            </w:pPr>
            <w:ins w:id="623" w:author="Dustin Clifford" w:date="2018-06-29T22:02:00Z">
              <w:r w:rsidRPr="00973680">
                <w:rPr>
                  <w:rFonts w:eastAsia="Times New Roman" w:cs="Times New Roman"/>
                  <w:sz w:val="18"/>
                  <w:szCs w:val="18"/>
                </w:rPr>
                <w:t>Property Selection</w:t>
              </w:r>
            </w:ins>
          </w:p>
        </w:tc>
        <w:tc>
          <w:tcPr>
            <w:tcW w:w="4500" w:type="dxa"/>
            <w:tcBorders>
              <w:top w:val="nil"/>
              <w:left w:val="nil"/>
              <w:bottom w:val="single" w:sz="8" w:space="0" w:color="auto"/>
              <w:right w:val="single" w:sz="8" w:space="0" w:color="auto"/>
            </w:tcBorders>
            <w:shd w:val="clear" w:color="auto" w:fill="auto"/>
            <w:vAlign w:val="center"/>
            <w:hideMark/>
            <w:tcPrChange w:id="624"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4AD7D127" w14:textId="77777777" w:rsidR="001B1234" w:rsidRPr="00973680" w:rsidRDefault="001B1234" w:rsidP="00E90C15">
            <w:pPr>
              <w:spacing w:after="0" w:line="240" w:lineRule="auto"/>
              <w:rPr>
                <w:ins w:id="625" w:author="Dustin Clifford" w:date="2018-06-29T22:02:00Z"/>
                <w:rFonts w:eastAsia="Times New Roman" w:cs="Times New Roman"/>
                <w:sz w:val="18"/>
                <w:szCs w:val="18"/>
              </w:rPr>
            </w:pPr>
            <w:ins w:id="626" w:author="Dustin Clifford" w:date="2018-06-29T22:02:00Z">
              <w:r w:rsidRPr="00973680">
                <w:rPr>
                  <w:rFonts w:eastAsia="Times New Roman" w:cs="Times New Roman"/>
                  <w:sz w:val="18"/>
                  <w:szCs w:val="18"/>
                </w:rPr>
                <w:t>Need multiple ways to vie</w:t>
              </w:r>
              <w:r>
                <w:rPr>
                  <w:rFonts w:eastAsia="Times New Roman" w:cs="Times New Roman"/>
                  <w:sz w:val="18"/>
                  <w:szCs w:val="18"/>
                </w:rPr>
                <w:t>w properties and regions (e.g.,</w:t>
              </w:r>
              <w:r w:rsidRPr="00973680">
                <w:rPr>
                  <w:rFonts w:eastAsia="Times New Roman" w:cs="Times New Roman"/>
                  <w:sz w:val="18"/>
                  <w:szCs w:val="18"/>
                </w:rPr>
                <w:t xml:space="preserve"> Show single property, show all Vegas, show all regionals, show all - to flesh out options further)</w:t>
              </w:r>
            </w:ins>
          </w:p>
        </w:tc>
        <w:tc>
          <w:tcPr>
            <w:tcW w:w="2880" w:type="dxa"/>
            <w:tcBorders>
              <w:top w:val="nil"/>
              <w:left w:val="nil"/>
              <w:bottom w:val="single" w:sz="8" w:space="0" w:color="auto"/>
              <w:right w:val="single" w:sz="8" w:space="0" w:color="auto"/>
            </w:tcBorders>
            <w:shd w:val="clear" w:color="auto" w:fill="auto"/>
            <w:vAlign w:val="center"/>
            <w:hideMark/>
            <w:tcPrChange w:id="627"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547FA24E" w14:textId="77777777" w:rsidR="001B1234" w:rsidRPr="00973680" w:rsidRDefault="001B1234" w:rsidP="00E90C15">
            <w:pPr>
              <w:spacing w:after="0" w:line="240" w:lineRule="auto"/>
              <w:rPr>
                <w:ins w:id="628" w:author="Dustin Clifford" w:date="2018-06-29T22:02:00Z"/>
                <w:rFonts w:eastAsia="Times New Roman" w:cs="Times New Roman"/>
                <w:sz w:val="18"/>
                <w:szCs w:val="18"/>
              </w:rPr>
            </w:pPr>
            <w:ins w:id="629" w:author="Dustin Clifford" w:date="2018-06-29T22:02:00Z">
              <w:r>
                <w:rPr>
                  <w:rFonts w:eastAsia="Times New Roman" w:cs="Times New Roman"/>
                  <w:sz w:val="18"/>
                  <w:szCs w:val="18"/>
                </w:rPr>
                <w:t xml:space="preserve">Presentation will likely differ by website, TBD based on customer preferences (e.g., property may only show single property, then </w:t>
              </w:r>
              <w:proofErr w:type="gramStart"/>
              <w:r>
                <w:rPr>
                  <w:rFonts w:eastAsia="Times New Roman" w:cs="Times New Roman"/>
                  <w:sz w:val="18"/>
                  <w:szCs w:val="18"/>
                </w:rPr>
                <w:t>open up</w:t>
              </w:r>
              <w:proofErr w:type="gramEnd"/>
              <w:r>
                <w:rPr>
                  <w:rFonts w:eastAsia="Times New Roman" w:cs="Times New Roman"/>
                  <w:sz w:val="18"/>
                  <w:szCs w:val="18"/>
                </w:rPr>
                <w:t xml:space="preserve"> new window to M life booking if multiple properties desired)</w:t>
              </w:r>
            </w:ins>
          </w:p>
        </w:tc>
        <w:tc>
          <w:tcPr>
            <w:tcW w:w="900" w:type="dxa"/>
            <w:tcBorders>
              <w:top w:val="nil"/>
              <w:left w:val="nil"/>
              <w:bottom w:val="single" w:sz="8" w:space="0" w:color="auto"/>
              <w:right w:val="single" w:sz="8" w:space="0" w:color="auto"/>
            </w:tcBorders>
            <w:shd w:val="clear" w:color="auto" w:fill="auto"/>
            <w:vAlign w:val="center"/>
            <w:hideMark/>
            <w:tcPrChange w:id="630"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F825BB5" w14:textId="77777777" w:rsidR="001B1234" w:rsidRPr="00973680" w:rsidRDefault="001B1234" w:rsidP="00E90C15">
            <w:pPr>
              <w:spacing w:after="0" w:line="240" w:lineRule="auto"/>
              <w:rPr>
                <w:ins w:id="631" w:author="Dustin Clifford" w:date="2018-06-29T22:02:00Z"/>
                <w:rFonts w:eastAsia="Times New Roman" w:cs="Times New Roman"/>
                <w:sz w:val="18"/>
                <w:szCs w:val="18"/>
              </w:rPr>
            </w:pPr>
            <w:ins w:id="632" w:author="Dustin Clifford" w:date="2018-06-29T22:02:00Z">
              <w:r w:rsidRPr="00973680">
                <w:rPr>
                  <w:rFonts w:eastAsia="Times New Roman" w:cs="Times New Roman"/>
                  <w:sz w:val="18"/>
                  <w:szCs w:val="18"/>
                </w:rPr>
                <w:t> </w:t>
              </w:r>
            </w:ins>
          </w:p>
        </w:tc>
      </w:tr>
      <w:tr w:rsidR="001B1234" w:rsidRPr="00973680" w14:paraId="7620F3C9" w14:textId="77777777" w:rsidTr="00D14508">
        <w:trPr>
          <w:trHeight w:val="403"/>
          <w:ins w:id="633" w:author="Dustin Clifford" w:date="2018-06-29T22:02:00Z"/>
          <w:trPrChange w:id="634" w:author="Dustin Clifford" w:date="2018-06-29T22:12:00Z">
            <w:trPr>
              <w:trHeight w:val="403"/>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635"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8A8AF8F" w14:textId="77777777" w:rsidR="001B1234" w:rsidRPr="00973680" w:rsidRDefault="001B1234" w:rsidP="00E90C15">
            <w:pPr>
              <w:spacing w:after="0" w:line="240" w:lineRule="auto"/>
              <w:jc w:val="center"/>
              <w:rPr>
                <w:ins w:id="636" w:author="Dustin Clifford" w:date="2018-06-29T22:02:00Z"/>
                <w:rFonts w:eastAsia="Times New Roman" w:cs="Times New Roman"/>
                <w:sz w:val="18"/>
                <w:szCs w:val="18"/>
              </w:rPr>
            </w:pPr>
            <w:bookmarkStart w:id="637" w:name="Req23"/>
            <w:bookmarkEnd w:id="637"/>
            <w:ins w:id="638" w:author="Dustin Clifford" w:date="2018-06-29T22:02:00Z">
              <w:r>
                <w:rPr>
                  <w:rFonts w:eastAsia="Times New Roman" w:cs="Times New Roman"/>
                  <w:sz w:val="18"/>
                  <w:szCs w:val="18"/>
                </w:rPr>
                <w:lastRenderedPageBreak/>
                <w:t>23</w:t>
              </w:r>
            </w:ins>
          </w:p>
        </w:tc>
        <w:tc>
          <w:tcPr>
            <w:tcW w:w="1305" w:type="dxa"/>
            <w:tcBorders>
              <w:top w:val="nil"/>
              <w:left w:val="nil"/>
              <w:bottom w:val="single" w:sz="8" w:space="0" w:color="auto"/>
              <w:right w:val="single" w:sz="8" w:space="0" w:color="auto"/>
            </w:tcBorders>
            <w:shd w:val="clear" w:color="auto" w:fill="auto"/>
            <w:vAlign w:val="center"/>
            <w:hideMark/>
            <w:tcPrChange w:id="639"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A63F191" w14:textId="77777777" w:rsidR="001B1234" w:rsidRPr="00973680" w:rsidRDefault="001B1234" w:rsidP="00E90C15">
            <w:pPr>
              <w:spacing w:after="0" w:line="240" w:lineRule="auto"/>
              <w:rPr>
                <w:ins w:id="640" w:author="Dustin Clifford" w:date="2018-06-29T22:02:00Z"/>
                <w:rFonts w:eastAsia="Times New Roman" w:cs="Times New Roman"/>
                <w:sz w:val="18"/>
                <w:szCs w:val="18"/>
              </w:rPr>
            </w:pPr>
            <w:ins w:id="641" w:author="Dustin Clifford" w:date="2018-06-29T22:02:00Z">
              <w:r w:rsidRPr="00973680">
                <w:rPr>
                  <w:rFonts w:eastAsia="Times New Roman" w:cs="Times New Roman"/>
                  <w:sz w:val="18"/>
                  <w:szCs w:val="18"/>
                </w:rPr>
                <w:t>Date Selection</w:t>
              </w:r>
            </w:ins>
          </w:p>
        </w:tc>
        <w:tc>
          <w:tcPr>
            <w:tcW w:w="4500" w:type="dxa"/>
            <w:tcBorders>
              <w:top w:val="nil"/>
              <w:left w:val="nil"/>
              <w:bottom w:val="single" w:sz="8" w:space="0" w:color="auto"/>
              <w:right w:val="single" w:sz="8" w:space="0" w:color="auto"/>
            </w:tcBorders>
            <w:shd w:val="clear" w:color="auto" w:fill="auto"/>
            <w:vAlign w:val="center"/>
            <w:hideMark/>
            <w:tcPrChange w:id="642"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573721BD" w14:textId="77777777" w:rsidR="001B1234" w:rsidRPr="00973680" w:rsidRDefault="001B1234" w:rsidP="00E90C15">
            <w:pPr>
              <w:spacing w:after="0" w:line="240" w:lineRule="auto"/>
              <w:rPr>
                <w:ins w:id="643" w:author="Dustin Clifford" w:date="2018-06-29T22:02:00Z"/>
                <w:rFonts w:eastAsia="Times New Roman" w:cs="Times New Roman"/>
                <w:sz w:val="18"/>
                <w:szCs w:val="18"/>
              </w:rPr>
            </w:pPr>
            <w:ins w:id="644" w:author="Dustin Clifford" w:date="2018-06-29T22:02:00Z">
              <w:r w:rsidRPr="00973680">
                <w:rPr>
                  <w:rFonts w:eastAsia="Times New Roman" w:cs="Times New Roman"/>
                  <w:sz w:val="18"/>
                  <w:szCs w:val="18"/>
                </w:rPr>
                <w:t>Should allow customers to select specific dates or flexible dates i.e. view rates for a whole month; if customer has not selected any dates, start with today and show next 30 days</w:t>
              </w:r>
            </w:ins>
          </w:p>
        </w:tc>
        <w:tc>
          <w:tcPr>
            <w:tcW w:w="2880" w:type="dxa"/>
            <w:tcBorders>
              <w:top w:val="nil"/>
              <w:left w:val="nil"/>
              <w:bottom w:val="single" w:sz="8" w:space="0" w:color="auto"/>
              <w:right w:val="single" w:sz="8" w:space="0" w:color="auto"/>
            </w:tcBorders>
            <w:shd w:val="clear" w:color="auto" w:fill="auto"/>
            <w:vAlign w:val="center"/>
            <w:hideMark/>
            <w:tcPrChange w:id="645"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7916363C" w14:textId="77777777" w:rsidR="001B1234" w:rsidRPr="00973680" w:rsidRDefault="001B1234" w:rsidP="00E90C15">
            <w:pPr>
              <w:spacing w:after="0" w:line="240" w:lineRule="auto"/>
              <w:rPr>
                <w:ins w:id="646" w:author="Dustin Clifford" w:date="2018-06-29T22:02:00Z"/>
                <w:rFonts w:eastAsia="Times New Roman" w:cs="Times New Roman"/>
                <w:sz w:val="18"/>
                <w:szCs w:val="18"/>
              </w:rPr>
            </w:pPr>
            <w:ins w:id="647"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64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42B8F2F" w14:textId="77777777" w:rsidR="001B1234" w:rsidRPr="00973680" w:rsidRDefault="001B1234" w:rsidP="00E90C15">
            <w:pPr>
              <w:spacing w:after="0" w:line="240" w:lineRule="auto"/>
              <w:rPr>
                <w:ins w:id="649" w:author="Dustin Clifford" w:date="2018-06-29T22:02:00Z"/>
                <w:rFonts w:eastAsia="Times New Roman" w:cs="Times New Roman"/>
                <w:sz w:val="18"/>
                <w:szCs w:val="18"/>
              </w:rPr>
            </w:pPr>
            <w:ins w:id="650" w:author="Dustin Clifford" w:date="2018-06-29T22:02:00Z">
              <w:r w:rsidRPr="00973680">
                <w:rPr>
                  <w:rFonts w:eastAsia="Times New Roman" w:cs="Times New Roman"/>
                  <w:sz w:val="18"/>
                  <w:szCs w:val="18"/>
                </w:rPr>
                <w:t> </w:t>
              </w:r>
            </w:ins>
          </w:p>
        </w:tc>
      </w:tr>
      <w:tr w:rsidR="001B1234" w:rsidRPr="00973680" w14:paraId="7071264A" w14:textId="77777777" w:rsidTr="00D14508">
        <w:trPr>
          <w:trHeight w:val="60"/>
          <w:ins w:id="651" w:author="Dustin Clifford" w:date="2018-06-29T22:02:00Z"/>
          <w:trPrChange w:id="652" w:author="Dustin Clifford" w:date="2018-06-29T22:12:00Z">
            <w:trPr>
              <w:trHeight w:val="60"/>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65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9354D91" w14:textId="77777777" w:rsidR="001B1234" w:rsidRPr="00973680" w:rsidRDefault="001B1234" w:rsidP="00E90C15">
            <w:pPr>
              <w:spacing w:after="0" w:line="240" w:lineRule="auto"/>
              <w:jc w:val="center"/>
              <w:rPr>
                <w:ins w:id="654" w:author="Dustin Clifford" w:date="2018-06-29T22:02:00Z"/>
                <w:rFonts w:eastAsia="Times New Roman" w:cs="Times New Roman"/>
                <w:sz w:val="18"/>
                <w:szCs w:val="18"/>
              </w:rPr>
            </w:pPr>
            <w:bookmarkStart w:id="655" w:name="Req24"/>
            <w:bookmarkEnd w:id="655"/>
            <w:ins w:id="656" w:author="Dustin Clifford" w:date="2018-06-29T22:02:00Z">
              <w:r>
                <w:rPr>
                  <w:rFonts w:eastAsia="Times New Roman" w:cs="Times New Roman"/>
                  <w:sz w:val="18"/>
                  <w:szCs w:val="18"/>
                </w:rPr>
                <w:t>24</w:t>
              </w:r>
            </w:ins>
          </w:p>
        </w:tc>
        <w:tc>
          <w:tcPr>
            <w:tcW w:w="1305" w:type="dxa"/>
            <w:tcBorders>
              <w:top w:val="nil"/>
              <w:left w:val="nil"/>
              <w:bottom w:val="single" w:sz="8" w:space="0" w:color="auto"/>
              <w:right w:val="single" w:sz="8" w:space="0" w:color="auto"/>
            </w:tcBorders>
            <w:shd w:val="clear" w:color="auto" w:fill="auto"/>
            <w:vAlign w:val="center"/>
            <w:hideMark/>
            <w:tcPrChange w:id="657"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CEDB514" w14:textId="77777777" w:rsidR="001B1234" w:rsidRPr="00973680" w:rsidRDefault="001B1234" w:rsidP="00E90C15">
            <w:pPr>
              <w:spacing w:after="0" w:line="240" w:lineRule="auto"/>
              <w:rPr>
                <w:ins w:id="658" w:author="Dustin Clifford" w:date="2018-06-29T22:02:00Z"/>
                <w:rFonts w:eastAsia="Times New Roman" w:cs="Times New Roman"/>
                <w:sz w:val="18"/>
                <w:szCs w:val="18"/>
              </w:rPr>
            </w:pPr>
            <w:ins w:id="659" w:author="Dustin Clifford" w:date="2018-06-29T22:02:00Z">
              <w:r w:rsidRPr="00973680">
                <w:rPr>
                  <w:rFonts w:eastAsia="Times New Roman" w:cs="Times New Roman"/>
                  <w:sz w:val="18"/>
                  <w:szCs w:val="18"/>
                </w:rPr>
                <w:t>Room Selection</w:t>
              </w:r>
            </w:ins>
          </w:p>
        </w:tc>
        <w:tc>
          <w:tcPr>
            <w:tcW w:w="4500" w:type="dxa"/>
            <w:tcBorders>
              <w:top w:val="nil"/>
              <w:left w:val="nil"/>
              <w:bottom w:val="single" w:sz="8" w:space="0" w:color="auto"/>
              <w:right w:val="single" w:sz="8" w:space="0" w:color="auto"/>
            </w:tcBorders>
            <w:shd w:val="clear" w:color="auto" w:fill="auto"/>
            <w:vAlign w:val="center"/>
            <w:hideMark/>
            <w:tcPrChange w:id="660"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06488E58" w14:textId="77777777" w:rsidR="001B1234" w:rsidRPr="00973680" w:rsidRDefault="001B1234" w:rsidP="00E90C15">
            <w:pPr>
              <w:spacing w:after="0" w:line="240" w:lineRule="auto"/>
              <w:rPr>
                <w:ins w:id="661" w:author="Dustin Clifford" w:date="2018-06-29T22:02:00Z"/>
                <w:rFonts w:eastAsia="Times New Roman" w:cs="Times New Roman"/>
                <w:sz w:val="18"/>
                <w:szCs w:val="18"/>
              </w:rPr>
            </w:pPr>
            <w:ins w:id="662" w:author="Dustin Clifford" w:date="2018-06-29T22:02:00Z">
              <w:r w:rsidRPr="00973680">
                <w:rPr>
                  <w:rFonts w:eastAsia="Times New Roman" w:cs="Times New Roman"/>
                  <w:sz w:val="18"/>
                  <w:szCs w:val="18"/>
                </w:rPr>
                <w:t xml:space="preserve">Should allow </w:t>
              </w:r>
              <w:proofErr w:type="spellStart"/>
              <w:r w:rsidRPr="00973680">
                <w:rPr>
                  <w:rFonts w:eastAsia="Times New Roman" w:cs="Times New Roman"/>
                  <w:sz w:val="18"/>
                  <w:szCs w:val="18"/>
                </w:rPr>
                <w:t>customers</w:t>
              </w:r>
              <w:proofErr w:type="spellEnd"/>
              <w:r w:rsidRPr="00973680">
                <w:rPr>
                  <w:rFonts w:eastAsia="Times New Roman" w:cs="Times New Roman"/>
                  <w:sz w:val="18"/>
                  <w:szCs w:val="18"/>
                </w:rPr>
                <w:t xml:space="preserve"> ability to see only specific types of rooms i.e. only suites</w:t>
              </w:r>
            </w:ins>
          </w:p>
        </w:tc>
        <w:tc>
          <w:tcPr>
            <w:tcW w:w="2880" w:type="dxa"/>
            <w:tcBorders>
              <w:top w:val="nil"/>
              <w:left w:val="nil"/>
              <w:bottom w:val="single" w:sz="8" w:space="0" w:color="auto"/>
              <w:right w:val="single" w:sz="8" w:space="0" w:color="auto"/>
            </w:tcBorders>
            <w:shd w:val="clear" w:color="auto" w:fill="auto"/>
            <w:vAlign w:val="center"/>
            <w:hideMark/>
            <w:tcPrChange w:id="663"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288983C9" w14:textId="77777777" w:rsidR="001B1234" w:rsidRPr="00973680" w:rsidRDefault="001B1234" w:rsidP="00E90C15">
            <w:pPr>
              <w:spacing w:after="0" w:line="240" w:lineRule="auto"/>
              <w:rPr>
                <w:ins w:id="664" w:author="Dustin Clifford" w:date="2018-06-29T22:02:00Z"/>
                <w:rFonts w:eastAsia="Times New Roman" w:cs="Times New Roman"/>
                <w:sz w:val="18"/>
                <w:szCs w:val="18"/>
              </w:rPr>
            </w:pPr>
            <w:ins w:id="665" w:author="Dustin Clifford" w:date="2018-06-29T22:02:00Z">
              <w:r w:rsidRPr="00973680">
                <w:rPr>
                  <w:rFonts w:eastAsia="Times New Roman" w:cs="Times New Roman"/>
                  <w:sz w:val="18"/>
                  <w:szCs w:val="18"/>
                </w:rPr>
                <w:t> </w:t>
              </w:r>
              <w:r>
                <w:rPr>
                  <w:rFonts w:eastAsia="Times New Roman" w:cs="Times New Roman"/>
                  <w:sz w:val="18"/>
                  <w:szCs w:val="18"/>
                </w:rPr>
                <w:t>Not MVP, Future State</w:t>
              </w:r>
            </w:ins>
          </w:p>
        </w:tc>
        <w:tc>
          <w:tcPr>
            <w:tcW w:w="900" w:type="dxa"/>
            <w:tcBorders>
              <w:top w:val="nil"/>
              <w:left w:val="nil"/>
              <w:bottom w:val="single" w:sz="8" w:space="0" w:color="auto"/>
              <w:right w:val="single" w:sz="8" w:space="0" w:color="auto"/>
            </w:tcBorders>
            <w:shd w:val="clear" w:color="auto" w:fill="auto"/>
            <w:vAlign w:val="center"/>
            <w:hideMark/>
            <w:tcPrChange w:id="666"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E918A3D" w14:textId="77777777" w:rsidR="001B1234" w:rsidRPr="006140B3" w:rsidRDefault="001B1234" w:rsidP="00E90C15">
            <w:pPr>
              <w:spacing w:after="0" w:line="240" w:lineRule="auto"/>
              <w:rPr>
                <w:ins w:id="667" w:author="Dustin Clifford" w:date="2018-06-29T22:02:00Z"/>
                <w:rFonts w:eastAsia="Times New Roman" w:cs="Times New Roman"/>
                <w:sz w:val="16"/>
                <w:szCs w:val="18"/>
              </w:rPr>
            </w:pPr>
            <w:ins w:id="668" w:author="Dustin Clifford" w:date="2018-06-29T22:02:00Z">
              <w:r w:rsidRPr="006140B3">
                <w:rPr>
                  <w:rFonts w:eastAsia="Times New Roman" w:cs="Times New Roman"/>
                  <w:sz w:val="14"/>
                  <w:szCs w:val="18"/>
                </w:rPr>
                <w:t>Future</w:t>
              </w:r>
            </w:ins>
          </w:p>
        </w:tc>
      </w:tr>
      <w:tr w:rsidR="001B1234" w:rsidRPr="00973680" w14:paraId="20EFE3F6" w14:textId="77777777" w:rsidTr="00D14508">
        <w:trPr>
          <w:trHeight w:val="1452"/>
          <w:ins w:id="669" w:author="Dustin Clifford" w:date="2018-06-29T22:02:00Z"/>
          <w:trPrChange w:id="670" w:author="Dustin Clifford" w:date="2018-06-29T22:12:00Z">
            <w:trPr>
              <w:trHeight w:val="1452"/>
            </w:trPr>
          </w:trPrChange>
        </w:trPr>
        <w:tc>
          <w:tcPr>
            <w:tcW w:w="575" w:type="dxa"/>
            <w:tcBorders>
              <w:top w:val="nil"/>
              <w:left w:val="single" w:sz="8" w:space="0" w:color="auto"/>
              <w:bottom w:val="nil"/>
              <w:right w:val="single" w:sz="8" w:space="0" w:color="auto"/>
            </w:tcBorders>
            <w:shd w:val="clear" w:color="auto" w:fill="auto"/>
            <w:vAlign w:val="center"/>
            <w:hideMark/>
            <w:tcPrChange w:id="671" w:author="Dustin Clifford" w:date="2018-06-29T22:12:00Z">
              <w:tcPr>
                <w:tcW w:w="575" w:type="dxa"/>
                <w:tcBorders>
                  <w:top w:val="nil"/>
                  <w:left w:val="single" w:sz="8" w:space="0" w:color="auto"/>
                  <w:bottom w:val="nil"/>
                  <w:right w:val="single" w:sz="8" w:space="0" w:color="auto"/>
                </w:tcBorders>
                <w:shd w:val="clear" w:color="auto" w:fill="auto"/>
                <w:vAlign w:val="center"/>
                <w:hideMark/>
              </w:tcPr>
            </w:tcPrChange>
          </w:tcPr>
          <w:p w14:paraId="3FD6E6CF" w14:textId="77777777" w:rsidR="001B1234" w:rsidRPr="00973680" w:rsidRDefault="001B1234" w:rsidP="00E90C15">
            <w:pPr>
              <w:spacing w:after="0" w:line="240" w:lineRule="auto"/>
              <w:jc w:val="center"/>
              <w:rPr>
                <w:ins w:id="672" w:author="Dustin Clifford" w:date="2018-06-29T22:02:00Z"/>
                <w:rFonts w:eastAsia="Times New Roman" w:cs="Times New Roman"/>
                <w:sz w:val="18"/>
                <w:szCs w:val="18"/>
              </w:rPr>
            </w:pPr>
            <w:bookmarkStart w:id="673" w:name="Req25"/>
            <w:bookmarkEnd w:id="673"/>
            <w:ins w:id="674" w:author="Dustin Clifford" w:date="2018-06-29T22:02:00Z">
              <w:r>
                <w:rPr>
                  <w:rFonts w:eastAsia="Times New Roman" w:cs="Times New Roman"/>
                  <w:sz w:val="18"/>
                  <w:szCs w:val="18"/>
                </w:rPr>
                <w:t>25</w:t>
              </w:r>
            </w:ins>
          </w:p>
        </w:tc>
        <w:tc>
          <w:tcPr>
            <w:tcW w:w="1305" w:type="dxa"/>
            <w:tcBorders>
              <w:top w:val="nil"/>
              <w:left w:val="nil"/>
              <w:bottom w:val="nil"/>
              <w:right w:val="single" w:sz="8" w:space="0" w:color="auto"/>
            </w:tcBorders>
            <w:shd w:val="clear" w:color="auto" w:fill="auto"/>
            <w:vAlign w:val="center"/>
            <w:hideMark/>
            <w:tcPrChange w:id="675" w:author="Dustin Clifford" w:date="2018-06-29T22:12:00Z">
              <w:tcPr>
                <w:tcW w:w="1305" w:type="dxa"/>
                <w:tcBorders>
                  <w:top w:val="nil"/>
                  <w:left w:val="nil"/>
                  <w:bottom w:val="nil"/>
                  <w:right w:val="single" w:sz="8" w:space="0" w:color="auto"/>
                </w:tcBorders>
                <w:shd w:val="clear" w:color="auto" w:fill="auto"/>
                <w:vAlign w:val="center"/>
                <w:hideMark/>
              </w:tcPr>
            </w:tcPrChange>
          </w:tcPr>
          <w:p w14:paraId="32616BD7" w14:textId="77777777" w:rsidR="001B1234" w:rsidRPr="00973680" w:rsidRDefault="001B1234" w:rsidP="00E90C15">
            <w:pPr>
              <w:spacing w:after="0" w:line="240" w:lineRule="auto"/>
              <w:rPr>
                <w:ins w:id="676" w:author="Dustin Clifford" w:date="2018-06-29T22:02:00Z"/>
                <w:rFonts w:eastAsia="Times New Roman" w:cs="Times New Roman"/>
                <w:sz w:val="18"/>
                <w:szCs w:val="18"/>
              </w:rPr>
            </w:pPr>
            <w:ins w:id="677" w:author="Dustin Clifford" w:date="2018-06-29T22:02:00Z">
              <w:r w:rsidRPr="00973680">
                <w:rPr>
                  <w:rFonts w:eastAsia="Times New Roman" w:cs="Times New Roman"/>
                  <w:sz w:val="18"/>
                  <w:szCs w:val="18"/>
                </w:rPr>
                <w:t>Rate Information on calendar</w:t>
              </w:r>
            </w:ins>
          </w:p>
        </w:tc>
        <w:tc>
          <w:tcPr>
            <w:tcW w:w="4500" w:type="dxa"/>
            <w:tcBorders>
              <w:top w:val="nil"/>
              <w:left w:val="nil"/>
              <w:bottom w:val="nil"/>
              <w:right w:val="single" w:sz="8" w:space="0" w:color="auto"/>
            </w:tcBorders>
            <w:shd w:val="clear" w:color="auto" w:fill="auto"/>
            <w:vAlign w:val="center"/>
            <w:hideMark/>
            <w:tcPrChange w:id="678" w:author="Dustin Clifford" w:date="2018-06-29T22:12:00Z">
              <w:tcPr>
                <w:tcW w:w="4860" w:type="dxa"/>
                <w:tcBorders>
                  <w:top w:val="nil"/>
                  <w:left w:val="nil"/>
                  <w:bottom w:val="nil"/>
                  <w:right w:val="single" w:sz="8" w:space="0" w:color="auto"/>
                </w:tcBorders>
                <w:shd w:val="clear" w:color="auto" w:fill="auto"/>
                <w:vAlign w:val="center"/>
                <w:hideMark/>
              </w:tcPr>
            </w:tcPrChange>
          </w:tcPr>
          <w:p w14:paraId="5E72EC5F" w14:textId="77777777" w:rsidR="001B1234" w:rsidRPr="00973680" w:rsidRDefault="001B1234" w:rsidP="00E90C15">
            <w:pPr>
              <w:spacing w:after="0" w:line="240" w:lineRule="auto"/>
              <w:rPr>
                <w:ins w:id="679" w:author="Dustin Clifford" w:date="2018-06-29T22:02:00Z"/>
                <w:rFonts w:eastAsia="Times New Roman" w:cs="Times New Roman"/>
                <w:sz w:val="18"/>
                <w:szCs w:val="18"/>
              </w:rPr>
            </w:pPr>
            <w:ins w:id="680" w:author="Dustin Clifford" w:date="2018-06-29T22:02:00Z">
              <w:r w:rsidRPr="00973680">
                <w:rPr>
                  <w:rFonts w:eastAsia="Times New Roman" w:cs="Times New Roman"/>
                  <w:sz w:val="18"/>
                  <w:szCs w:val="18"/>
                </w:rPr>
                <w:t>Calendar should show room rate by date (CASH AMOUNT or COMP); must be able to flex rates dynamically/automatically based on number of dates selected (e.g.., once dates selected and booking limits me</w:t>
              </w:r>
              <w:r>
                <w:rPr>
                  <w:rFonts w:eastAsia="Times New Roman" w:cs="Times New Roman"/>
                  <w:sz w:val="18"/>
                  <w:szCs w:val="18"/>
                </w:rPr>
                <w:t xml:space="preserve">t (for cash/comp limits), then M </w:t>
              </w:r>
              <w:r w:rsidRPr="00973680">
                <w:rPr>
                  <w:rFonts w:eastAsia="Times New Roman" w:cs="Times New Roman"/>
                  <w:sz w:val="18"/>
                  <w:szCs w:val="18"/>
                </w:rPr>
                <w:t>life discount rate populates rest of calendar and guest can book more nights at that rate)</w:t>
              </w:r>
            </w:ins>
          </w:p>
        </w:tc>
        <w:tc>
          <w:tcPr>
            <w:tcW w:w="2880" w:type="dxa"/>
            <w:tcBorders>
              <w:top w:val="nil"/>
              <w:left w:val="nil"/>
              <w:bottom w:val="nil"/>
              <w:right w:val="single" w:sz="8" w:space="0" w:color="auto"/>
            </w:tcBorders>
            <w:shd w:val="clear" w:color="auto" w:fill="auto"/>
            <w:vAlign w:val="center"/>
            <w:hideMark/>
            <w:tcPrChange w:id="681" w:author="Dustin Clifford" w:date="2018-06-29T22:12:00Z">
              <w:tcPr>
                <w:tcW w:w="3420" w:type="dxa"/>
                <w:tcBorders>
                  <w:top w:val="nil"/>
                  <w:left w:val="nil"/>
                  <w:bottom w:val="nil"/>
                  <w:right w:val="single" w:sz="8" w:space="0" w:color="auto"/>
                </w:tcBorders>
                <w:shd w:val="clear" w:color="auto" w:fill="auto"/>
                <w:vAlign w:val="center"/>
                <w:hideMark/>
              </w:tcPr>
            </w:tcPrChange>
          </w:tcPr>
          <w:p w14:paraId="79E2ED79" w14:textId="77777777" w:rsidR="001B1234" w:rsidRPr="00973680" w:rsidRDefault="001B1234" w:rsidP="00E90C15">
            <w:pPr>
              <w:spacing w:after="0" w:line="240" w:lineRule="auto"/>
              <w:rPr>
                <w:ins w:id="682" w:author="Dustin Clifford" w:date="2018-06-29T22:02:00Z"/>
                <w:rFonts w:eastAsia="Times New Roman" w:cs="Times New Roman"/>
                <w:sz w:val="18"/>
                <w:szCs w:val="18"/>
              </w:rPr>
            </w:pPr>
            <w:ins w:id="683" w:author="Dustin Clifford" w:date="2018-06-29T22:02:00Z">
              <w:r w:rsidRPr="00973680">
                <w:rPr>
                  <w:rFonts w:eastAsia="Times New Roman" w:cs="Times New Roman"/>
                  <w:sz w:val="18"/>
                  <w:szCs w:val="18"/>
                </w:rPr>
                <w:t> </w:t>
              </w:r>
            </w:ins>
          </w:p>
        </w:tc>
        <w:tc>
          <w:tcPr>
            <w:tcW w:w="900" w:type="dxa"/>
            <w:tcBorders>
              <w:top w:val="nil"/>
              <w:left w:val="nil"/>
              <w:bottom w:val="nil"/>
              <w:right w:val="single" w:sz="8" w:space="0" w:color="auto"/>
            </w:tcBorders>
            <w:shd w:val="clear" w:color="auto" w:fill="auto"/>
            <w:vAlign w:val="center"/>
            <w:hideMark/>
            <w:tcPrChange w:id="684" w:author="Dustin Clifford" w:date="2018-06-29T22:12:00Z">
              <w:tcPr>
                <w:tcW w:w="630" w:type="dxa"/>
                <w:tcBorders>
                  <w:top w:val="nil"/>
                  <w:left w:val="nil"/>
                  <w:bottom w:val="nil"/>
                  <w:right w:val="single" w:sz="8" w:space="0" w:color="auto"/>
                </w:tcBorders>
                <w:shd w:val="clear" w:color="auto" w:fill="auto"/>
                <w:vAlign w:val="center"/>
                <w:hideMark/>
              </w:tcPr>
            </w:tcPrChange>
          </w:tcPr>
          <w:p w14:paraId="11BD298E" w14:textId="77777777" w:rsidR="001B1234" w:rsidRPr="00973680" w:rsidRDefault="001B1234" w:rsidP="00E90C15">
            <w:pPr>
              <w:spacing w:after="0" w:line="240" w:lineRule="auto"/>
              <w:rPr>
                <w:ins w:id="685" w:author="Dustin Clifford" w:date="2018-06-29T22:02:00Z"/>
                <w:rFonts w:eastAsia="Times New Roman" w:cs="Times New Roman"/>
                <w:sz w:val="18"/>
                <w:szCs w:val="18"/>
              </w:rPr>
            </w:pPr>
            <w:ins w:id="686" w:author="Dustin Clifford" w:date="2018-06-29T22:02:00Z">
              <w:r w:rsidRPr="00973680">
                <w:rPr>
                  <w:rFonts w:eastAsia="Times New Roman" w:cs="Times New Roman"/>
                  <w:sz w:val="18"/>
                  <w:szCs w:val="18"/>
                </w:rPr>
                <w:t> </w:t>
              </w:r>
            </w:ins>
          </w:p>
        </w:tc>
      </w:tr>
      <w:tr w:rsidR="001B1234" w:rsidRPr="00973680" w14:paraId="55AF2C40" w14:textId="77777777" w:rsidTr="00D14508">
        <w:trPr>
          <w:trHeight w:val="529"/>
          <w:ins w:id="687" w:author="Dustin Clifford" w:date="2018-06-29T22:02:00Z"/>
          <w:trPrChange w:id="688" w:author="Dustin Clifford" w:date="2018-06-29T22:12:00Z">
            <w:trPr>
              <w:trHeight w:val="529"/>
            </w:trPr>
          </w:trPrChange>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Change w:id="689"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2E0910C3" w14:textId="77777777" w:rsidR="001B1234" w:rsidRPr="00973680" w:rsidRDefault="001B1234" w:rsidP="00E90C15">
            <w:pPr>
              <w:spacing w:after="0" w:line="240" w:lineRule="auto"/>
              <w:jc w:val="center"/>
              <w:rPr>
                <w:ins w:id="690" w:author="Dustin Clifford" w:date="2018-06-29T22:02:00Z"/>
                <w:rFonts w:eastAsia="Times New Roman" w:cs="Times New Roman"/>
                <w:sz w:val="18"/>
                <w:szCs w:val="18"/>
              </w:rPr>
            </w:pPr>
            <w:bookmarkStart w:id="691" w:name="Req26"/>
            <w:bookmarkEnd w:id="691"/>
            <w:ins w:id="692" w:author="Dustin Clifford" w:date="2018-06-29T22:02:00Z">
              <w:r>
                <w:rPr>
                  <w:rFonts w:eastAsia="Times New Roman" w:cs="Times New Roman"/>
                  <w:sz w:val="18"/>
                  <w:szCs w:val="18"/>
                </w:rPr>
                <w:t>26</w:t>
              </w:r>
            </w:ins>
          </w:p>
        </w:tc>
        <w:tc>
          <w:tcPr>
            <w:tcW w:w="1305" w:type="dxa"/>
            <w:tcBorders>
              <w:top w:val="single" w:sz="8" w:space="0" w:color="auto"/>
              <w:left w:val="nil"/>
              <w:bottom w:val="single" w:sz="8" w:space="0" w:color="auto"/>
              <w:right w:val="single" w:sz="8" w:space="0" w:color="auto"/>
            </w:tcBorders>
            <w:shd w:val="clear" w:color="auto" w:fill="auto"/>
            <w:vAlign w:val="center"/>
            <w:hideMark/>
            <w:tcPrChange w:id="693" w:author="Dustin Clifford" w:date="2018-06-29T22:12:00Z">
              <w:tcPr>
                <w:tcW w:w="1305" w:type="dxa"/>
                <w:tcBorders>
                  <w:top w:val="single" w:sz="8" w:space="0" w:color="auto"/>
                  <w:left w:val="nil"/>
                  <w:bottom w:val="single" w:sz="8" w:space="0" w:color="auto"/>
                  <w:right w:val="single" w:sz="8" w:space="0" w:color="auto"/>
                </w:tcBorders>
                <w:shd w:val="clear" w:color="auto" w:fill="auto"/>
                <w:vAlign w:val="center"/>
                <w:hideMark/>
              </w:tcPr>
            </w:tcPrChange>
          </w:tcPr>
          <w:p w14:paraId="2CD4CBC1" w14:textId="77777777" w:rsidR="001B1234" w:rsidRPr="00973680" w:rsidRDefault="001B1234" w:rsidP="00E90C15">
            <w:pPr>
              <w:spacing w:after="0" w:line="240" w:lineRule="auto"/>
              <w:rPr>
                <w:ins w:id="694" w:author="Dustin Clifford" w:date="2018-06-29T22:02:00Z"/>
                <w:rFonts w:eastAsia="Times New Roman" w:cs="Times New Roman"/>
                <w:sz w:val="18"/>
                <w:szCs w:val="18"/>
              </w:rPr>
            </w:pPr>
            <w:ins w:id="695" w:author="Dustin Clifford" w:date="2018-06-29T22:02:00Z">
              <w:r w:rsidRPr="00973680">
                <w:rPr>
                  <w:rFonts w:eastAsia="Times New Roman" w:cs="Times New Roman"/>
                  <w:sz w:val="18"/>
                  <w:szCs w:val="18"/>
                </w:rPr>
                <w:t>Other Information on calendar (or on page)</w:t>
              </w:r>
            </w:ins>
          </w:p>
        </w:tc>
        <w:tc>
          <w:tcPr>
            <w:tcW w:w="4500" w:type="dxa"/>
            <w:tcBorders>
              <w:top w:val="single" w:sz="8" w:space="0" w:color="auto"/>
              <w:left w:val="nil"/>
              <w:bottom w:val="single" w:sz="8" w:space="0" w:color="auto"/>
              <w:right w:val="single" w:sz="8" w:space="0" w:color="auto"/>
            </w:tcBorders>
            <w:shd w:val="clear" w:color="auto" w:fill="auto"/>
            <w:vAlign w:val="center"/>
            <w:hideMark/>
            <w:tcPrChange w:id="696" w:author="Dustin Clifford" w:date="2018-06-29T22:12:00Z">
              <w:tcPr>
                <w:tcW w:w="4860" w:type="dxa"/>
                <w:tcBorders>
                  <w:top w:val="single" w:sz="8" w:space="0" w:color="auto"/>
                  <w:left w:val="nil"/>
                  <w:bottom w:val="single" w:sz="8" w:space="0" w:color="auto"/>
                  <w:right w:val="single" w:sz="8" w:space="0" w:color="auto"/>
                </w:tcBorders>
                <w:shd w:val="clear" w:color="auto" w:fill="auto"/>
                <w:vAlign w:val="center"/>
                <w:hideMark/>
              </w:tcPr>
            </w:tcPrChange>
          </w:tcPr>
          <w:p w14:paraId="7A996674" w14:textId="77777777" w:rsidR="001B1234" w:rsidRPr="00973680" w:rsidRDefault="001B1234" w:rsidP="00E90C15">
            <w:pPr>
              <w:spacing w:after="0" w:line="240" w:lineRule="auto"/>
              <w:rPr>
                <w:ins w:id="697" w:author="Dustin Clifford" w:date="2018-06-29T22:02:00Z"/>
                <w:rFonts w:eastAsia="Times New Roman" w:cs="Times New Roman"/>
                <w:sz w:val="18"/>
                <w:szCs w:val="18"/>
              </w:rPr>
            </w:pPr>
            <w:ins w:id="698" w:author="Dustin Clifford" w:date="2018-06-29T22:02:00Z">
              <w:r w:rsidRPr="00973680">
                <w:rPr>
                  <w:rFonts w:eastAsia="Times New Roman" w:cs="Times New Roman"/>
                  <w:sz w:val="18"/>
                  <w:szCs w:val="18"/>
                </w:rPr>
                <w:t>Somewhere on calendar (UX TBD), an additional three numbers must be shown:</w:t>
              </w:r>
              <w:r w:rsidRPr="00973680">
                <w:rPr>
                  <w:rFonts w:eastAsia="Times New Roman" w:cs="Times New Roman"/>
                  <w:sz w:val="18"/>
                  <w:szCs w:val="18"/>
                </w:rPr>
                <w:br/>
                <w:t>1) Free Play (must</w:t>
              </w:r>
              <w:r>
                <w:rPr>
                  <w:rFonts w:eastAsia="Times New Roman" w:cs="Times New Roman"/>
                  <w:sz w:val="18"/>
                  <w:szCs w:val="18"/>
                </w:rPr>
                <w:t xml:space="preserve"> be able to flex by property</w:t>
              </w:r>
              <w:r w:rsidRPr="00973680">
                <w:rPr>
                  <w:rFonts w:eastAsia="Times New Roman" w:cs="Times New Roman"/>
                  <w:sz w:val="18"/>
                  <w:szCs w:val="18"/>
                </w:rPr>
                <w:t>)</w:t>
              </w:r>
              <w:r w:rsidRPr="00973680">
                <w:rPr>
                  <w:rFonts w:eastAsia="Times New Roman" w:cs="Times New Roman"/>
                  <w:sz w:val="18"/>
                  <w:szCs w:val="18"/>
                </w:rPr>
                <w:br/>
                <w:t>2) Resort/F&amp;B credit (must be able to flex by property)</w:t>
              </w:r>
              <w:r w:rsidRPr="00973680">
                <w:rPr>
                  <w:rFonts w:eastAsia="Times New Roman" w:cs="Times New Roman"/>
                  <w:sz w:val="18"/>
                  <w:szCs w:val="18"/>
                </w:rPr>
                <w:br/>
                <w:t>3) Static offers (i.e., slot tournaments on certain dates for displayed properties)</w:t>
              </w:r>
            </w:ins>
          </w:p>
        </w:tc>
        <w:tc>
          <w:tcPr>
            <w:tcW w:w="2880" w:type="dxa"/>
            <w:tcBorders>
              <w:top w:val="single" w:sz="8" w:space="0" w:color="auto"/>
              <w:left w:val="nil"/>
              <w:bottom w:val="single" w:sz="8" w:space="0" w:color="auto"/>
              <w:right w:val="single" w:sz="8" w:space="0" w:color="auto"/>
            </w:tcBorders>
            <w:shd w:val="clear" w:color="auto" w:fill="auto"/>
            <w:vAlign w:val="center"/>
            <w:hideMark/>
            <w:tcPrChange w:id="699" w:author="Dustin Clifford" w:date="2018-06-29T22:12:00Z">
              <w:tcPr>
                <w:tcW w:w="3420" w:type="dxa"/>
                <w:tcBorders>
                  <w:top w:val="single" w:sz="8" w:space="0" w:color="auto"/>
                  <w:left w:val="nil"/>
                  <w:bottom w:val="single" w:sz="8" w:space="0" w:color="auto"/>
                  <w:right w:val="single" w:sz="8" w:space="0" w:color="auto"/>
                </w:tcBorders>
                <w:shd w:val="clear" w:color="auto" w:fill="auto"/>
                <w:vAlign w:val="center"/>
                <w:hideMark/>
              </w:tcPr>
            </w:tcPrChange>
          </w:tcPr>
          <w:p w14:paraId="69FC6AF2" w14:textId="77777777" w:rsidR="001B1234" w:rsidRDefault="001B1234" w:rsidP="00E90C15">
            <w:pPr>
              <w:spacing w:after="0" w:line="240" w:lineRule="auto"/>
              <w:rPr>
                <w:ins w:id="700" w:author="Dustin Clifford" w:date="2018-06-29T22:02:00Z"/>
                <w:rFonts w:eastAsia="Times New Roman" w:cs="Times New Roman"/>
                <w:sz w:val="18"/>
                <w:szCs w:val="18"/>
              </w:rPr>
            </w:pPr>
            <w:ins w:id="701" w:author="Dustin Clifford" w:date="2018-06-29T22:02:00Z">
              <w:r w:rsidRPr="00973680">
                <w:rPr>
                  <w:rFonts w:eastAsia="Times New Roman" w:cs="Times New Roman"/>
                  <w:sz w:val="18"/>
                  <w:szCs w:val="18"/>
                </w:rPr>
                <w:t xml:space="preserve">TBD - Need to discuss, test </w:t>
              </w:r>
              <w:r>
                <w:rPr>
                  <w:rFonts w:eastAsia="Times New Roman" w:cs="Times New Roman"/>
                  <w:sz w:val="18"/>
                  <w:szCs w:val="18"/>
                </w:rPr>
                <w:t>and identify best presentation</w:t>
              </w:r>
            </w:ins>
          </w:p>
          <w:p w14:paraId="139FBB08" w14:textId="77777777" w:rsidR="001B1234" w:rsidRDefault="001B1234" w:rsidP="00E90C15">
            <w:pPr>
              <w:spacing w:after="0" w:line="240" w:lineRule="auto"/>
              <w:rPr>
                <w:ins w:id="702" w:author="Dustin Clifford" w:date="2018-06-29T22:02:00Z"/>
                <w:rFonts w:eastAsia="Times New Roman" w:cs="Times New Roman"/>
                <w:sz w:val="18"/>
                <w:szCs w:val="18"/>
              </w:rPr>
            </w:pPr>
          </w:p>
          <w:p w14:paraId="71D6D1B5" w14:textId="77777777" w:rsidR="001B1234" w:rsidRPr="00973680" w:rsidRDefault="001B1234" w:rsidP="00E90C15">
            <w:pPr>
              <w:spacing w:after="0" w:line="240" w:lineRule="auto"/>
              <w:rPr>
                <w:ins w:id="703" w:author="Dustin Clifford" w:date="2018-06-29T22:02:00Z"/>
                <w:rFonts w:eastAsia="Times New Roman" w:cs="Times New Roman"/>
                <w:sz w:val="18"/>
                <w:szCs w:val="18"/>
              </w:rPr>
            </w:pPr>
            <w:ins w:id="704" w:author="Dustin Clifford" w:date="2018-06-29T22:02:00Z">
              <w:r w:rsidRPr="009D195C">
                <w:rPr>
                  <w:rFonts w:eastAsia="Times New Roman" w:cs="Times New Roman"/>
                  <w:sz w:val="18"/>
                  <w:szCs w:val="18"/>
                </w:rPr>
                <w:t xml:space="preserve">Trip level Free Play and Resort Credit </w:t>
              </w:r>
              <w:r>
                <w:rPr>
                  <w:rFonts w:eastAsia="Times New Roman" w:cs="Times New Roman"/>
                  <w:sz w:val="18"/>
                  <w:szCs w:val="18"/>
                </w:rPr>
                <w:t>is MVP (will not change dynamically by date); future ideal state enables assessment</w:t>
              </w:r>
              <w:r w:rsidRPr="00973680">
                <w:rPr>
                  <w:rFonts w:eastAsia="Times New Roman" w:cs="Times New Roman"/>
                  <w:sz w:val="18"/>
                  <w:szCs w:val="18"/>
                </w:rPr>
                <w:t xml:space="preserve"> on daily basis</w:t>
              </w:r>
            </w:ins>
          </w:p>
        </w:tc>
        <w:tc>
          <w:tcPr>
            <w:tcW w:w="900" w:type="dxa"/>
            <w:tcBorders>
              <w:top w:val="single" w:sz="8" w:space="0" w:color="auto"/>
              <w:left w:val="nil"/>
              <w:bottom w:val="single" w:sz="8" w:space="0" w:color="auto"/>
              <w:right w:val="single" w:sz="8" w:space="0" w:color="auto"/>
            </w:tcBorders>
            <w:shd w:val="clear" w:color="auto" w:fill="auto"/>
            <w:vAlign w:val="center"/>
            <w:hideMark/>
            <w:tcPrChange w:id="705" w:author="Dustin Clifford" w:date="2018-06-29T22:12:00Z">
              <w:tcPr>
                <w:tcW w:w="630" w:type="dxa"/>
                <w:tcBorders>
                  <w:top w:val="single" w:sz="8" w:space="0" w:color="auto"/>
                  <w:left w:val="nil"/>
                  <w:bottom w:val="single" w:sz="8" w:space="0" w:color="auto"/>
                  <w:right w:val="single" w:sz="8" w:space="0" w:color="auto"/>
                </w:tcBorders>
                <w:shd w:val="clear" w:color="auto" w:fill="auto"/>
                <w:vAlign w:val="center"/>
                <w:hideMark/>
              </w:tcPr>
            </w:tcPrChange>
          </w:tcPr>
          <w:p w14:paraId="5938089C" w14:textId="77777777" w:rsidR="001B1234" w:rsidRPr="00973680" w:rsidRDefault="001B1234" w:rsidP="00E90C15">
            <w:pPr>
              <w:spacing w:after="0" w:line="240" w:lineRule="auto"/>
              <w:rPr>
                <w:ins w:id="706" w:author="Dustin Clifford" w:date="2018-06-29T22:02:00Z"/>
                <w:rFonts w:eastAsia="Times New Roman" w:cs="Times New Roman"/>
                <w:sz w:val="18"/>
                <w:szCs w:val="18"/>
              </w:rPr>
            </w:pPr>
            <w:ins w:id="707" w:author="Dustin Clifford" w:date="2018-06-29T22:02:00Z">
              <w:r w:rsidRPr="00973680">
                <w:rPr>
                  <w:rFonts w:eastAsia="Times New Roman" w:cs="Times New Roman"/>
                  <w:sz w:val="18"/>
                  <w:szCs w:val="18"/>
                </w:rPr>
                <w:t> </w:t>
              </w:r>
            </w:ins>
          </w:p>
        </w:tc>
      </w:tr>
      <w:tr w:rsidR="001B1234" w:rsidRPr="00973680" w14:paraId="28906B1F" w14:textId="77777777" w:rsidTr="00D14508">
        <w:trPr>
          <w:trHeight w:val="53"/>
          <w:ins w:id="708" w:author="Dustin Clifford" w:date="2018-06-29T22:02:00Z"/>
          <w:trPrChange w:id="709"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1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3C417C73" w14:textId="77777777" w:rsidR="001B1234" w:rsidRPr="00973680" w:rsidRDefault="001B1234" w:rsidP="00E90C15">
            <w:pPr>
              <w:spacing w:after="0" w:line="240" w:lineRule="auto"/>
              <w:jc w:val="center"/>
              <w:rPr>
                <w:ins w:id="711" w:author="Dustin Clifford" w:date="2018-06-29T22:02:00Z"/>
                <w:rFonts w:eastAsia="Times New Roman" w:cs="Times New Roman"/>
                <w:sz w:val="18"/>
                <w:szCs w:val="18"/>
              </w:rPr>
            </w:pPr>
            <w:bookmarkStart w:id="712" w:name="Req27"/>
            <w:bookmarkEnd w:id="712"/>
            <w:ins w:id="713" w:author="Dustin Clifford" w:date="2018-06-29T22:02:00Z">
              <w:r>
                <w:rPr>
                  <w:rFonts w:eastAsia="Times New Roman" w:cs="Times New Roman"/>
                  <w:sz w:val="18"/>
                  <w:szCs w:val="18"/>
                </w:rPr>
                <w:t>27</w:t>
              </w:r>
            </w:ins>
          </w:p>
        </w:tc>
        <w:tc>
          <w:tcPr>
            <w:tcW w:w="1305" w:type="dxa"/>
            <w:tcBorders>
              <w:top w:val="nil"/>
              <w:left w:val="nil"/>
              <w:bottom w:val="single" w:sz="8" w:space="0" w:color="auto"/>
              <w:right w:val="single" w:sz="8" w:space="0" w:color="auto"/>
            </w:tcBorders>
            <w:shd w:val="clear" w:color="auto" w:fill="auto"/>
            <w:vAlign w:val="center"/>
            <w:hideMark/>
            <w:tcPrChange w:id="714"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7502284" w14:textId="77777777" w:rsidR="001B1234" w:rsidRPr="00973680" w:rsidRDefault="001B1234" w:rsidP="00E90C15">
            <w:pPr>
              <w:spacing w:after="0" w:line="240" w:lineRule="auto"/>
              <w:rPr>
                <w:ins w:id="715" w:author="Dustin Clifford" w:date="2018-06-29T22:02:00Z"/>
                <w:rFonts w:eastAsia="Times New Roman" w:cs="Times New Roman"/>
                <w:sz w:val="18"/>
                <w:szCs w:val="18"/>
              </w:rPr>
            </w:pPr>
            <w:ins w:id="716" w:author="Dustin Clifford" w:date="2018-06-29T22:02:00Z">
              <w:r w:rsidRPr="00973680">
                <w:rPr>
                  <w:rFonts w:eastAsia="Times New Roman" w:cs="Times New Roman"/>
                  <w:sz w:val="18"/>
                  <w:szCs w:val="18"/>
                </w:rPr>
                <w:t>Booking process</w:t>
              </w:r>
            </w:ins>
          </w:p>
        </w:tc>
        <w:tc>
          <w:tcPr>
            <w:tcW w:w="4500" w:type="dxa"/>
            <w:tcBorders>
              <w:top w:val="nil"/>
              <w:left w:val="nil"/>
              <w:bottom w:val="single" w:sz="8" w:space="0" w:color="auto"/>
              <w:right w:val="single" w:sz="8" w:space="0" w:color="auto"/>
            </w:tcBorders>
            <w:shd w:val="clear" w:color="auto" w:fill="auto"/>
            <w:vAlign w:val="center"/>
            <w:hideMark/>
            <w:tcPrChange w:id="717"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1848FA85" w14:textId="77777777" w:rsidR="001B1234" w:rsidRPr="00973680" w:rsidRDefault="001B1234" w:rsidP="00E90C15">
            <w:pPr>
              <w:spacing w:after="0" w:line="240" w:lineRule="auto"/>
              <w:rPr>
                <w:ins w:id="718" w:author="Dustin Clifford" w:date="2018-06-29T22:02:00Z"/>
                <w:rFonts w:eastAsia="Times New Roman" w:cs="Times New Roman"/>
                <w:sz w:val="18"/>
                <w:szCs w:val="18"/>
              </w:rPr>
            </w:pPr>
            <w:ins w:id="719" w:author="Dustin Clifford" w:date="2018-06-29T22:02:00Z">
              <w:r w:rsidRPr="00973680">
                <w:rPr>
                  <w:rFonts w:eastAsia="Times New Roman" w:cs="Times New Roman"/>
                  <w:sz w:val="18"/>
                  <w:szCs w:val="18"/>
                </w:rPr>
                <w:t>Once customer has selected room, carry on to current booking process we use today; must carry through all offers (Free Play,</w:t>
              </w:r>
              <w:r>
                <w:rPr>
                  <w:rFonts w:eastAsia="Times New Roman" w:cs="Times New Roman"/>
                  <w:sz w:val="18"/>
                  <w:szCs w:val="18"/>
                </w:rPr>
                <w:t xml:space="preserve"> </w:t>
              </w:r>
              <w:r w:rsidRPr="00973680">
                <w:rPr>
                  <w:rFonts w:eastAsia="Times New Roman" w:cs="Times New Roman"/>
                  <w:sz w:val="18"/>
                  <w:szCs w:val="18"/>
                </w:rPr>
                <w:t>Resort Credit, static offers i.e. slot tournaments) on each page of booking process</w:t>
              </w:r>
            </w:ins>
          </w:p>
        </w:tc>
        <w:tc>
          <w:tcPr>
            <w:tcW w:w="2880" w:type="dxa"/>
            <w:tcBorders>
              <w:top w:val="nil"/>
              <w:left w:val="nil"/>
              <w:bottom w:val="single" w:sz="8" w:space="0" w:color="auto"/>
              <w:right w:val="single" w:sz="8" w:space="0" w:color="auto"/>
            </w:tcBorders>
            <w:shd w:val="clear" w:color="auto" w:fill="auto"/>
            <w:vAlign w:val="center"/>
            <w:hideMark/>
            <w:tcPrChange w:id="720"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42BF8E9E" w14:textId="77777777" w:rsidR="001B1234" w:rsidRPr="00973680" w:rsidRDefault="001B1234" w:rsidP="00E90C15">
            <w:pPr>
              <w:spacing w:after="0" w:line="240" w:lineRule="auto"/>
              <w:rPr>
                <w:ins w:id="721" w:author="Dustin Clifford" w:date="2018-06-29T22:02:00Z"/>
                <w:rFonts w:eastAsia="Times New Roman" w:cs="Times New Roman"/>
                <w:sz w:val="18"/>
                <w:szCs w:val="18"/>
              </w:rPr>
            </w:pPr>
            <w:ins w:id="722"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723"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9CF161E" w14:textId="77777777" w:rsidR="001B1234" w:rsidRPr="00973680" w:rsidRDefault="001B1234" w:rsidP="00E90C15">
            <w:pPr>
              <w:spacing w:after="0" w:line="240" w:lineRule="auto"/>
              <w:rPr>
                <w:ins w:id="724" w:author="Dustin Clifford" w:date="2018-06-29T22:02:00Z"/>
                <w:rFonts w:eastAsia="Times New Roman" w:cs="Times New Roman"/>
                <w:sz w:val="18"/>
                <w:szCs w:val="18"/>
              </w:rPr>
            </w:pPr>
            <w:ins w:id="725" w:author="Dustin Clifford" w:date="2018-06-29T22:02:00Z">
              <w:r w:rsidRPr="00973680">
                <w:rPr>
                  <w:rFonts w:eastAsia="Times New Roman" w:cs="Times New Roman"/>
                  <w:sz w:val="18"/>
                  <w:szCs w:val="18"/>
                </w:rPr>
                <w:t> </w:t>
              </w:r>
            </w:ins>
          </w:p>
        </w:tc>
      </w:tr>
      <w:tr w:rsidR="001B1234" w:rsidRPr="00973680" w14:paraId="5AA23AB7" w14:textId="77777777" w:rsidTr="00D14508">
        <w:trPr>
          <w:trHeight w:val="588"/>
          <w:ins w:id="726" w:author="Dustin Clifford" w:date="2018-06-29T22:02:00Z"/>
          <w:trPrChange w:id="727"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2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76A3F28" w14:textId="77777777" w:rsidR="001B1234" w:rsidRPr="00973680" w:rsidRDefault="001B1234" w:rsidP="00E90C15">
            <w:pPr>
              <w:spacing w:after="0" w:line="240" w:lineRule="auto"/>
              <w:jc w:val="center"/>
              <w:rPr>
                <w:ins w:id="729" w:author="Dustin Clifford" w:date="2018-06-29T22:02:00Z"/>
                <w:rFonts w:eastAsia="Times New Roman" w:cs="Times New Roman"/>
                <w:sz w:val="18"/>
                <w:szCs w:val="18"/>
              </w:rPr>
            </w:pPr>
            <w:bookmarkStart w:id="730" w:name="Req28"/>
            <w:bookmarkEnd w:id="730"/>
            <w:ins w:id="731" w:author="Dustin Clifford" w:date="2018-06-29T22:02:00Z">
              <w:r>
                <w:rPr>
                  <w:rFonts w:eastAsia="Times New Roman" w:cs="Times New Roman"/>
                  <w:sz w:val="18"/>
                  <w:szCs w:val="18"/>
                </w:rPr>
                <w:t>28</w:t>
              </w:r>
            </w:ins>
          </w:p>
        </w:tc>
        <w:tc>
          <w:tcPr>
            <w:tcW w:w="1305" w:type="dxa"/>
            <w:tcBorders>
              <w:top w:val="nil"/>
              <w:left w:val="nil"/>
              <w:bottom w:val="single" w:sz="8" w:space="0" w:color="auto"/>
              <w:right w:val="single" w:sz="8" w:space="0" w:color="auto"/>
            </w:tcBorders>
            <w:shd w:val="clear" w:color="auto" w:fill="auto"/>
            <w:vAlign w:val="center"/>
            <w:hideMark/>
            <w:tcPrChange w:id="732"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5205B287" w14:textId="77777777" w:rsidR="001B1234" w:rsidRPr="00973680" w:rsidRDefault="001B1234" w:rsidP="00E90C15">
            <w:pPr>
              <w:spacing w:after="0" w:line="240" w:lineRule="auto"/>
              <w:rPr>
                <w:ins w:id="733" w:author="Dustin Clifford" w:date="2018-06-29T22:02:00Z"/>
                <w:rFonts w:eastAsia="Times New Roman" w:cs="Times New Roman"/>
                <w:sz w:val="18"/>
                <w:szCs w:val="18"/>
              </w:rPr>
            </w:pPr>
            <w:ins w:id="734" w:author="Dustin Clifford" w:date="2018-06-29T22:02:00Z">
              <w:r w:rsidRPr="00973680">
                <w:rPr>
                  <w:rFonts w:eastAsia="Times New Roman" w:cs="Times New Roman"/>
                  <w:sz w:val="18"/>
                  <w:szCs w:val="18"/>
                </w:rPr>
                <w:t>One click booking option</w:t>
              </w:r>
            </w:ins>
          </w:p>
        </w:tc>
        <w:tc>
          <w:tcPr>
            <w:tcW w:w="4500" w:type="dxa"/>
            <w:tcBorders>
              <w:top w:val="nil"/>
              <w:left w:val="nil"/>
              <w:bottom w:val="single" w:sz="8" w:space="0" w:color="auto"/>
              <w:right w:val="single" w:sz="8" w:space="0" w:color="auto"/>
            </w:tcBorders>
            <w:shd w:val="clear" w:color="auto" w:fill="auto"/>
            <w:vAlign w:val="center"/>
            <w:hideMark/>
            <w:tcPrChange w:id="735"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F9ECC72" w14:textId="77777777" w:rsidR="001B1234" w:rsidRPr="00973680" w:rsidRDefault="001B1234" w:rsidP="00E90C15">
            <w:pPr>
              <w:spacing w:after="0" w:line="240" w:lineRule="auto"/>
              <w:rPr>
                <w:ins w:id="736" w:author="Dustin Clifford" w:date="2018-06-29T22:02:00Z"/>
                <w:rFonts w:eastAsia="Times New Roman" w:cs="Times New Roman"/>
                <w:sz w:val="18"/>
                <w:szCs w:val="18"/>
              </w:rPr>
            </w:pPr>
            <w:ins w:id="737" w:author="Dustin Clifford" w:date="2018-06-29T22:02:00Z">
              <w:r w:rsidRPr="00973680">
                <w:rPr>
                  <w:rFonts w:eastAsia="Times New Roman" w:cs="Times New Roman"/>
                  <w:sz w:val="18"/>
                  <w:szCs w:val="18"/>
                </w:rPr>
                <w:t>Include ability for customer to select appropriate property, dates, and room type and then auto book with one click</w:t>
              </w:r>
            </w:ins>
          </w:p>
        </w:tc>
        <w:tc>
          <w:tcPr>
            <w:tcW w:w="2880" w:type="dxa"/>
            <w:tcBorders>
              <w:top w:val="nil"/>
              <w:left w:val="nil"/>
              <w:bottom w:val="single" w:sz="8" w:space="0" w:color="auto"/>
              <w:right w:val="single" w:sz="8" w:space="0" w:color="auto"/>
            </w:tcBorders>
            <w:shd w:val="clear" w:color="auto" w:fill="auto"/>
            <w:vAlign w:val="center"/>
            <w:hideMark/>
            <w:tcPrChange w:id="738"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4A15FE5D" w14:textId="77777777" w:rsidR="001B1234" w:rsidRPr="00973680" w:rsidRDefault="001B1234" w:rsidP="00E90C15">
            <w:pPr>
              <w:spacing w:after="0" w:line="240" w:lineRule="auto"/>
              <w:rPr>
                <w:ins w:id="739" w:author="Dustin Clifford" w:date="2018-06-29T22:02:00Z"/>
                <w:rFonts w:eastAsia="Times New Roman" w:cs="Times New Roman"/>
                <w:sz w:val="18"/>
                <w:szCs w:val="18"/>
              </w:rPr>
            </w:pPr>
            <w:ins w:id="740"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741"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8CC2487" w14:textId="77777777" w:rsidR="001B1234" w:rsidRPr="00973680" w:rsidRDefault="001B1234" w:rsidP="00E90C15">
            <w:pPr>
              <w:spacing w:after="0" w:line="240" w:lineRule="auto"/>
              <w:rPr>
                <w:ins w:id="742" w:author="Dustin Clifford" w:date="2018-06-29T22:02:00Z"/>
                <w:rFonts w:eastAsia="Times New Roman" w:cs="Times New Roman"/>
                <w:b/>
                <w:bCs/>
                <w:sz w:val="18"/>
                <w:szCs w:val="18"/>
              </w:rPr>
            </w:pPr>
            <w:ins w:id="743" w:author="Dustin Clifford" w:date="2018-06-29T22:02:00Z">
              <w:r w:rsidRPr="00973680">
                <w:rPr>
                  <w:rFonts w:eastAsia="Times New Roman" w:cs="Times New Roman"/>
                  <w:b/>
                  <w:bCs/>
                  <w:sz w:val="18"/>
                  <w:szCs w:val="18"/>
                </w:rPr>
                <w:t> </w:t>
              </w:r>
            </w:ins>
          </w:p>
        </w:tc>
      </w:tr>
      <w:tr w:rsidR="001B1234" w:rsidRPr="00973680" w14:paraId="2769F24C" w14:textId="77777777" w:rsidTr="00D14508">
        <w:trPr>
          <w:trHeight w:val="300"/>
          <w:ins w:id="744" w:author="Dustin Clifford" w:date="2018-06-29T22:02:00Z"/>
          <w:trPrChange w:id="745"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746"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1CB358FF" w14:textId="77777777" w:rsidR="001B1234" w:rsidRPr="00973680" w:rsidRDefault="001B1234" w:rsidP="00E90C15">
            <w:pPr>
              <w:spacing w:after="0" w:line="240" w:lineRule="auto"/>
              <w:rPr>
                <w:ins w:id="747" w:author="Dustin Clifford" w:date="2018-06-29T22:02:00Z"/>
                <w:rFonts w:eastAsia="Times New Roman" w:cs="Times New Roman"/>
                <w:b/>
                <w:bCs/>
                <w:i/>
                <w:iCs/>
                <w:sz w:val="18"/>
                <w:szCs w:val="18"/>
              </w:rPr>
            </w:pPr>
            <w:ins w:id="748" w:author="Dustin Clifford" w:date="2018-06-29T22:02:00Z">
              <w:r w:rsidRPr="00973680">
                <w:rPr>
                  <w:rFonts w:eastAsia="Times New Roman" w:cs="Times New Roman"/>
                  <w:b/>
                  <w:bCs/>
                  <w:i/>
                  <w:iCs/>
                  <w:sz w:val="18"/>
                  <w:szCs w:val="18"/>
                </w:rPr>
                <w:t>Other</w:t>
              </w:r>
            </w:ins>
          </w:p>
        </w:tc>
      </w:tr>
      <w:tr w:rsidR="001B1234" w:rsidRPr="00973680" w14:paraId="7B74CE70" w14:textId="77777777" w:rsidTr="00D14508">
        <w:trPr>
          <w:trHeight w:val="588"/>
          <w:ins w:id="749" w:author="Dustin Clifford" w:date="2018-06-29T22:02:00Z"/>
          <w:trPrChange w:id="750"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5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26812846" w14:textId="77777777" w:rsidR="001B1234" w:rsidRPr="00973680" w:rsidRDefault="001B1234" w:rsidP="00E90C15">
            <w:pPr>
              <w:spacing w:after="0" w:line="240" w:lineRule="auto"/>
              <w:jc w:val="center"/>
              <w:rPr>
                <w:ins w:id="752" w:author="Dustin Clifford" w:date="2018-06-29T22:02:00Z"/>
                <w:rFonts w:eastAsia="Times New Roman" w:cs="Times New Roman"/>
                <w:sz w:val="18"/>
                <w:szCs w:val="18"/>
              </w:rPr>
            </w:pPr>
            <w:bookmarkStart w:id="753" w:name="Req29"/>
            <w:bookmarkEnd w:id="753"/>
            <w:ins w:id="754" w:author="Dustin Clifford" w:date="2018-06-29T22:02:00Z">
              <w:r>
                <w:rPr>
                  <w:rFonts w:eastAsia="Times New Roman" w:cs="Times New Roman"/>
                  <w:sz w:val="18"/>
                  <w:szCs w:val="18"/>
                </w:rPr>
                <w:t>29</w:t>
              </w:r>
            </w:ins>
          </w:p>
        </w:tc>
        <w:tc>
          <w:tcPr>
            <w:tcW w:w="1305" w:type="dxa"/>
            <w:tcBorders>
              <w:top w:val="nil"/>
              <w:left w:val="nil"/>
              <w:bottom w:val="single" w:sz="8" w:space="0" w:color="auto"/>
              <w:right w:val="single" w:sz="8" w:space="0" w:color="auto"/>
            </w:tcBorders>
            <w:shd w:val="clear" w:color="auto" w:fill="auto"/>
            <w:vAlign w:val="center"/>
            <w:hideMark/>
            <w:tcPrChange w:id="755"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3F2D707" w14:textId="77777777" w:rsidR="001B1234" w:rsidRPr="00973680" w:rsidRDefault="001B1234" w:rsidP="00E90C15">
            <w:pPr>
              <w:spacing w:after="0" w:line="240" w:lineRule="auto"/>
              <w:rPr>
                <w:ins w:id="756" w:author="Dustin Clifford" w:date="2018-06-29T22:02:00Z"/>
                <w:rFonts w:eastAsia="Times New Roman" w:cs="Times New Roman"/>
                <w:sz w:val="18"/>
                <w:szCs w:val="18"/>
              </w:rPr>
            </w:pPr>
            <w:ins w:id="757" w:author="Dustin Clifford" w:date="2018-06-29T22:02:00Z">
              <w:r w:rsidRPr="00973680">
                <w:rPr>
                  <w:rFonts w:eastAsia="Times New Roman" w:cs="Times New Roman"/>
                  <w:sz w:val="18"/>
                  <w:szCs w:val="18"/>
                </w:rPr>
                <w:t>Agent Capability</w:t>
              </w:r>
            </w:ins>
          </w:p>
        </w:tc>
        <w:tc>
          <w:tcPr>
            <w:tcW w:w="4500" w:type="dxa"/>
            <w:tcBorders>
              <w:top w:val="nil"/>
              <w:left w:val="nil"/>
              <w:bottom w:val="single" w:sz="8" w:space="0" w:color="auto"/>
              <w:right w:val="single" w:sz="8" w:space="0" w:color="auto"/>
            </w:tcBorders>
            <w:shd w:val="clear" w:color="auto" w:fill="auto"/>
            <w:vAlign w:val="center"/>
            <w:hideMark/>
            <w:tcPrChange w:id="758"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562FF9F7" w14:textId="77777777" w:rsidR="001B1234" w:rsidRPr="00973680" w:rsidRDefault="001B1234" w:rsidP="00E90C15">
            <w:pPr>
              <w:spacing w:after="0" w:line="240" w:lineRule="auto"/>
              <w:rPr>
                <w:ins w:id="759" w:author="Dustin Clifford" w:date="2018-06-29T22:02:00Z"/>
                <w:rFonts w:eastAsia="Times New Roman" w:cs="Times New Roman"/>
                <w:sz w:val="18"/>
                <w:szCs w:val="18"/>
              </w:rPr>
            </w:pPr>
            <w:ins w:id="760" w:author="Dustin Clifford" w:date="2018-06-29T22:02:00Z">
              <w:r w:rsidRPr="00973680">
                <w:rPr>
                  <w:rFonts w:eastAsia="Times New Roman" w:cs="Times New Roman"/>
                  <w:sz w:val="18"/>
                  <w:szCs w:val="18"/>
                </w:rPr>
                <w:t>Agents must be able to see same screens/calendars that customers are viewing so they can provide most helpful experience</w:t>
              </w:r>
            </w:ins>
          </w:p>
        </w:tc>
        <w:tc>
          <w:tcPr>
            <w:tcW w:w="2880" w:type="dxa"/>
            <w:tcBorders>
              <w:top w:val="nil"/>
              <w:left w:val="nil"/>
              <w:bottom w:val="single" w:sz="8" w:space="0" w:color="auto"/>
              <w:right w:val="single" w:sz="8" w:space="0" w:color="auto"/>
            </w:tcBorders>
            <w:shd w:val="clear" w:color="auto" w:fill="auto"/>
            <w:vAlign w:val="center"/>
            <w:hideMark/>
            <w:tcPrChange w:id="761"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9954B15" w14:textId="77777777" w:rsidR="001B1234" w:rsidRPr="00973680" w:rsidRDefault="001B1234" w:rsidP="00E90C15">
            <w:pPr>
              <w:spacing w:after="0" w:line="240" w:lineRule="auto"/>
              <w:rPr>
                <w:ins w:id="762" w:author="Dustin Clifford" w:date="2018-06-29T22:02:00Z"/>
                <w:rFonts w:eastAsia="Times New Roman" w:cs="Times New Roman"/>
                <w:sz w:val="18"/>
                <w:szCs w:val="18"/>
              </w:rPr>
            </w:pPr>
            <w:ins w:id="763" w:author="Dustin Clifford" w:date="2018-06-29T22:02:00Z">
              <w:r w:rsidRPr="00973680">
                <w:rPr>
                  <w:rFonts w:eastAsia="Times New Roman" w:cs="Times New Roman"/>
                  <w:sz w:val="18"/>
                  <w:szCs w:val="18"/>
                </w:rPr>
                <w:t>Can use same rate code lookup tool that Borgata is currently using, until we can develop capability in ICE</w:t>
              </w:r>
            </w:ins>
          </w:p>
        </w:tc>
        <w:tc>
          <w:tcPr>
            <w:tcW w:w="900" w:type="dxa"/>
            <w:tcBorders>
              <w:top w:val="nil"/>
              <w:left w:val="nil"/>
              <w:bottom w:val="single" w:sz="8" w:space="0" w:color="auto"/>
              <w:right w:val="single" w:sz="8" w:space="0" w:color="auto"/>
            </w:tcBorders>
            <w:shd w:val="clear" w:color="auto" w:fill="auto"/>
            <w:vAlign w:val="center"/>
            <w:hideMark/>
            <w:tcPrChange w:id="764"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F6E09A5" w14:textId="77777777" w:rsidR="001B1234" w:rsidRPr="00973680" w:rsidRDefault="001B1234" w:rsidP="00E90C15">
            <w:pPr>
              <w:spacing w:after="0" w:line="240" w:lineRule="auto"/>
              <w:rPr>
                <w:ins w:id="765" w:author="Dustin Clifford" w:date="2018-06-29T22:02:00Z"/>
                <w:rFonts w:eastAsia="Times New Roman" w:cs="Times New Roman"/>
                <w:b/>
                <w:bCs/>
                <w:sz w:val="18"/>
                <w:szCs w:val="18"/>
              </w:rPr>
            </w:pPr>
            <w:ins w:id="766" w:author="Dustin Clifford" w:date="2018-06-29T22:02:00Z">
              <w:r w:rsidRPr="00973680">
                <w:rPr>
                  <w:rFonts w:eastAsia="Times New Roman" w:cs="Times New Roman"/>
                  <w:b/>
                  <w:bCs/>
                  <w:sz w:val="18"/>
                  <w:szCs w:val="18"/>
                </w:rPr>
                <w:t> </w:t>
              </w:r>
            </w:ins>
          </w:p>
        </w:tc>
      </w:tr>
      <w:tr w:rsidR="001B1234" w:rsidRPr="00973680" w14:paraId="51171E76" w14:textId="77777777" w:rsidTr="00D14508">
        <w:trPr>
          <w:trHeight w:val="588"/>
          <w:ins w:id="767" w:author="Dustin Clifford" w:date="2018-06-29T22:02:00Z"/>
          <w:trPrChange w:id="768"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69"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B20942D" w14:textId="77777777" w:rsidR="001B1234" w:rsidRPr="00973680" w:rsidRDefault="001B1234" w:rsidP="00E90C15">
            <w:pPr>
              <w:spacing w:after="0" w:line="240" w:lineRule="auto"/>
              <w:jc w:val="center"/>
              <w:rPr>
                <w:ins w:id="770" w:author="Dustin Clifford" w:date="2018-06-29T22:02:00Z"/>
                <w:rFonts w:eastAsia="Times New Roman" w:cs="Times New Roman"/>
                <w:sz w:val="18"/>
                <w:szCs w:val="18"/>
              </w:rPr>
            </w:pPr>
            <w:bookmarkStart w:id="771" w:name="Req30"/>
            <w:bookmarkEnd w:id="771"/>
            <w:ins w:id="772" w:author="Dustin Clifford" w:date="2018-06-29T22:02:00Z">
              <w:r>
                <w:rPr>
                  <w:rFonts w:eastAsia="Times New Roman" w:cs="Times New Roman"/>
                  <w:sz w:val="18"/>
                  <w:szCs w:val="18"/>
                </w:rPr>
                <w:t>30</w:t>
              </w:r>
            </w:ins>
          </w:p>
        </w:tc>
        <w:tc>
          <w:tcPr>
            <w:tcW w:w="1305" w:type="dxa"/>
            <w:tcBorders>
              <w:top w:val="nil"/>
              <w:left w:val="nil"/>
              <w:bottom w:val="single" w:sz="8" w:space="0" w:color="auto"/>
              <w:right w:val="single" w:sz="8" w:space="0" w:color="auto"/>
            </w:tcBorders>
            <w:shd w:val="clear" w:color="auto" w:fill="auto"/>
            <w:vAlign w:val="center"/>
            <w:hideMark/>
            <w:tcPrChange w:id="773"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BE154FE" w14:textId="77777777" w:rsidR="001B1234" w:rsidRPr="00973680" w:rsidRDefault="001B1234" w:rsidP="00E90C15">
            <w:pPr>
              <w:spacing w:after="0" w:line="240" w:lineRule="auto"/>
              <w:rPr>
                <w:ins w:id="774" w:author="Dustin Clifford" w:date="2018-06-29T22:02:00Z"/>
                <w:rFonts w:eastAsia="Times New Roman" w:cs="Times New Roman"/>
                <w:sz w:val="18"/>
                <w:szCs w:val="18"/>
              </w:rPr>
            </w:pPr>
            <w:ins w:id="775" w:author="Dustin Clifford" w:date="2018-06-29T22:02:00Z">
              <w:r w:rsidRPr="00973680">
                <w:rPr>
                  <w:rFonts w:eastAsia="Times New Roman" w:cs="Times New Roman"/>
                  <w:sz w:val="18"/>
                  <w:szCs w:val="18"/>
                </w:rPr>
                <w:t xml:space="preserve">Refresh </w:t>
              </w:r>
            </w:ins>
          </w:p>
        </w:tc>
        <w:tc>
          <w:tcPr>
            <w:tcW w:w="4500" w:type="dxa"/>
            <w:tcBorders>
              <w:top w:val="nil"/>
              <w:left w:val="nil"/>
              <w:bottom w:val="single" w:sz="8" w:space="0" w:color="auto"/>
              <w:right w:val="single" w:sz="8" w:space="0" w:color="auto"/>
            </w:tcBorders>
            <w:shd w:val="clear" w:color="auto" w:fill="auto"/>
            <w:vAlign w:val="center"/>
            <w:hideMark/>
            <w:tcPrChange w:id="776"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4E867B86" w14:textId="77777777" w:rsidR="001B1234" w:rsidRPr="00973680" w:rsidRDefault="001B1234" w:rsidP="00E90C15">
            <w:pPr>
              <w:spacing w:after="0" w:line="240" w:lineRule="auto"/>
              <w:rPr>
                <w:ins w:id="777" w:author="Dustin Clifford" w:date="2018-06-29T22:02:00Z"/>
                <w:rFonts w:eastAsia="Times New Roman" w:cs="Times New Roman"/>
                <w:sz w:val="18"/>
                <w:szCs w:val="18"/>
              </w:rPr>
            </w:pPr>
            <w:ins w:id="778" w:author="Dustin Clifford" w:date="2018-06-29T22:02:00Z">
              <w:r w:rsidRPr="00973680">
                <w:rPr>
                  <w:rFonts w:eastAsia="Times New Roman" w:cs="Times New Roman"/>
                  <w:sz w:val="18"/>
                  <w:szCs w:val="18"/>
                </w:rPr>
                <w:t>Must be able to refresh package rates and customer information (CCID, Room Allowance, etc.) multiple times per day</w:t>
              </w:r>
            </w:ins>
          </w:p>
        </w:tc>
        <w:tc>
          <w:tcPr>
            <w:tcW w:w="2880" w:type="dxa"/>
            <w:tcBorders>
              <w:top w:val="nil"/>
              <w:left w:val="nil"/>
              <w:bottom w:val="single" w:sz="8" w:space="0" w:color="auto"/>
              <w:right w:val="single" w:sz="8" w:space="0" w:color="auto"/>
            </w:tcBorders>
            <w:shd w:val="clear" w:color="auto" w:fill="auto"/>
            <w:vAlign w:val="center"/>
            <w:hideMark/>
            <w:tcPrChange w:id="779"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83DA90F" w14:textId="77777777" w:rsidR="001B1234" w:rsidRPr="00973680" w:rsidRDefault="001B1234" w:rsidP="00E90C15">
            <w:pPr>
              <w:spacing w:after="0" w:line="240" w:lineRule="auto"/>
              <w:rPr>
                <w:ins w:id="780" w:author="Dustin Clifford" w:date="2018-06-29T22:02:00Z"/>
                <w:rFonts w:eastAsia="Times New Roman" w:cs="Times New Roman"/>
                <w:sz w:val="18"/>
                <w:szCs w:val="18"/>
              </w:rPr>
            </w:pPr>
            <w:ins w:id="781"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782"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108B7513" w14:textId="77777777" w:rsidR="001B1234" w:rsidRPr="00973680" w:rsidRDefault="001B1234" w:rsidP="00E90C15">
            <w:pPr>
              <w:spacing w:after="0" w:line="240" w:lineRule="auto"/>
              <w:rPr>
                <w:ins w:id="783" w:author="Dustin Clifford" w:date="2018-06-29T22:02:00Z"/>
                <w:rFonts w:eastAsia="Times New Roman" w:cs="Times New Roman"/>
                <w:b/>
                <w:bCs/>
                <w:sz w:val="18"/>
                <w:szCs w:val="18"/>
              </w:rPr>
            </w:pPr>
            <w:ins w:id="784" w:author="Dustin Clifford" w:date="2018-06-29T22:02:00Z">
              <w:r w:rsidRPr="00973680">
                <w:rPr>
                  <w:rFonts w:eastAsia="Times New Roman" w:cs="Times New Roman"/>
                  <w:b/>
                  <w:bCs/>
                  <w:sz w:val="18"/>
                  <w:szCs w:val="18"/>
                </w:rPr>
                <w:t> </w:t>
              </w:r>
            </w:ins>
          </w:p>
        </w:tc>
      </w:tr>
      <w:tr w:rsidR="001B1234" w:rsidRPr="00973680" w14:paraId="331E9A37" w14:textId="77777777" w:rsidTr="00D14508">
        <w:trPr>
          <w:trHeight w:val="588"/>
          <w:ins w:id="785" w:author="Dustin Clifford" w:date="2018-06-29T22:02:00Z"/>
          <w:trPrChange w:id="786"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8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EF8766C" w14:textId="77777777" w:rsidR="001B1234" w:rsidRPr="00973680" w:rsidRDefault="001B1234" w:rsidP="00E90C15">
            <w:pPr>
              <w:spacing w:after="0" w:line="240" w:lineRule="auto"/>
              <w:jc w:val="center"/>
              <w:rPr>
                <w:ins w:id="788" w:author="Dustin Clifford" w:date="2018-06-29T22:02:00Z"/>
                <w:rFonts w:eastAsia="Times New Roman" w:cs="Times New Roman"/>
                <w:sz w:val="18"/>
                <w:szCs w:val="18"/>
              </w:rPr>
            </w:pPr>
            <w:bookmarkStart w:id="789" w:name="Req31"/>
            <w:bookmarkEnd w:id="789"/>
            <w:ins w:id="790" w:author="Dustin Clifford" w:date="2018-06-29T22:02:00Z">
              <w:r>
                <w:rPr>
                  <w:rFonts w:eastAsia="Times New Roman" w:cs="Times New Roman"/>
                  <w:sz w:val="18"/>
                  <w:szCs w:val="18"/>
                </w:rPr>
                <w:t>31</w:t>
              </w:r>
            </w:ins>
          </w:p>
        </w:tc>
        <w:tc>
          <w:tcPr>
            <w:tcW w:w="1305" w:type="dxa"/>
            <w:tcBorders>
              <w:top w:val="nil"/>
              <w:left w:val="nil"/>
              <w:bottom w:val="single" w:sz="8" w:space="0" w:color="auto"/>
              <w:right w:val="single" w:sz="8" w:space="0" w:color="auto"/>
            </w:tcBorders>
            <w:shd w:val="clear" w:color="auto" w:fill="auto"/>
            <w:vAlign w:val="center"/>
            <w:hideMark/>
            <w:tcPrChange w:id="791"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1CE3FA1C" w14:textId="77777777" w:rsidR="001B1234" w:rsidRPr="00973680" w:rsidRDefault="001B1234" w:rsidP="00E90C15">
            <w:pPr>
              <w:spacing w:after="0" w:line="240" w:lineRule="auto"/>
              <w:rPr>
                <w:ins w:id="792" w:author="Dustin Clifford" w:date="2018-06-29T22:02:00Z"/>
                <w:rFonts w:eastAsia="Times New Roman" w:cs="Times New Roman"/>
                <w:sz w:val="18"/>
                <w:szCs w:val="18"/>
              </w:rPr>
            </w:pPr>
            <w:ins w:id="793" w:author="Dustin Clifford" w:date="2018-06-29T22:02:00Z">
              <w:r w:rsidRPr="00973680">
                <w:rPr>
                  <w:rFonts w:eastAsia="Times New Roman" w:cs="Times New Roman"/>
                  <w:sz w:val="18"/>
                  <w:szCs w:val="18"/>
                </w:rPr>
                <w:t>Credit card storage</w:t>
              </w:r>
            </w:ins>
          </w:p>
        </w:tc>
        <w:tc>
          <w:tcPr>
            <w:tcW w:w="4500" w:type="dxa"/>
            <w:tcBorders>
              <w:top w:val="nil"/>
              <w:left w:val="nil"/>
              <w:bottom w:val="single" w:sz="8" w:space="0" w:color="auto"/>
              <w:right w:val="single" w:sz="8" w:space="0" w:color="auto"/>
            </w:tcBorders>
            <w:shd w:val="clear" w:color="auto" w:fill="auto"/>
            <w:vAlign w:val="center"/>
            <w:hideMark/>
            <w:tcPrChange w:id="794"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70FEB4CC" w14:textId="77777777" w:rsidR="001B1234" w:rsidRPr="00973680" w:rsidRDefault="001B1234" w:rsidP="00E90C15">
            <w:pPr>
              <w:spacing w:after="0" w:line="240" w:lineRule="auto"/>
              <w:rPr>
                <w:ins w:id="795" w:author="Dustin Clifford" w:date="2018-06-29T22:02:00Z"/>
                <w:rFonts w:eastAsia="Times New Roman" w:cs="Times New Roman"/>
                <w:sz w:val="18"/>
                <w:szCs w:val="18"/>
              </w:rPr>
            </w:pPr>
            <w:ins w:id="796" w:author="Dustin Clifford" w:date="2018-06-29T22:02:00Z">
              <w:r w:rsidRPr="00973680">
                <w:rPr>
                  <w:rFonts w:eastAsia="Times New Roman" w:cs="Times New Roman"/>
                  <w:sz w:val="18"/>
                  <w:szCs w:val="18"/>
                </w:rPr>
                <w:t>To enable easy booking, allow customers to safely store credit card information in profile for booking</w:t>
              </w:r>
            </w:ins>
          </w:p>
        </w:tc>
        <w:tc>
          <w:tcPr>
            <w:tcW w:w="2880" w:type="dxa"/>
            <w:tcBorders>
              <w:top w:val="nil"/>
              <w:left w:val="nil"/>
              <w:bottom w:val="single" w:sz="8" w:space="0" w:color="auto"/>
              <w:right w:val="single" w:sz="8" w:space="0" w:color="auto"/>
            </w:tcBorders>
            <w:shd w:val="clear" w:color="auto" w:fill="auto"/>
            <w:vAlign w:val="center"/>
            <w:hideMark/>
            <w:tcPrChange w:id="797"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766AF1E3" w14:textId="77777777" w:rsidR="001B1234" w:rsidRPr="00973680" w:rsidRDefault="001B1234" w:rsidP="00E90C15">
            <w:pPr>
              <w:spacing w:after="0" w:line="240" w:lineRule="auto"/>
              <w:rPr>
                <w:ins w:id="798" w:author="Dustin Clifford" w:date="2018-06-29T22:02:00Z"/>
                <w:rFonts w:eastAsia="Times New Roman" w:cs="Times New Roman"/>
                <w:sz w:val="18"/>
                <w:szCs w:val="18"/>
              </w:rPr>
            </w:pPr>
            <w:ins w:id="799"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800"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FCE945C" w14:textId="77777777" w:rsidR="001B1234" w:rsidRPr="00973680" w:rsidRDefault="001B1234" w:rsidP="00E90C15">
            <w:pPr>
              <w:spacing w:after="0" w:line="240" w:lineRule="auto"/>
              <w:rPr>
                <w:ins w:id="801" w:author="Dustin Clifford" w:date="2018-06-29T22:02:00Z"/>
                <w:rFonts w:eastAsia="Times New Roman" w:cs="Times New Roman"/>
                <w:sz w:val="18"/>
                <w:szCs w:val="18"/>
              </w:rPr>
            </w:pPr>
            <w:ins w:id="802" w:author="Dustin Clifford" w:date="2018-06-29T22:02:00Z">
              <w:r w:rsidRPr="00973680">
                <w:rPr>
                  <w:rFonts w:eastAsia="Times New Roman" w:cs="Times New Roman"/>
                  <w:sz w:val="18"/>
                  <w:szCs w:val="18"/>
                </w:rPr>
                <w:t> </w:t>
              </w:r>
            </w:ins>
          </w:p>
        </w:tc>
      </w:tr>
      <w:tr w:rsidR="001B1234" w:rsidRPr="00973680" w14:paraId="1F0539BA" w14:textId="77777777" w:rsidTr="00D14508">
        <w:trPr>
          <w:trHeight w:val="588"/>
          <w:ins w:id="803" w:author="Dustin Clifford" w:date="2018-06-29T22:02:00Z"/>
          <w:trPrChange w:id="804"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805"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380EEF25" w14:textId="77777777" w:rsidR="001B1234" w:rsidRPr="00973680" w:rsidRDefault="001B1234" w:rsidP="00E90C15">
            <w:pPr>
              <w:spacing w:after="0" w:line="240" w:lineRule="auto"/>
              <w:jc w:val="center"/>
              <w:rPr>
                <w:ins w:id="806" w:author="Dustin Clifford" w:date="2018-06-29T22:02:00Z"/>
                <w:rFonts w:eastAsia="Times New Roman" w:cs="Times New Roman"/>
                <w:sz w:val="18"/>
                <w:szCs w:val="18"/>
              </w:rPr>
            </w:pPr>
            <w:bookmarkStart w:id="807" w:name="Req32"/>
            <w:bookmarkEnd w:id="807"/>
            <w:ins w:id="808" w:author="Dustin Clifford" w:date="2018-06-29T22:02:00Z">
              <w:r>
                <w:rPr>
                  <w:rFonts w:eastAsia="Times New Roman" w:cs="Times New Roman"/>
                  <w:sz w:val="18"/>
                  <w:szCs w:val="18"/>
                </w:rPr>
                <w:t>32</w:t>
              </w:r>
            </w:ins>
          </w:p>
        </w:tc>
        <w:tc>
          <w:tcPr>
            <w:tcW w:w="1305" w:type="dxa"/>
            <w:tcBorders>
              <w:top w:val="nil"/>
              <w:left w:val="nil"/>
              <w:bottom w:val="single" w:sz="8" w:space="0" w:color="auto"/>
              <w:right w:val="single" w:sz="8" w:space="0" w:color="auto"/>
            </w:tcBorders>
            <w:shd w:val="clear" w:color="auto" w:fill="auto"/>
            <w:vAlign w:val="center"/>
            <w:hideMark/>
            <w:tcPrChange w:id="809"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FF93D01" w14:textId="77777777" w:rsidR="001B1234" w:rsidRPr="00973680" w:rsidRDefault="001B1234" w:rsidP="00E90C15">
            <w:pPr>
              <w:spacing w:after="0" w:line="240" w:lineRule="auto"/>
              <w:rPr>
                <w:ins w:id="810" w:author="Dustin Clifford" w:date="2018-06-29T22:02:00Z"/>
                <w:rFonts w:eastAsia="Times New Roman" w:cs="Times New Roman"/>
                <w:sz w:val="18"/>
                <w:szCs w:val="18"/>
              </w:rPr>
            </w:pPr>
            <w:ins w:id="811" w:author="Dustin Clifford" w:date="2018-06-29T22:02:00Z">
              <w:r w:rsidRPr="00973680">
                <w:rPr>
                  <w:rFonts w:eastAsia="Times New Roman" w:cs="Times New Roman"/>
                  <w:sz w:val="18"/>
                  <w:szCs w:val="18"/>
                </w:rPr>
                <w:t>Free Play loading</w:t>
              </w:r>
            </w:ins>
          </w:p>
        </w:tc>
        <w:tc>
          <w:tcPr>
            <w:tcW w:w="4500" w:type="dxa"/>
            <w:tcBorders>
              <w:top w:val="nil"/>
              <w:left w:val="nil"/>
              <w:bottom w:val="single" w:sz="8" w:space="0" w:color="auto"/>
              <w:right w:val="single" w:sz="8" w:space="0" w:color="auto"/>
            </w:tcBorders>
            <w:shd w:val="clear" w:color="auto" w:fill="auto"/>
            <w:vAlign w:val="center"/>
            <w:hideMark/>
            <w:tcPrChange w:id="812"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07A60BAF" w14:textId="77777777" w:rsidR="001B1234" w:rsidRPr="00973680" w:rsidRDefault="001B1234" w:rsidP="00E90C15">
            <w:pPr>
              <w:spacing w:after="0" w:line="240" w:lineRule="auto"/>
              <w:rPr>
                <w:ins w:id="813" w:author="Dustin Clifford" w:date="2018-06-29T22:02:00Z"/>
                <w:rFonts w:eastAsia="Times New Roman" w:cs="Times New Roman"/>
                <w:sz w:val="18"/>
                <w:szCs w:val="18"/>
              </w:rPr>
            </w:pPr>
            <w:ins w:id="814" w:author="Dustin Clifford" w:date="2018-06-29T22:02:00Z">
              <w:r w:rsidRPr="00973680">
                <w:rPr>
                  <w:rFonts w:eastAsia="Times New Roman" w:cs="Times New Roman"/>
                  <w:sz w:val="18"/>
                  <w:szCs w:val="18"/>
                </w:rPr>
                <w:t xml:space="preserve">Free Play should be automatically loaded onto </w:t>
              </w:r>
              <w:proofErr w:type="spellStart"/>
              <w:r w:rsidRPr="00973680">
                <w:rPr>
                  <w:rFonts w:eastAsia="Times New Roman" w:cs="Times New Roman"/>
                  <w:sz w:val="18"/>
                  <w:szCs w:val="18"/>
                </w:rPr>
                <w:t>M</w:t>
              </w:r>
              <w:proofErr w:type="spellEnd"/>
              <w:r>
                <w:rPr>
                  <w:rFonts w:eastAsia="Times New Roman" w:cs="Times New Roman"/>
                  <w:sz w:val="18"/>
                  <w:szCs w:val="18"/>
                </w:rPr>
                <w:t xml:space="preserve"> </w:t>
              </w:r>
              <w:r w:rsidRPr="00973680">
                <w:rPr>
                  <w:rFonts w:eastAsia="Times New Roman" w:cs="Times New Roman"/>
                  <w:sz w:val="18"/>
                  <w:szCs w:val="18"/>
                </w:rPr>
                <w:t>life cards upon check in (registered via patron system)</w:t>
              </w:r>
            </w:ins>
          </w:p>
        </w:tc>
        <w:tc>
          <w:tcPr>
            <w:tcW w:w="2880" w:type="dxa"/>
            <w:tcBorders>
              <w:top w:val="nil"/>
              <w:left w:val="nil"/>
              <w:bottom w:val="single" w:sz="8" w:space="0" w:color="auto"/>
              <w:right w:val="single" w:sz="8" w:space="0" w:color="auto"/>
            </w:tcBorders>
            <w:shd w:val="clear" w:color="auto" w:fill="auto"/>
            <w:vAlign w:val="center"/>
            <w:hideMark/>
            <w:tcPrChange w:id="815"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81AF485" w14:textId="77777777" w:rsidR="001B1234" w:rsidRPr="00973680" w:rsidRDefault="001B1234" w:rsidP="00E90C15">
            <w:pPr>
              <w:spacing w:after="0" w:line="240" w:lineRule="auto"/>
              <w:rPr>
                <w:ins w:id="816" w:author="Dustin Clifford" w:date="2018-06-29T22:02:00Z"/>
                <w:rFonts w:eastAsia="Times New Roman" w:cs="Times New Roman"/>
                <w:sz w:val="18"/>
                <w:szCs w:val="18"/>
              </w:rPr>
            </w:pPr>
            <w:ins w:id="817"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81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D2351C9" w14:textId="77777777" w:rsidR="001B1234" w:rsidRPr="00973680" w:rsidRDefault="001B1234" w:rsidP="00E90C15">
            <w:pPr>
              <w:spacing w:after="0" w:line="240" w:lineRule="auto"/>
              <w:rPr>
                <w:ins w:id="819" w:author="Dustin Clifford" w:date="2018-06-29T22:02:00Z"/>
                <w:rFonts w:eastAsia="Times New Roman" w:cs="Times New Roman"/>
                <w:sz w:val="18"/>
                <w:szCs w:val="18"/>
              </w:rPr>
            </w:pPr>
            <w:ins w:id="820" w:author="Dustin Clifford" w:date="2018-06-29T22:02:00Z">
              <w:r w:rsidRPr="00973680">
                <w:rPr>
                  <w:rFonts w:eastAsia="Times New Roman" w:cs="Times New Roman"/>
                  <w:sz w:val="18"/>
                  <w:szCs w:val="18"/>
                </w:rPr>
                <w:t> </w:t>
              </w:r>
            </w:ins>
          </w:p>
        </w:tc>
      </w:tr>
      <w:tr w:rsidR="001B1234" w:rsidRPr="00973680" w14:paraId="22AA9FC2" w14:textId="77777777" w:rsidTr="00D14508">
        <w:trPr>
          <w:trHeight w:val="588"/>
          <w:ins w:id="821" w:author="Dustin Clifford" w:date="2018-06-29T22:02:00Z"/>
          <w:trPrChange w:id="822"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82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268466C5" w14:textId="77777777" w:rsidR="001B1234" w:rsidRDefault="001B1234" w:rsidP="00E90C15">
            <w:pPr>
              <w:spacing w:after="0" w:line="240" w:lineRule="auto"/>
              <w:jc w:val="center"/>
              <w:rPr>
                <w:ins w:id="824" w:author="Dustin Clifford" w:date="2018-06-29T22:02:00Z"/>
                <w:rFonts w:eastAsia="Times New Roman" w:cs="Times New Roman"/>
                <w:sz w:val="18"/>
                <w:szCs w:val="18"/>
              </w:rPr>
            </w:pPr>
            <w:bookmarkStart w:id="825" w:name="Req33"/>
            <w:bookmarkEnd w:id="825"/>
            <w:ins w:id="826" w:author="Dustin Clifford" w:date="2018-06-29T22:02:00Z">
              <w:r>
                <w:rPr>
                  <w:rFonts w:eastAsia="Times New Roman" w:cs="Times New Roman"/>
                  <w:sz w:val="18"/>
                  <w:szCs w:val="18"/>
                </w:rPr>
                <w:t>33</w:t>
              </w:r>
            </w:ins>
          </w:p>
        </w:tc>
        <w:tc>
          <w:tcPr>
            <w:tcW w:w="1305" w:type="dxa"/>
            <w:tcBorders>
              <w:top w:val="nil"/>
              <w:left w:val="nil"/>
              <w:bottom w:val="single" w:sz="8" w:space="0" w:color="auto"/>
              <w:right w:val="single" w:sz="8" w:space="0" w:color="auto"/>
            </w:tcBorders>
            <w:shd w:val="clear" w:color="auto" w:fill="auto"/>
            <w:vAlign w:val="center"/>
            <w:tcPrChange w:id="82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0675102" w14:textId="77777777" w:rsidR="001B1234" w:rsidRPr="00973680" w:rsidRDefault="001B1234" w:rsidP="00E90C15">
            <w:pPr>
              <w:spacing w:after="0" w:line="240" w:lineRule="auto"/>
              <w:rPr>
                <w:ins w:id="828" w:author="Dustin Clifford" w:date="2018-06-29T22:02:00Z"/>
                <w:rFonts w:eastAsia="Times New Roman" w:cs="Times New Roman"/>
                <w:sz w:val="18"/>
                <w:szCs w:val="18"/>
              </w:rPr>
            </w:pPr>
            <w:ins w:id="829" w:author="Dustin Clifford" w:date="2018-06-29T22:02:00Z">
              <w:r>
                <w:rPr>
                  <w:rFonts w:eastAsia="Times New Roman" w:cs="Times New Roman"/>
                  <w:sz w:val="18"/>
                  <w:szCs w:val="18"/>
                </w:rPr>
                <w:t xml:space="preserve">Global </w:t>
              </w:r>
              <w:proofErr w:type="spellStart"/>
              <w:r>
                <w:rPr>
                  <w:rFonts w:eastAsia="Times New Roman" w:cs="Times New Roman"/>
                  <w:sz w:val="18"/>
                  <w:szCs w:val="18"/>
                </w:rPr>
                <w:t>Opt</w:t>
              </w:r>
              <w:proofErr w:type="spellEnd"/>
              <w:r>
                <w:rPr>
                  <w:rFonts w:eastAsia="Times New Roman" w:cs="Times New Roman"/>
                  <w:sz w:val="18"/>
                  <w:szCs w:val="18"/>
                </w:rPr>
                <w:t xml:space="preserve"> Outs</w:t>
              </w:r>
            </w:ins>
          </w:p>
        </w:tc>
        <w:tc>
          <w:tcPr>
            <w:tcW w:w="4500" w:type="dxa"/>
            <w:tcBorders>
              <w:top w:val="nil"/>
              <w:left w:val="nil"/>
              <w:bottom w:val="single" w:sz="8" w:space="0" w:color="auto"/>
              <w:right w:val="single" w:sz="8" w:space="0" w:color="auto"/>
            </w:tcBorders>
            <w:shd w:val="clear" w:color="auto" w:fill="auto"/>
            <w:vAlign w:val="center"/>
            <w:tcPrChange w:id="83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569B9177" w14:textId="77777777" w:rsidR="001B1234" w:rsidRPr="00973680" w:rsidRDefault="001B1234" w:rsidP="00E90C15">
            <w:pPr>
              <w:spacing w:after="0" w:line="240" w:lineRule="auto"/>
              <w:rPr>
                <w:ins w:id="831" w:author="Dustin Clifford" w:date="2018-06-29T22:02:00Z"/>
                <w:rFonts w:eastAsia="Times New Roman" w:cs="Times New Roman"/>
                <w:sz w:val="18"/>
                <w:szCs w:val="18"/>
              </w:rPr>
            </w:pPr>
            <w:ins w:id="832" w:author="Dustin Clifford" w:date="2018-06-29T22:02:00Z">
              <w:r>
                <w:rPr>
                  <w:rFonts w:eastAsia="Times New Roman" w:cs="Times New Roman"/>
                  <w:sz w:val="18"/>
                  <w:szCs w:val="18"/>
                </w:rPr>
                <w:t>Will build ‘flag’ into regional and LV CVS systems to prevent marketing offers going out to such individuals</w:t>
              </w:r>
            </w:ins>
          </w:p>
        </w:tc>
        <w:tc>
          <w:tcPr>
            <w:tcW w:w="2880" w:type="dxa"/>
            <w:tcBorders>
              <w:top w:val="nil"/>
              <w:left w:val="nil"/>
              <w:bottom w:val="single" w:sz="8" w:space="0" w:color="auto"/>
              <w:right w:val="single" w:sz="8" w:space="0" w:color="auto"/>
            </w:tcBorders>
            <w:shd w:val="clear" w:color="auto" w:fill="auto"/>
            <w:vAlign w:val="center"/>
            <w:tcPrChange w:id="83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92876F8" w14:textId="77777777" w:rsidR="001B1234" w:rsidRPr="00973680" w:rsidRDefault="001B1234" w:rsidP="00E90C15">
            <w:pPr>
              <w:spacing w:after="0" w:line="240" w:lineRule="auto"/>
              <w:rPr>
                <w:ins w:id="834" w:author="Dustin Clifford" w:date="2018-06-29T22:02:00Z"/>
                <w:rFonts w:eastAsia="Times New Roman" w:cs="Times New Roman"/>
                <w:sz w:val="18"/>
                <w:szCs w:val="18"/>
              </w:rPr>
            </w:pPr>
            <w:ins w:id="835" w:author="Dustin Clifford" w:date="2018-06-29T22:02:00Z">
              <w:r>
                <w:rPr>
                  <w:rFonts w:eastAsia="Times New Roman" w:cs="Times New Roman"/>
                  <w:sz w:val="18"/>
                  <w:szCs w:val="18"/>
                </w:rPr>
                <w:t xml:space="preserve">Moves process ‘upstream’ </w:t>
              </w:r>
            </w:ins>
          </w:p>
        </w:tc>
        <w:tc>
          <w:tcPr>
            <w:tcW w:w="900" w:type="dxa"/>
            <w:tcBorders>
              <w:top w:val="nil"/>
              <w:left w:val="nil"/>
              <w:bottom w:val="single" w:sz="8" w:space="0" w:color="auto"/>
              <w:right w:val="single" w:sz="8" w:space="0" w:color="auto"/>
            </w:tcBorders>
            <w:shd w:val="clear" w:color="auto" w:fill="auto"/>
            <w:vAlign w:val="center"/>
            <w:tcPrChange w:id="83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1068E1C9" w14:textId="77777777" w:rsidR="001B1234" w:rsidRPr="00973680" w:rsidRDefault="001B1234" w:rsidP="00E90C15">
            <w:pPr>
              <w:spacing w:after="0" w:line="240" w:lineRule="auto"/>
              <w:rPr>
                <w:ins w:id="837" w:author="Dustin Clifford" w:date="2018-06-29T22:02:00Z"/>
                <w:rFonts w:eastAsia="Times New Roman" w:cs="Times New Roman"/>
                <w:sz w:val="18"/>
                <w:szCs w:val="18"/>
              </w:rPr>
            </w:pPr>
          </w:p>
        </w:tc>
      </w:tr>
      <w:tr w:rsidR="001B1234" w:rsidRPr="00973680" w14:paraId="26EA870F" w14:textId="77777777" w:rsidTr="00D14508">
        <w:trPr>
          <w:trHeight w:val="588"/>
          <w:ins w:id="838" w:author="Dustin Clifford" w:date="2018-06-29T22:02:00Z"/>
          <w:trPrChange w:id="839"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84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6BF90C0" w14:textId="77777777" w:rsidR="001B1234" w:rsidRDefault="001B1234" w:rsidP="00E90C15">
            <w:pPr>
              <w:spacing w:after="0" w:line="240" w:lineRule="auto"/>
              <w:jc w:val="center"/>
              <w:rPr>
                <w:ins w:id="841" w:author="Dustin Clifford" w:date="2018-06-29T22:02:00Z"/>
                <w:rFonts w:eastAsia="Times New Roman" w:cs="Times New Roman"/>
                <w:sz w:val="18"/>
                <w:szCs w:val="18"/>
              </w:rPr>
            </w:pPr>
            <w:bookmarkStart w:id="842" w:name="Req34"/>
            <w:bookmarkEnd w:id="842"/>
            <w:ins w:id="843" w:author="Dustin Clifford" w:date="2018-06-29T22:02:00Z">
              <w:r>
                <w:rPr>
                  <w:rFonts w:eastAsia="Times New Roman" w:cs="Times New Roman"/>
                  <w:sz w:val="18"/>
                  <w:szCs w:val="18"/>
                </w:rPr>
                <w:t>34</w:t>
              </w:r>
            </w:ins>
          </w:p>
        </w:tc>
        <w:tc>
          <w:tcPr>
            <w:tcW w:w="1305" w:type="dxa"/>
            <w:tcBorders>
              <w:top w:val="nil"/>
              <w:left w:val="nil"/>
              <w:bottom w:val="single" w:sz="8" w:space="0" w:color="auto"/>
              <w:right w:val="single" w:sz="8" w:space="0" w:color="auto"/>
            </w:tcBorders>
            <w:shd w:val="clear" w:color="auto" w:fill="auto"/>
            <w:vAlign w:val="center"/>
            <w:tcPrChange w:id="84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E20BCDC" w14:textId="77777777" w:rsidR="001B1234" w:rsidRDefault="001B1234" w:rsidP="00E90C15">
            <w:pPr>
              <w:spacing w:after="0" w:line="240" w:lineRule="auto"/>
              <w:rPr>
                <w:ins w:id="845" w:author="Dustin Clifford" w:date="2018-06-29T22:02:00Z"/>
                <w:rFonts w:eastAsia="Times New Roman" w:cs="Times New Roman"/>
                <w:sz w:val="18"/>
                <w:szCs w:val="18"/>
              </w:rPr>
            </w:pPr>
            <w:ins w:id="846" w:author="Dustin Clifford" w:date="2018-06-29T22:02:00Z">
              <w:r>
                <w:rPr>
                  <w:rFonts w:eastAsia="Times New Roman" w:cs="Times New Roman"/>
                  <w:sz w:val="18"/>
                  <w:szCs w:val="18"/>
                </w:rPr>
                <w:t>Dominant Property Sort Order</w:t>
              </w:r>
            </w:ins>
          </w:p>
        </w:tc>
        <w:tc>
          <w:tcPr>
            <w:tcW w:w="4500" w:type="dxa"/>
            <w:tcBorders>
              <w:top w:val="nil"/>
              <w:left w:val="nil"/>
              <w:bottom w:val="single" w:sz="8" w:space="0" w:color="auto"/>
              <w:right w:val="single" w:sz="8" w:space="0" w:color="auto"/>
            </w:tcBorders>
            <w:shd w:val="clear" w:color="auto" w:fill="auto"/>
            <w:vAlign w:val="center"/>
            <w:tcPrChange w:id="84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8FA3D15" w14:textId="77777777" w:rsidR="001B1234" w:rsidRDefault="001B1234" w:rsidP="00E90C15">
            <w:pPr>
              <w:spacing w:after="0" w:line="240" w:lineRule="auto"/>
              <w:rPr>
                <w:ins w:id="848" w:author="Dustin Clifford" w:date="2018-06-29T22:02:00Z"/>
                <w:rFonts w:eastAsia="Times New Roman" w:cs="Times New Roman"/>
                <w:sz w:val="18"/>
                <w:szCs w:val="18"/>
              </w:rPr>
            </w:pPr>
            <w:ins w:id="849" w:author="Dustin Clifford" w:date="2018-06-29T22:02:00Z">
              <w:r>
                <w:rPr>
                  <w:rFonts w:eastAsia="Times New Roman" w:cs="Times New Roman"/>
                  <w:sz w:val="18"/>
                  <w:szCs w:val="18"/>
                </w:rPr>
                <w:t>Future state – active M life members viewing multiple properties will view sort order of properties determined ‘dominant’ by their preferences (TBD algorithm)</w:t>
              </w:r>
            </w:ins>
          </w:p>
        </w:tc>
        <w:tc>
          <w:tcPr>
            <w:tcW w:w="2880" w:type="dxa"/>
            <w:tcBorders>
              <w:top w:val="nil"/>
              <w:left w:val="nil"/>
              <w:bottom w:val="single" w:sz="8" w:space="0" w:color="auto"/>
              <w:right w:val="single" w:sz="8" w:space="0" w:color="auto"/>
            </w:tcBorders>
            <w:shd w:val="clear" w:color="auto" w:fill="auto"/>
            <w:vAlign w:val="center"/>
            <w:tcPrChange w:id="850"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3061D87" w14:textId="77777777" w:rsidR="001B1234" w:rsidRDefault="001B1234" w:rsidP="00E90C15">
            <w:pPr>
              <w:spacing w:after="0" w:line="240" w:lineRule="auto"/>
              <w:rPr>
                <w:ins w:id="851" w:author="Dustin Clifford" w:date="2018-06-29T22:02:00Z"/>
                <w:rFonts w:eastAsia="Times New Roman" w:cs="Times New Roman"/>
                <w:sz w:val="18"/>
                <w:szCs w:val="18"/>
              </w:rPr>
            </w:pPr>
            <w:ins w:id="852" w:author="Dustin Clifford" w:date="2018-06-29T22:02:00Z">
              <w:r>
                <w:rPr>
                  <w:rFonts w:eastAsia="Times New Roman" w:cs="Times New Roman"/>
                  <w:i/>
                  <w:sz w:val="18"/>
                  <w:szCs w:val="18"/>
                </w:rPr>
                <w:t xml:space="preserve">Out of scope for time </w:t>
              </w:r>
              <w:r w:rsidRPr="00AA24CC">
                <w:rPr>
                  <w:rFonts w:eastAsia="Times New Roman" w:cs="Times New Roman"/>
                  <w:i/>
                  <w:sz w:val="18"/>
                  <w:szCs w:val="18"/>
                </w:rPr>
                <w:t>being</w:t>
              </w:r>
              <w:r>
                <w:rPr>
                  <w:rFonts w:eastAsia="Times New Roman" w:cs="Times New Roman"/>
                  <w:sz w:val="18"/>
                  <w:szCs w:val="18"/>
                </w:rPr>
                <w:t xml:space="preserve">: </w:t>
              </w:r>
              <w:r w:rsidRPr="00AA24CC">
                <w:rPr>
                  <w:rFonts w:eastAsia="Times New Roman" w:cs="Times New Roman"/>
                  <w:sz w:val="18"/>
                  <w:szCs w:val="18"/>
                </w:rPr>
                <w:t>Corporate</w:t>
              </w:r>
              <w:r>
                <w:rPr>
                  <w:rFonts w:eastAsia="Times New Roman" w:cs="Times New Roman"/>
                  <w:sz w:val="18"/>
                  <w:szCs w:val="18"/>
                </w:rPr>
                <w:t xml:space="preserve"> sort order to be used for MVP</w:t>
              </w:r>
            </w:ins>
          </w:p>
        </w:tc>
        <w:tc>
          <w:tcPr>
            <w:tcW w:w="900" w:type="dxa"/>
            <w:tcBorders>
              <w:top w:val="nil"/>
              <w:left w:val="nil"/>
              <w:bottom w:val="single" w:sz="8" w:space="0" w:color="auto"/>
              <w:right w:val="single" w:sz="8" w:space="0" w:color="auto"/>
            </w:tcBorders>
            <w:shd w:val="clear" w:color="auto" w:fill="auto"/>
            <w:vAlign w:val="center"/>
            <w:tcPrChange w:id="853"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5CA7A825" w14:textId="77777777" w:rsidR="001B1234" w:rsidRPr="00973680" w:rsidRDefault="001B1234" w:rsidP="00E90C15">
            <w:pPr>
              <w:spacing w:after="0" w:line="240" w:lineRule="auto"/>
              <w:rPr>
                <w:ins w:id="854" w:author="Dustin Clifford" w:date="2018-06-29T22:02:00Z"/>
                <w:rFonts w:eastAsia="Times New Roman" w:cs="Times New Roman"/>
                <w:sz w:val="18"/>
                <w:szCs w:val="18"/>
              </w:rPr>
            </w:pPr>
          </w:p>
        </w:tc>
      </w:tr>
      <w:tr w:rsidR="001B1234" w:rsidRPr="00973680" w14:paraId="7BCC6968" w14:textId="77777777" w:rsidTr="00D14508">
        <w:trPr>
          <w:trHeight w:val="53"/>
          <w:ins w:id="855" w:author="Dustin Clifford" w:date="2018-06-29T22:02:00Z"/>
          <w:trPrChange w:id="856"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85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E4C0858" w14:textId="77777777" w:rsidR="001B1234" w:rsidRPr="00973680" w:rsidRDefault="001B1234" w:rsidP="00E90C15">
            <w:pPr>
              <w:spacing w:after="0" w:line="240" w:lineRule="auto"/>
              <w:jc w:val="center"/>
              <w:rPr>
                <w:ins w:id="858" w:author="Dustin Clifford" w:date="2018-06-29T22:02:00Z"/>
                <w:rFonts w:eastAsia="Times New Roman" w:cs="Times New Roman"/>
                <w:sz w:val="18"/>
                <w:szCs w:val="18"/>
              </w:rPr>
            </w:pPr>
            <w:bookmarkStart w:id="859" w:name="Req35"/>
            <w:bookmarkEnd w:id="859"/>
            <w:ins w:id="860" w:author="Dustin Clifford" w:date="2018-06-29T22:02:00Z">
              <w:r>
                <w:rPr>
                  <w:rFonts w:eastAsia="Times New Roman" w:cs="Times New Roman"/>
                  <w:sz w:val="18"/>
                  <w:szCs w:val="18"/>
                </w:rPr>
                <w:lastRenderedPageBreak/>
                <w:t>35</w:t>
              </w:r>
            </w:ins>
          </w:p>
        </w:tc>
        <w:tc>
          <w:tcPr>
            <w:tcW w:w="1305" w:type="dxa"/>
            <w:tcBorders>
              <w:top w:val="nil"/>
              <w:left w:val="nil"/>
              <w:bottom w:val="single" w:sz="8" w:space="0" w:color="auto"/>
              <w:right w:val="single" w:sz="8" w:space="0" w:color="auto"/>
            </w:tcBorders>
            <w:shd w:val="clear" w:color="auto" w:fill="auto"/>
            <w:vAlign w:val="center"/>
            <w:tcPrChange w:id="861"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5E8CCCC" w14:textId="77777777" w:rsidR="001B1234" w:rsidRPr="00973680" w:rsidRDefault="001B1234" w:rsidP="00E90C15">
            <w:pPr>
              <w:spacing w:after="0" w:line="240" w:lineRule="auto"/>
              <w:rPr>
                <w:ins w:id="862" w:author="Dustin Clifford" w:date="2018-06-29T22:02:00Z"/>
                <w:rFonts w:eastAsia="Times New Roman" w:cs="Times New Roman"/>
                <w:sz w:val="18"/>
                <w:szCs w:val="18"/>
              </w:rPr>
            </w:pPr>
            <w:ins w:id="863" w:author="Dustin Clifford" w:date="2018-06-29T22:02:00Z">
              <w:r>
                <w:rPr>
                  <w:rFonts w:eastAsia="Times New Roman" w:cs="Times New Roman"/>
                  <w:sz w:val="18"/>
                  <w:szCs w:val="18"/>
                </w:rPr>
                <w:t>Active M life Customer</w:t>
              </w:r>
            </w:ins>
          </w:p>
        </w:tc>
        <w:tc>
          <w:tcPr>
            <w:tcW w:w="4500" w:type="dxa"/>
            <w:tcBorders>
              <w:top w:val="nil"/>
              <w:left w:val="nil"/>
              <w:bottom w:val="single" w:sz="8" w:space="0" w:color="auto"/>
              <w:right w:val="single" w:sz="8" w:space="0" w:color="auto"/>
            </w:tcBorders>
            <w:shd w:val="clear" w:color="auto" w:fill="auto"/>
            <w:vAlign w:val="center"/>
            <w:tcPrChange w:id="864"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1F0563C3" w14:textId="77777777" w:rsidR="001B1234" w:rsidRPr="009406B9" w:rsidRDefault="001B1234" w:rsidP="00E90C15">
            <w:pPr>
              <w:spacing w:after="0" w:line="240" w:lineRule="auto"/>
              <w:rPr>
                <w:ins w:id="865" w:author="Dustin Clifford" w:date="2018-06-29T22:02:00Z"/>
                <w:rFonts w:eastAsia="Times New Roman" w:cs="Times New Roman"/>
                <w:sz w:val="18"/>
                <w:szCs w:val="18"/>
              </w:rPr>
            </w:pPr>
            <w:ins w:id="866" w:author="Dustin Clifford" w:date="2018-06-29T22:02:00Z">
              <w:r w:rsidRPr="009406B9">
                <w:rPr>
                  <w:rFonts w:eastAsia="Times New Roman" w:cs="Times New Roman"/>
                  <w:sz w:val="18"/>
                  <w:szCs w:val="18"/>
                </w:rPr>
                <w:t>Active customers defined as play within last 24 months regions, last 39 months in LV</w:t>
              </w:r>
            </w:ins>
          </w:p>
        </w:tc>
        <w:tc>
          <w:tcPr>
            <w:tcW w:w="2880" w:type="dxa"/>
            <w:tcBorders>
              <w:top w:val="nil"/>
              <w:left w:val="nil"/>
              <w:bottom w:val="single" w:sz="8" w:space="0" w:color="auto"/>
              <w:right w:val="single" w:sz="8" w:space="0" w:color="auto"/>
            </w:tcBorders>
            <w:shd w:val="clear" w:color="auto" w:fill="auto"/>
            <w:vAlign w:val="center"/>
            <w:tcPrChange w:id="867"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CD0E56A" w14:textId="77777777" w:rsidR="001B1234" w:rsidRPr="00973680" w:rsidRDefault="001B1234" w:rsidP="00E90C15">
            <w:pPr>
              <w:spacing w:after="0" w:line="240" w:lineRule="auto"/>
              <w:rPr>
                <w:ins w:id="868" w:author="Dustin Clifford" w:date="2018-06-29T22:02:00Z"/>
                <w:rFonts w:eastAsia="Times New Roman" w:cs="Times New Roman"/>
                <w:sz w:val="18"/>
                <w:szCs w:val="18"/>
              </w:rPr>
            </w:pPr>
            <w:ins w:id="869" w:author="Dustin Clifford" w:date="2018-06-29T22:02:00Z">
              <w:r>
                <w:rPr>
                  <w:rFonts w:eastAsia="Times New Roman" w:cs="Times New Roman"/>
                  <w:sz w:val="18"/>
                  <w:szCs w:val="18"/>
                </w:rPr>
                <w:t>OK with idea of customers being rated in LV but not regions</w:t>
              </w:r>
            </w:ins>
          </w:p>
        </w:tc>
        <w:tc>
          <w:tcPr>
            <w:tcW w:w="900" w:type="dxa"/>
            <w:tcBorders>
              <w:top w:val="nil"/>
              <w:left w:val="nil"/>
              <w:bottom w:val="single" w:sz="8" w:space="0" w:color="auto"/>
              <w:right w:val="single" w:sz="8" w:space="0" w:color="auto"/>
            </w:tcBorders>
            <w:shd w:val="clear" w:color="auto" w:fill="auto"/>
            <w:vAlign w:val="center"/>
            <w:tcPrChange w:id="870"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64FDE879" w14:textId="77777777" w:rsidR="001B1234" w:rsidRPr="00973680" w:rsidRDefault="001B1234" w:rsidP="00E90C15">
            <w:pPr>
              <w:spacing w:after="0" w:line="240" w:lineRule="auto"/>
              <w:rPr>
                <w:ins w:id="871" w:author="Dustin Clifford" w:date="2018-06-29T22:02:00Z"/>
                <w:rFonts w:eastAsia="Times New Roman" w:cs="Times New Roman"/>
                <w:sz w:val="18"/>
                <w:szCs w:val="18"/>
              </w:rPr>
            </w:pPr>
          </w:p>
        </w:tc>
      </w:tr>
      <w:tr w:rsidR="001B1234" w:rsidRPr="00973680" w14:paraId="60D484E8" w14:textId="77777777" w:rsidTr="00D14508">
        <w:trPr>
          <w:trHeight w:val="53"/>
          <w:ins w:id="872" w:author="Dustin Clifford" w:date="2018-06-29T22:02:00Z"/>
          <w:trPrChange w:id="873"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87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BF4B9DB" w14:textId="77777777" w:rsidR="001B1234" w:rsidRPr="00973680" w:rsidRDefault="001B1234" w:rsidP="00E90C15">
            <w:pPr>
              <w:spacing w:after="0" w:line="240" w:lineRule="auto"/>
              <w:jc w:val="center"/>
              <w:rPr>
                <w:ins w:id="875" w:author="Dustin Clifford" w:date="2018-06-29T22:02:00Z"/>
                <w:rFonts w:eastAsia="Times New Roman" w:cs="Times New Roman"/>
                <w:sz w:val="18"/>
                <w:szCs w:val="18"/>
              </w:rPr>
            </w:pPr>
            <w:bookmarkStart w:id="876" w:name="Req36"/>
            <w:bookmarkEnd w:id="876"/>
            <w:ins w:id="877" w:author="Dustin Clifford" w:date="2018-06-29T22:02:00Z">
              <w:r>
                <w:rPr>
                  <w:rFonts w:eastAsia="Times New Roman" w:cs="Times New Roman"/>
                  <w:sz w:val="18"/>
                  <w:szCs w:val="18"/>
                </w:rPr>
                <w:t>36</w:t>
              </w:r>
            </w:ins>
          </w:p>
        </w:tc>
        <w:tc>
          <w:tcPr>
            <w:tcW w:w="1305" w:type="dxa"/>
            <w:tcBorders>
              <w:top w:val="nil"/>
              <w:left w:val="nil"/>
              <w:bottom w:val="single" w:sz="8" w:space="0" w:color="auto"/>
              <w:right w:val="single" w:sz="8" w:space="0" w:color="auto"/>
            </w:tcBorders>
            <w:shd w:val="clear" w:color="auto" w:fill="auto"/>
            <w:vAlign w:val="center"/>
            <w:hideMark/>
            <w:tcPrChange w:id="878"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68B0929" w14:textId="77777777" w:rsidR="001B1234" w:rsidRPr="00973680" w:rsidRDefault="001B1234" w:rsidP="00E90C15">
            <w:pPr>
              <w:spacing w:after="0" w:line="240" w:lineRule="auto"/>
              <w:rPr>
                <w:ins w:id="879" w:author="Dustin Clifford" w:date="2018-06-29T22:02:00Z"/>
                <w:rFonts w:eastAsia="Times New Roman" w:cs="Times New Roman"/>
                <w:sz w:val="18"/>
                <w:szCs w:val="18"/>
              </w:rPr>
            </w:pPr>
            <w:ins w:id="880" w:author="Dustin Clifford" w:date="2018-06-29T22:02:00Z">
              <w:r w:rsidRPr="00973680">
                <w:rPr>
                  <w:rFonts w:eastAsia="Times New Roman" w:cs="Times New Roman"/>
                  <w:sz w:val="18"/>
                  <w:szCs w:val="18"/>
                </w:rPr>
                <w:t>Non-M</w:t>
              </w:r>
              <w:r>
                <w:rPr>
                  <w:rFonts w:eastAsia="Times New Roman" w:cs="Times New Roman"/>
                  <w:sz w:val="18"/>
                  <w:szCs w:val="18"/>
                </w:rPr>
                <w:t xml:space="preserve"> </w:t>
              </w:r>
              <w:r w:rsidRPr="00973680">
                <w:rPr>
                  <w:rFonts w:eastAsia="Times New Roman" w:cs="Times New Roman"/>
                  <w:sz w:val="18"/>
                  <w:szCs w:val="18"/>
                </w:rPr>
                <w:t>life Customer</w:t>
              </w:r>
            </w:ins>
          </w:p>
        </w:tc>
        <w:tc>
          <w:tcPr>
            <w:tcW w:w="4500" w:type="dxa"/>
            <w:tcBorders>
              <w:top w:val="nil"/>
              <w:left w:val="nil"/>
              <w:bottom w:val="single" w:sz="8" w:space="0" w:color="auto"/>
              <w:right w:val="single" w:sz="8" w:space="0" w:color="auto"/>
            </w:tcBorders>
            <w:shd w:val="clear" w:color="auto" w:fill="auto"/>
            <w:vAlign w:val="center"/>
            <w:hideMark/>
            <w:tcPrChange w:id="881"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EEB3473" w14:textId="77777777" w:rsidR="001B1234" w:rsidRPr="00973680" w:rsidRDefault="001B1234" w:rsidP="00E90C15">
            <w:pPr>
              <w:spacing w:after="0" w:line="240" w:lineRule="auto"/>
              <w:rPr>
                <w:ins w:id="882" w:author="Dustin Clifford" w:date="2018-06-29T22:02:00Z"/>
                <w:rFonts w:eastAsia="Times New Roman" w:cs="Times New Roman"/>
                <w:sz w:val="18"/>
                <w:szCs w:val="18"/>
              </w:rPr>
            </w:pPr>
            <w:ins w:id="883" w:author="Dustin Clifford" w:date="2018-06-29T22:02:00Z">
              <w:r w:rsidRPr="00973680">
                <w:rPr>
                  <w:rFonts w:eastAsia="Times New Roman" w:cs="Times New Roman"/>
                  <w:sz w:val="18"/>
                  <w:szCs w:val="18"/>
                </w:rPr>
                <w:t>Regular FIT rates and calendar rates - same as today</w:t>
              </w:r>
            </w:ins>
          </w:p>
        </w:tc>
        <w:tc>
          <w:tcPr>
            <w:tcW w:w="2880" w:type="dxa"/>
            <w:tcBorders>
              <w:top w:val="nil"/>
              <w:left w:val="nil"/>
              <w:bottom w:val="single" w:sz="8" w:space="0" w:color="auto"/>
              <w:right w:val="single" w:sz="8" w:space="0" w:color="auto"/>
            </w:tcBorders>
            <w:shd w:val="clear" w:color="auto" w:fill="auto"/>
            <w:vAlign w:val="center"/>
            <w:hideMark/>
            <w:tcPrChange w:id="884"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6047EF59" w14:textId="77777777" w:rsidR="001B1234" w:rsidRPr="00973680" w:rsidRDefault="001B1234" w:rsidP="00E90C15">
            <w:pPr>
              <w:spacing w:after="0" w:line="240" w:lineRule="auto"/>
              <w:rPr>
                <w:ins w:id="885" w:author="Dustin Clifford" w:date="2018-06-29T22:02:00Z"/>
                <w:rFonts w:eastAsia="Times New Roman" w:cs="Times New Roman"/>
                <w:sz w:val="18"/>
                <w:szCs w:val="18"/>
              </w:rPr>
            </w:pPr>
            <w:ins w:id="886"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887"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2B625CA" w14:textId="77777777" w:rsidR="001B1234" w:rsidRPr="00973680" w:rsidRDefault="001B1234" w:rsidP="00E90C15">
            <w:pPr>
              <w:spacing w:after="0" w:line="240" w:lineRule="auto"/>
              <w:rPr>
                <w:ins w:id="888" w:author="Dustin Clifford" w:date="2018-06-29T22:02:00Z"/>
                <w:rFonts w:eastAsia="Times New Roman" w:cs="Times New Roman"/>
                <w:sz w:val="18"/>
                <w:szCs w:val="18"/>
              </w:rPr>
            </w:pPr>
            <w:ins w:id="889" w:author="Dustin Clifford" w:date="2018-06-29T22:02:00Z">
              <w:r w:rsidRPr="00973680">
                <w:rPr>
                  <w:rFonts w:eastAsia="Times New Roman" w:cs="Times New Roman"/>
                  <w:sz w:val="18"/>
                  <w:szCs w:val="18"/>
                </w:rPr>
                <w:t> </w:t>
              </w:r>
            </w:ins>
          </w:p>
        </w:tc>
      </w:tr>
      <w:tr w:rsidR="00EE6C28" w:rsidRPr="00973680" w:rsidDel="00B14B5B" w14:paraId="7345CB65" w14:textId="7FA14EB1" w:rsidTr="00D14508">
        <w:trPr>
          <w:trHeight w:val="300"/>
          <w:del w:id="890" w:author="Dustin Clifford" w:date="2018-06-29T22:07:00Z"/>
          <w:trPrChange w:id="891" w:author="Dustin Clifford" w:date="2018-06-29T22:12:00Z">
            <w:trPr>
              <w:trHeight w:val="300"/>
            </w:trPr>
          </w:trPrChange>
        </w:trPr>
        <w:tc>
          <w:tcPr>
            <w:tcW w:w="575" w:type="dxa"/>
            <w:tcBorders>
              <w:top w:val="single" w:sz="8" w:space="0" w:color="auto"/>
              <w:left w:val="single" w:sz="8" w:space="0" w:color="auto"/>
              <w:bottom w:val="single" w:sz="8" w:space="0" w:color="auto"/>
              <w:right w:val="single" w:sz="8" w:space="0" w:color="auto"/>
            </w:tcBorders>
            <w:shd w:val="clear" w:color="000000" w:fill="C6D9F1"/>
            <w:vAlign w:val="center"/>
            <w:tcPrChange w:id="892"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000000" w:fill="C6D9F1"/>
                <w:vAlign w:val="center"/>
              </w:tcPr>
            </w:tcPrChange>
          </w:tcPr>
          <w:p w14:paraId="1379BA97" w14:textId="1BCC64E5" w:rsidR="00B14B5B" w:rsidRPr="00973680" w:rsidDel="00B14B5B" w:rsidRDefault="00EE6C28" w:rsidP="00591AF7">
            <w:pPr>
              <w:spacing w:after="0" w:line="240" w:lineRule="auto"/>
              <w:jc w:val="center"/>
              <w:rPr>
                <w:del w:id="893" w:author="Dustin Clifford" w:date="2018-06-29T22:07:00Z"/>
                <w:rFonts w:eastAsia="Times New Roman" w:cs="Times New Roman"/>
                <w:b/>
                <w:bCs/>
                <w:sz w:val="18"/>
                <w:szCs w:val="18"/>
              </w:rPr>
            </w:pPr>
            <w:del w:id="894" w:author="Dustin Clifford" w:date="2018-06-29T22:02:00Z">
              <w:r w:rsidRPr="00973680" w:rsidDel="001B1234">
                <w:rPr>
                  <w:rFonts w:eastAsia="Times New Roman" w:cs="Times New Roman"/>
                  <w:b/>
                  <w:bCs/>
                  <w:sz w:val="18"/>
                  <w:szCs w:val="18"/>
                </w:rPr>
                <w:delText>Req ID</w:delText>
              </w:r>
            </w:del>
          </w:p>
        </w:tc>
        <w:tc>
          <w:tcPr>
            <w:tcW w:w="1305" w:type="dxa"/>
            <w:tcBorders>
              <w:top w:val="single" w:sz="8" w:space="0" w:color="auto"/>
              <w:left w:val="nil"/>
              <w:bottom w:val="single" w:sz="8" w:space="0" w:color="auto"/>
              <w:right w:val="single" w:sz="8" w:space="0" w:color="auto"/>
            </w:tcBorders>
            <w:shd w:val="clear" w:color="000000" w:fill="C6D9F1"/>
            <w:vAlign w:val="center"/>
            <w:tcPrChange w:id="895" w:author="Dustin Clifford" w:date="2018-06-29T22:12:00Z">
              <w:tcPr>
                <w:tcW w:w="1305" w:type="dxa"/>
                <w:tcBorders>
                  <w:top w:val="single" w:sz="8" w:space="0" w:color="auto"/>
                  <w:left w:val="nil"/>
                  <w:bottom w:val="single" w:sz="8" w:space="0" w:color="auto"/>
                  <w:right w:val="single" w:sz="8" w:space="0" w:color="auto"/>
                </w:tcBorders>
                <w:shd w:val="clear" w:color="000000" w:fill="C6D9F1"/>
                <w:vAlign w:val="center"/>
              </w:tcPr>
            </w:tcPrChange>
          </w:tcPr>
          <w:p w14:paraId="3FF8002F" w14:textId="0B475B98" w:rsidR="00EE6C28" w:rsidRPr="00973680" w:rsidDel="00B14B5B" w:rsidRDefault="00EE6C28" w:rsidP="00591AF7">
            <w:pPr>
              <w:spacing w:after="0" w:line="240" w:lineRule="auto"/>
              <w:jc w:val="center"/>
              <w:rPr>
                <w:del w:id="896" w:author="Dustin Clifford" w:date="2018-06-29T22:07:00Z"/>
                <w:rFonts w:eastAsia="Times New Roman" w:cs="Times New Roman"/>
                <w:b/>
                <w:bCs/>
                <w:sz w:val="18"/>
                <w:szCs w:val="18"/>
              </w:rPr>
            </w:pPr>
            <w:del w:id="897" w:author="Dustin Clifford" w:date="2018-06-29T22:02:00Z">
              <w:r w:rsidRPr="00973680" w:rsidDel="001B1234">
                <w:rPr>
                  <w:rFonts w:eastAsia="Times New Roman" w:cs="Times New Roman"/>
                  <w:b/>
                  <w:bCs/>
                  <w:sz w:val="18"/>
                  <w:szCs w:val="18"/>
                </w:rPr>
                <w:delText>Req Short Name</w:delText>
              </w:r>
            </w:del>
          </w:p>
        </w:tc>
        <w:tc>
          <w:tcPr>
            <w:tcW w:w="4500" w:type="dxa"/>
            <w:tcBorders>
              <w:top w:val="single" w:sz="8" w:space="0" w:color="auto"/>
              <w:left w:val="nil"/>
              <w:bottom w:val="single" w:sz="8" w:space="0" w:color="auto"/>
              <w:right w:val="single" w:sz="8" w:space="0" w:color="auto"/>
            </w:tcBorders>
            <w:shd w:val="clear" w:color="000000" w:fill="C6D9F1"/>
            <w:vAlign w:val="center"/>
            <w:tcPrChange w:id="898" w:author="Dustin Clifford" w:date="2018-06-29T22:12:00Z">
              <w:tcPr>
                <w:tcW w:w="4860" w:type="dxa"/>
                <w:tcBorders>
                  <w:top w:val="single" w:sz="8" w:space="0" w:color="auto"/>
                  <w:left w:val="nil"/>
                  <w:bottom w:val="single" w:sz="8" w:space="0" w:color="auto"/>
                  <w:right w:val="single" w:sz="8" w:space="0" w:color="auto"/>
                </w:tcBorders>
                <w:shd w:val="clear" w:color="000000" w:fill="C6D9F1"/>
                <w:vAlign w:val="center"/>
              </w:tcPr>
            </w:tcPrChange>
          </w:tcPr>
          <w:p w14:paraId="282BCFEF" w14:textId="4B9184C0" w:rsidR="00EE6C28" w:rsidRPr="00973680" w:rsidDel="00B14B5B" w:rsidRDefault="00EE6C28" w:rsidP="00591AF7">
            <w:pPr>
              <w:spacing w:after="0" w:line="240" w:lineRule="auto"/>
              <w:jc w:val="center"/>
              <w:rPr>
                <w:del w:id="899" w:author="Dustin Clifford" w:date="2018-06-29T22:07:00Z"/>
                <w:rFonts w:eastAsia="Times New Roman" w:cs="Times New Roman"/>
                <w:b/>
                <w:bCs/>
                <w:sz w:val="18"/>
                <w:szCs w:val="18"/>
              </w:rPr>
            </w:pPr>
            <w:del w:id="900" w:author="Dustin Clifford" w:date="2018-06-29T22:02:00Z">
              <w:r w:rsidRPr="00973680" w:rsidDel="001B1234">
                <w:rPr>
                  <w:rFonts w:eastAsia="Times New Roman" w:cs="Times New Roman"/>
                  <w:b/>
                  <w:bCs/>
                  <w:sz w:val="18"/>
                  <w:szCs w:val="18"/>
                </w:rPr>
                <w:delText>Req Description</w:delText>
              </w:r>
            </w:del>
          </w:p>
        </w:tc>
        <w:tc>
          <w:tcPr>
            <w:tcW w:w="2880" w:type="dxa"/>
            <w:tcBorders>
              <w:top w:val="single" w:sz="8" w:space="0" w:color="auto"/>
              <w:left w:val="nil"/>
              <w:bottom w:val="single" w:sz="8" w:space="0" w:color="auto"/>
              <w:right w:val="single" w:sz="8" w:space="0" w:color="auto"/>
            </w:tcBorders>
            <w:shd w:val="clear" w:color="000000" w:fill="C6D9F1"/>
            <w:vAlign w:val="center"/>
            <w:tcPrChange w:id="901" w:author="Dustin Clifford" w:date="2018-06-29T22:12:00Z">
              <w:tcPr>
                <w:tcW w:w="3420" w:type="dxa"/>
                <w:tcBorders>
                  <w:top w:val="single" w:sz="8" w:space="0" w:color="auto"/>
                  <w:left w:val="nil"/>
                  <w:bottom w:val="single" w:sz="8" w:space="0" w:color="auto"/>
                  <w:right w:val="single" w:sz="8" w:space="0" w:color="auto"/>
                </w:tcBorders>
                <w:shd w:val="clear" w:color="000000" w:fill="C6D9F1"/>
                <w:vAlign w:val="center"/>
              </w:tcPr>
            </w:tcPrChange>
          </w:tcPr>
          <w:p w14:paraId="33D4DAE4" w14:textId="289E8BE0" w:rsidR="00EE6C28" w:rsidRPr="00973680" w:rsidDel="00B14B5B" w:rsidRDefault="00EE6C28" w:rsidP="00591AF7">
            <w:pPr>
              <w:spacing w:after="0" w:line="240" w:lineRule="auto"/>
              <w:jc w:val="center"/>
              <w:rPr>
                <w:del w:id="902" w:author="Dustin Clifford" w:date="2018-06-29T22:07:00Z"/>
                <w:rFonts w:eastAsia="Times New Roman" w:cs="Times New Roman"/>
                <w:b/>
                <w:bCs/>
                <w:sz w:val="18"/>
                <w:szCs w:val="18"/>
              </w:rPr>
            </w:pPr>
            <w:del w:id="903" w:author="Dustin Clifford" w:date="2018-06-29T22:02:00Z">
              <w:r w:rsidRPr="00973680" w:rsidDel="001B1234">
                <w:rPr>
                  <w:rFonts w:eastAsia="Times New Roman" w:cs="Times New Roman"/>
                  <w:b/>
                  <w:bCs/>
                  <w:sz w:val="18"/>
                  <w:szCs w:val="18"/>
                </w:rPr>
                <w:delText>Comment</w:delText>
              </w:r>
            </w:del>
          </w:p>
        </w:tc>
        <w:tc>
          <w:tcPr>
            <w:tcW w:w="900" w:type="dxa"/>
            <w:tcBorders>
              <w:top w:val="single" w:sz="8" w:space="0" w:color="auto"/>
              <w:left w:val="nil"/>
              <w:bottom w:val="single" w:sz="8" w:space="0" w:color="auto"/>
              <w:right w:val="single" w:sz="8" w:space="0" w:color="auto"/>
            </w:tcBorders>
            <w:shd w:val="clear" w:color="000000" w:fill="C6D9F1"/>
            <w:vAlign w:val="center"/>
            <w:tcPrChange w:id="904" w:author="Dustin Clifford" w:date="2018-06-29T22:12:00Z">
              <w:tcPr>
                <w:tcW w:w="630" w:type="dxa"/>
                <w:tcBorders>
                  <w:top w:val="single" w:sz="8" w:space="0" w:color="auto"/>
                  <w:left w:val="nil"/>
                  <w:bottom w:val="single" w:sz="8" w:space="0" w:color="auto"/>
                  <w:right w:val="single" w:sz="8" w:space="0" w:color="auto"/>
                </w:tcBorders>
                <w:shd w:val="clear" w:color="000000" w:fill="C6D9F1"/>
                <w:vAlign w:val="center"/>
              </w:tcPr>
            </w:tcPrChange>
          </w:tcPr>
          <w:p w14:paraId="07DE3938" w14:textId="6568C6D9" w:rsidR="00EE6C28" w:rsidRPr="00973680" w:rsidDel="00B14B5B" w:rsidRDefault="00EE6C28" w:rsidP="00591AF7">
            <w:pPr>
              <w:spacing w:after="0" w:line="240" w:lineRule="auto"/>
              <w:jc w:val="center"/>
              <w:rPr>
                <w:del w:id="905" w:author="Dustin Clifford" w:date="2018-06-29T22:07:00Z"/>
                <w:rFonts w:eastAsia="Times New Roman" w:cs="Times New Roman"/>
                <w:b/>
                <w:bCs/>
                <w:sz w:val="18"/>
                <w:szCs w:val="18"/>
              </w:rPr>
            </w:pPr>
            <w:del w:id="906" w:author="Dustin Clifford" w:date="2018-06-29T22:06:00Z">
              <w:r w:rsidRPr="00973680" w:rsidDel="00F9465A">
                <w:rPr>
                  <w:rFonts w:eastAsia="Times New Roman" w:cs="Times New Roman"/>
                  <w:b/>
                  <w:bCs/>
                  <w:sz w:val="18"/>
                  <w:szCs w:val="18"/>
                </w:rPr>
                <w:delText>Priority</w:delText>
              </w:r>
            </w:del>
          </w:p>
        </w:tc>
      </w:tr>
      <w:tr w:rsidR="00EE6C28" w:rsidRPr="00973680" w:rsidDel="00B14B5B" w14:paraId="1B4D8BE9" w14:textId="52D5E70B" w:rsidTr="00D14508">
        <w:trPr>
          <w:trHeight w:val="300"/>
          <w:del w:id="907" w:author="Dustin Clifford" w:date="2018-06-29T22:07:00Z"/>
          <w:trPrChange w:id="908"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909"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5798C86B" w14:textId="6A54D0AA" w:rsidR="00EE6C28" w:rsidRPr="00973680" w:rsidDel="00B14B5B" w:rsidRDefault="00EE6C28" w:rsidP="00591AF7">
            <w:pPr>
              <w:spacing w:after="0" w:line="240" w:lineRule="auto"/>
              <w:rPr>
                <w:del w:id="910" w:author="Dustin Clifford" w:date="2018-06-29T22:07:00Z"/>
                <w:rFonts w:eastAsia="Times New Roman" w:cs="Times New Roman"/>
                <w:b/>
                <w:bCs/>
                <w:i/>
                <w:iCs/>
                <w:sz w:val="18"/>
                <w:szCs w:val="18"/>
              </w:rPr>
            </w:pPr>
            <w:del w:id="911" w:author="Dustin Clifford" w:date="2018-06-29T22:02:00Z">
              <w:r w:rsidRPr="00973680" w:rsidDel="001B1234">
                <w:rPr>
                  <w:rFonts w:eastAsia="Times New Roman" w:cs="Times New Roman"/>
                  <w:b/>
                  <w:bCs/>
                  <w:i/>
                  <w:iCs/>
                  <w:sz w:val="18"/>
                  <w:szCs w:val="18"/>
                </w:rPr>
                <w:delText>Data Source</w:delText>
              </w:r>
            </w:del>
          </w:p>
        </w:tc>
      </w:tr>
      <w:tr w:rsidR="00EE6C28" w:rsidRPr="00973680" w:rsidDel="00B14B5B" w14:paraId="20F3767E" w14:textId="5726697E" w:rsidTr="00D14508">
        <w:trPr>
          <w:trHeight w:val="1051"/>
          <w:del w:id="912" w:author="Dustin Clifford" w:date="2018-06-29T22:07:00Z"/>
          <w:trPrChange w:id="913" w:author="Dustin Clifford" w:date="2018-06-29T22:12:00Z">
            <w:trPr>
              <w:trHeight w:val="1051"/>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1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8FD37B9" w14:textId="730D704D" w:rsidR="00EE6C28" w:rsidRPr="00973680" w:rsidDel="00B14B5B" w:rsidRDefault="00EE6C28" w:rsidP="00591AF7">
            <w:pPr>
              <w:spacing w:after="0" w:line="240" w:lineRule="auto"/>
              <w:jc w:val="center"/>
              <w:rPr>
                <w:del w:id="915" w:author="Dustin Clifford" w:date="2018-06-29T22:07:00Z"/>
                <w:rFonts w:eastAsia="Times New Roman" w:cs="Times New Roman"/>
                <w:sz w:val="18"/>
                <w:szCs w:val="18"/>
              </w:rPr>
            </w:pPr>
            <w:del w:id="916" w:author="Dustin Clifford" w:date="2018-06-29T22:02:00Z">
              <w:r w:rsidRPr="00973680" w:rsidDel="001B1234">
                <w:rPr>
                  <w:rFonts w:eastAsia="Times New Roman" w:cs="Times New Roman"/>
                  <w:sz w:val="18"/>
                  <w:szCs w:val="18"/>
                </w:rPr>
                <w:delText>1</w:delText>
              </w:r>
            </w:del>
          </w:p>
        </w:tc>
        <w:tc>
          <w:tcPr>
            <w:tcW w:w="1305" w:type="dxa"/>
            <w:tcBorders>
              <w:top w:val="nil"/>
              <w:left w:val="nil"/>
              <w:bottom w:val="single" w:sz="8" w:space="0" w:color="auto"/>
              <w:right w:val="single" w:sz="8" w:space="0" w:color="auto"/>
            </w:tcBorders>
            <w:shd w:val="clear" w:color="auto" w:fill="auto"/>
            <w:vAlign w:val="center"/>
            <w:tcPrChange w:id="91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54F7205" w14:textId="659A3BF9" w:rsidR="00EE6C28" w:rsidRPr="00973680" w:rsidDel="00B14B5B" w:rsidRDefault="00EE6C28" w:rsidP="00591AF7">
            <w:pPr>
              <w:spacing w:after="0" w:line="240" w:lineRule="auto"/>
              <w:rPr>
                <w:del w:id="918" w:author="Dustin Clifford" w:date="2018-06-29T22:07:00Z"/>
                <w:rFonts w:eastAsia="Times New Roman" w:cs="Times New Roman"/>
                <w:sz w:val="18"/>
                <w:szCs w:val="18"/>
              </w:rPr>
            </w:pPr>
            <w:del w:id="919" w:author="Dustin Clifford" w:date="2018-06-29T22:02:00Z">
              <w:r w:rsidRPr="00973680" w:rsidDel="001B1234">
                <w:rPr>
                  <w:rFonts w:eastAsia="Times New Roman" w:cs="Times New Roman"/>
                  <w:sz w:val="18"/>
                  <w:szCs w:val="18"/>
                </w:rPr>
                <w:delText>Data/ Source</w:delText>
              </w:r>
            </w:del>
          </w:p>
        </w:tc>
        <w:tc>
          <w:tcPr>
            <w:tcW w:w="4500" w:type="dxa"/>
            <w:tcBorders>
              <w:top w:val="nil"/>
              <w:left w:val="nil"/>
              <w:bottom w:val="single" w:sz="8" w:space="0" w:color="auto"/>
              <w:right w:val="single" w:sz="8" w:space="0" w:color="auto"/>
            </w:tcBorders>
            <w:shd w:val="clear" w:color="auto" w:fill="auto"/>
            <w:vAlign w:val="center"/>
            <w:tcPrChange w:id="92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03D62467" w14:textId="68FB9EFD" w:rsidR="00EE6C28" w:rsidRPr="00B52709" w:rsidDel="00B14B5B" w:rsidRDefault="00EE6C28" w:rsidP="00591AF7">
            <w:pPr>
              <w:spacing w:after="0" w:line="240" w:lineRule="auto"/>
              <w:rPr>
                <w:del w:id="921" w:author="Dustin Clifford" w:date="2018-06-29T22:07:00Z"/>
                <w:rFonts w:eastAsia="Times New Roman" w:cs="Times New Roman"/>
                <w:color w:val="FF0000"/>
                <w:sz w:val="18"/>
                <w:szCs w:val="18"/>
              </w:rPr>
            </w:pPr>
            <w:del w:id="922" w:author="Dustin Clifford" w:date="2018-06-29T22:02:00Z">
              <w:r w:rsidRPr="00983256" w:rsidDel="001B1234">
                <w:rPr>
                  <w:rFonts w:eastAsia="Times New Roman" w:cs="Times New Roman"/>
                  <w:color w:val="FF0000"/>
                  <w:sz w:val="18"/>
                  <w:szCs w:val="18"/>
                </w:rPr>
                <w:delText xml:space="preserve">Advanced analytics will </w:delText>
              </w:r>
              <w:r w:rsidDel="001B1234">
                <w:rPr>
                  <w:rFonts w:eastAsia="Times New Roman" w:cs="Times New Roman"/>
                  <w:color w:val="FF0000"/>
                  <w:sz w:val="18"/>
                  <w:szCs w:val="18"/>
                </w:rPr>
                <w:delText>populate</w:delText>
              </w:r>
              <w:r w:rsidRPr="00983256" w:rsidDel="001B1234">
                <w:rPr>
                  <w:rFonts w:eastAsia="Times New Roman" w:cs="Times New Roman"/>
                  <w:color w:val="FF0000"/>
                  <w:sz w:val="18"/>
                  <w:szCs w:val="18"/>
                </w:rPr>
                <w:delText xml:space="preserve"> </w:delText>
              </w:r>
              <w:r w:rsidDel="001B1234">
                <w:rPr>
                  <w:rFonts w:eastAsia="Times New Roman" w:cs="Times New Roman"/>
                  <w:color w:val="FF0000"/>
                  <w:sz w:val="18"/>
                  <w:szCs w:val="18"/>
                </w:rPr>
                <w:delText>a database to be placed in SuperTrip</w:delText>
              </w:r>
              <w:r w:rsidRPr="00983256" w:rsidDel="001B1234">
                <w:rPr>
                  <w:rFonts w:eastAsia="Times New Roman" w:cs="Times New Roman"/>
                  <w:color w:val="FF0000"/>
                  <w:sz w:val="18"/>
                  <w:szCs w:val="18"/>
                </w:rPr>
                <w:delText xml:space="preserve"> that will be referenced by the microservice</w:delText>
              </w:r>
              <w:r w:rsidRPr="00973680" w:rsidDel="001B1234">
                <w:rPr>
                  <w:rFonts w:eastAsia="Times New Roman" w:cs="Times New Roman"/>
                  <w:sz w:val="18"/>
                  <w:szCs w:val="18"/>
                </w:rPr>
                <w:delText xml:space="preserve">. File will include Customer ID (CCID), Daily Room Allowance Amount, Free Play Amount and Resort Credit Amount (for all </w:delText>
              </w:r>
              <w:r w:rsidDel="001B1234">
                <w:rPr>
                  <w:rFonts w:eastAsia="Times New Roman" w:cs="Times New Roman"/>
                  <w:sz w:val="18"/>
                  <w:szCs w:val="18"/>
                </w:rPr>
                <w:delText>customers at every LV property) and more [reference HLA].</w:delText>
              </w:r>
              <w:r w:rsidRPr="00973680" w:rsidDel="001B1234">
                <w:rPr>
                  <w:rFonts w:eastAsia="Times New Roman" w:cs="Times New Roman"/>
                  <w:sz w:val="18"/>
                  <w:szCs w:val="18"/>
                </w:rPr>
                <w:delText xml:space="preserve"> File will be refreshed monthly at a minimum but microservice should be able to access and pull data on daily basis. </w:delText>
              </w:r>
            </w:del>
          </w:p>
        </w:tc>
        <w:tc>
          <w:tcPr>
            <w:tcW w:w="2880" w:type="dxa"/>
            <w:tcBorders>
              <w:top w:val="nil"/>
              <w:left w:val="nil"/>
              <w:bottom w:val="single" w:sz="8" w:space="0" w:color="auto"/>
              <w:right w:val="single" w:sz="8" w:space="0" w:color="auto"/>
            </w:tcBorders>
            <w:shd w:val="clear" w:color="auto" w:fill="auto"/>
            <w:vAlign w:val="center"/>
            <w:tcPrChange w:id="92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93F3D30" w14:textId="180F4075" w:rsidR="00EE6C28" w:rsidRPr="001870B6" w:rsidDel="00B14B5B" w:rsidRDefault="00EE6C28" w:rsidP="00591AF7">
            <w:pPr>
              <w:spacing w:after="0" w:line="240" w:lineRule="auto"/>
              <w:rPr>
                <w:del w:id="924" w:author="Dustin Clifford" w:date="2018-06-29T22:07:00Z"/>
                <w:rFonts w:eastAsia="Times New Roman" w:cs="Times New Roman"/>
                <w:sz w:val="18"/>
                <w:szCs w:val="18"/>
              </w:rPr>
            </w:pPr>
            <w:del w:id="925" w:author="Dustin Clifford" w:date="2018-06-29T22:02:00Z">
              <w:r w:rsidRPr="009D195C" w:rsidDel="001B1234">
                <w:rPr>
                  <w:rFonts w:eastAsia="Times New Roman" w:cs="Times New Roman"/>
                  <w:sz w:val="18"/>
                  <w:szCs w:val="18"/>
                </w:rPr>
                <w:delText xml:space="preserve">Trip level Free Play and Resort Credit </w:delText>
              </w:r>
              <w:r w:rsidDel="001B1234">
                <w:rPr>
                  <w:rFonts w:eastAsia="Times New Roman" w:cs="Times New Roman"/>
                  <w:sz w:val="18"/>
                  <w:szCs w:val="18"/>
                </w:rPr>
                <w:delText>is MVP (will not change by date);</w:delText>
              </w:r>
              <w:r w:rsidRPr="009D195C" w:rsidDel="001B1234">
                <w:rPr>
                  <w:rFonts w:eastAsia="Times New Roman" w:cs="Times New Roman"/>
                  <w:sz w:val="18"/>
                  <w:szCs w:val="18"/>
                </w:rPr>
                <w:delText xml:space="preserve"> future ideal state enables assessment on daily basis; Free Play and Resort Credit currently are tied </w:delText>
              </w:r>
              <w:r w:rsidRPr="00973680" w:rsidDel="001B1234">
                <w:rPr>
                  <w:rFonts w:eastAsia="Times New Roman" w:cs="Times New Roman"/>
                  <w:sz w:val="18"/>
                  <w:szCs w:val="18"/>
                </w:rPr>
                <w:delText>to tier, by including an amount in the file provided, this gives ability to change way calculated in future</w:delText>
              </w:r>
            </w:del>
          </w:p>
        </w:tc>
        <w:tc>
          <w:tcPr>
            <w:tcW w:w="900" w:type="dxa"/>
            <w:tcBorders>
              <w:top w:val="nil"/>
              <w:left w:val="nil"/>
              <w:bottom w:val="single" w:sz="8" w:space="0" w:color="auto"/>
              <w:right w:val="single" w:sz="8" w:space="0" w:color="auto"/>
            </w:tcBorders>
            <w:shd w:val="clear" w:color="auto" w:fill="auto"/>
            <w:vAlign w:val="center"/>
            <w:tcPrChange w:id="92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1A1B3601" w14:textId="1C28753D" w:rsidR="00EE6C28" w:rsidRPr="00973680" w:rsidDel="00B14B5B" w:rsidRDefault="00EE6C28" w:rsidP="00591AF7">
            <w:pPr>
              <w:spacing w:after="0" w:line="240" w:lineRule="auto"/>
              <w:rPr>
                <w:del w:id="927" w:author="Dustin Clifford" w:date="2018-06-29T22:07:00Z"/>
                <w:rFonts w:eastAsia="Times New Roman" w:cs="Times New Roman"/>
                <w:sz w:val="18"/>
                <w:szCs w:val="18"/>
              </w:rPr>
            </w:pPr>
            <w:del w:id="928" w:author="Dustin Clifford" w:date="2018-06-29T22:06:00Z">
              <w:r w:rsidRPr="00973680" w:rsidDel="00F9465A">
                <w:rPr>
                  <w:rFonts w:eastAsia="Times New Roman" w:cs="Times New Roman"/>
                  <w:sz w:val="18"/>
                  <w:szCs w:val="18"/>
                </w:rPr>
                <w:delText> </w:delText>
              </w:r>
            </w:del>
          </w:p>
        </w:tc>
      </w:tr>
      <w:tr w:rsidR="00EE6C28" w:rsidRPr="00973680" w:rsidDel="00B14B5B" w14:paraId="107D6248" w14:textId="7B1AA352" w:rsidTr="00D14508">
        <w:trPr>
          <w:trHeight w:val="475"/>
          <w:del w:id="929" w:author="Dustin Clifford" w:date="2018-06-29T22:07:00Z"/>
          <w:trPrChange w:id="930" w:author="Dustin Clifford" w:date="2018-06-29T22:12:00Z">
            <w:trPr>
              <w:trHeight w:val="475"/>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3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3715871B" w14:textId="77A9F9C9" w:rsidR="00EE6C28" w:rsidRPr="00973680" w:rsidDel="00B14B5B" w:rsidRDefault="00EE6C28" w:rsidP="00591AF7">
            <w:pPr>
              <w:spacing w:after="0" w:line="240" w:lineRule="auto"/>
              <w:jc w:val="center"/>
              <w:rPr>
                <w:del w:id="932" w:author="Dustin Clifford" w:date="2018-06-29T22:07:00Z"/>
                <w:rFonts w:eastAsia="Times New Roman" w:cs="Times New Roman"/>
                <w:sz w:val="18"/>
                <w:szCs w:val="18"/>
              </w:rPr>
            </w:pPr>
            <w:del w:id="933" w:author="Dustin Clifford" w:date="2018-06-29T22:02:00Z">
              <w:r w:rsidRPr="00973680" w:rsidDel="001B1234">
                <w:rPr>
                  <w:rFonts w:eastAsia="Times New Roman" w:cs="Times New Roman"/>
                  <w:sz w:val="18"/>
                  <w:szCs w:val="18"/>
                </w:rPr>
                <w:delText>2</w:delText>
              </w:r>
            </w:del>
          </w:p>
        </w:tc>
        <w:tc>
          <w:tcPr>
            <w:tcW w:w="1305" w:type="dxa"/>
            <w:tcBorders>
              <w:top w:val="nil"/>
              <w:left w:val="nil"/>
              <w:bottom w:val="single" w:sz="8" w:space="0" w:color="auto"/>
              <w:right w:val="single" w:sz="8" w:space="0" w:color="auto"/>
            </w:tcBorders>
            <w:shd w:val="clear" w:color="auto" w:fill="auto"/>
            <w:vAlign w:val="center"/>
            <w:tcPrChange w:id="93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FECEDA6" w14:textId="4EE08D41" w:rsidR="00EE6C28" w:rsidRPr="00973680" w:rsidDel="00B14B5B" w:rsidRDefault="00EE6C28" w:rsidP="00591AF7">
            <w:pPr>
              <w:spacing w:after="0" w:line="240" w:lineRule="auto"/>
              <w:rPr>
                <w:del w:id="935" w:author="Dustin Clifford" w:date="2018-06-29T22:07:00Z"/>
                <w:rFonts w:eastAsia="Times New Roman" w:cs="Times New Roman"/>
                <w:sz w:val="18"/>
                <w:szCs w:val="18"/>
              </w:rPr>
            </w:pPr>
            <w:del w:id="936" w:author="Dustin Clifford" w:date="2018-06-29T22:02:00Z">
              <w:r w:rsidRPr="00973680" w:rsidDel="001B1234">
                <w:rPr>
                  <w:rFonts w:eastAsia="Times New Roman" w:cs="Times New Roman"/>
                  <w:sz w:val="18"/>
                  <w:szCs w:val="18"/>
                </w:rPr>
                <w:delText>Regional vs. Vegas Customer Data</w:delText>
              </w:r>
            </w:del>
          </w:p>
        </w:tc>
        <w:tc>
          <w:tcPr>
            <w:tcW w:w="4500" w:type="dxa"/>
            <w:tcBorders>
              <w:top w:val="nil"/>
              <w:left w:val="nil"/>
              <w:bottom w:val="single" w:sz="8" w:space="0" w:color="auto"/>
              <w:right w:val="single" w:sz="8" w:space="0" w:color="auto"/>
            </w:tcBorders>
            <w:shd w:val="clear" w:color="auto" w:fill="auto"/>
            <w:vAlign w:val="center"/>
            <w:tcPrChange w:id="93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F65E726" w14:textId="74599A07" w:rsidR="00EE6C28" w:rsidDel="001B1234" w:rsidRDefault="00EE6C28" w:rsidP="00591AF7">
            <w:pPr>
              <w:spacing w:after="0" w:line="240" w:lineRule="auto"/>
              <w:rPr>
                <w:del w:id="938" w:author="Dustin Clifford" w:date="2018-06-29T22:02:00Z"/>
                <w:rFonts w:eastAsia="Times New Roman" w:cs="Times New Roman"/>
                <w:sz w:val="18"/>
                <w:szCs w:val="18"/>
              </w:rPr>
            </w:pPr>
            <w:del w:id="939" w:author="Dustin Clifford" w:date="2018-06-29T22:02:00Z">
              <w:r w:rsidRPr="00973680" w:rsidDel="001B1234">
                <w:rPr>
                  <w:rFonts w:eastAsia="Times New Roman" w:cs="Times New Roman"/>
                  <w:sz w:val="18"/>
                  <w:szCs w:val="18"/>
                </w:rPr>
                <w:delText>For a single customer, need to marry the Room Allowance, etc. provided by the Las Vegas team for all Las Vegas Properties with the Room Allowance, etc. provided by the Regional team for all Regional Properties</w:delText>
              </w:r>
            </w:del>
          </w:p>
          <w:p w14:paraId="13618196" w14:textId="2C76E7F8" w:rsidR="00EE6C28" w:rsidDel="001B1234" w:rsidRDefault="00EE6C28" w:rsidP="00591AF7">
            <w:pPr>
              <w:spacing w:after="0" w:line="240" w:lineRule="auto"/>
              <w:rPr>
                <w:del w:id="940" w:author="Dustin Clifford" w:date="2018-06-29T22:02:00Z"/>
                <w:rFonts w:eastAsia="Times New Roman" w:cs="Times New Roman"/>
                <w:sz w:val="18"/>
                <w:szCs w:val="18"/>
              </w:rPr>
            </w:pPr>
          </w:p>
          <w:p w14:paraId="1EB516BC" w14:textId="1797CC8F" w:rsidR="00EE6C28" w:rsidRPr="00973680" w:rsidDel="00B14B5B" w:rsidRDefault="00EE6C28" w:rsidP="00591AF7">
            <w:pPr>
              <w:spacing w:after="0" w:line="240" w:lineRule="auto"/>
              <w:rPr>
                <w:del w:id="941" w:author="Dustin Clifford" w:date="2018-06-29T22:07:00Z"/>
                <w:rFonts w:eastAsia="Times New Roman" w:cs="Times New Roman"/>
                <w:sz w:val="18"/>
                <w:szCs w:val="18"/>
              </w:rPr>
            </w:pPr>
            <w:del w:id="942" w:author="Dustin Clifford" w:date="2018-06-29T22:02:00Z">
              <w:r w:rsidDel="001B1234">
                <w:rPr>
                  <w:rFonts w:eastAsia="Times New Roman" w:cs="Times New Roman"/>
                  <w:sz w:val="18"/>
                  <w:szCs w:val="18"/>
                </w:rPr>
                <w:delText>Scoring will be called “Power Ranks”</w:delText>
              </w:r>
            </w:del>
          </w:p>
        </w:tc>
        <w:tc>
          <w:tcPr>
            <w:tcW w:w="2880" w:type="dxa"/>
            <w:tcBorders>
              <w:top w:val="nil"/>
              <w:left w:val="nil"/>
              <w:bottom w:val="single" w:sz="8" w:space="0" w:color="auto"/>
              <w:right w:val="single" w:sz="8" w:space="0" w:color="auto"/>
            </w:tcBorders>
            <w:shd w:val="clear" w:color="auto" w:fill="auto"/>
            <w:vAlign w:val="center"/>
            <w:tcPrChange w:id="94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435E977" w14:textId="358F4A8A" w:rsidR="00EE6C28" w:rsidRPr="009D195C" w:rsidDel="00B14B5B" w:rsidRDefault="00EE6C28" w:rsidP="00591AF7">
            <w:pPr>
              <w:spacing w:after="0" w:line="240" w:lineRule="auto"/>
              <w:rPr>
                <w:del w:id="944" w:author="Dustin Clifford" w:date="2018-06-29T22:07:00Z"/>
                <w:rFonts w:eastAsia="Times New Roman" w:cs="Times New Roman"/>
                <w:sz w:val="18"/>
                <w:szCs w:val="18"/>
              </w:rPr>
            </w:pPr>
            <w:del w:id="945" w:author="Dustin Clifford" w:date="2018-06-29T22:02:00Z">
              <w:r w:rsidRPr="009D195C" w:rsidDel="001B1234">
                <w:rPr>
                  <w:rFonts w:eastAsia="Times New Roman" w:cs="Times New Roman"/>
                  <w:sz w:val="18"/>
                  <w:szCs w:val="18"/>
                </w:rPr>
                <w:delText xml:space="preserve">All </w:delText>
              </w:r>
              <w:r w:rsidDel="001B1234">
                <w:rPr>
                  <w:rFonts w:eastAsia="Times New Roman" w:cs="Times New Roman"/>
                  <w:sz w:val="18"/>
                  <w:szCs w:val="18"/>
                </w:rPr>
                <w:delText xml:space="preserve">live M life gaming </w:delText>
              </w:r>
              <w:r w:rsidRPr="009D195C" w:rsidDel="001B1234">
                <w:rPr>
                  <w:rFonts w:eastAsia="Times New Roman" w:cs="Times New Roman"/>
                  <w:sz w:val="18"/>
                  <w:szCs w:val="18"/>
                </w:rPr>
                <w:delText>customers will be scored and provided with rates at all properties regardless of previous visitation</w:delText>
              </w:r>
              <w:r w:rsidDel="001B1234">
                <w:rPr>
                  <w:rFonts w:eastAsia="Times New Roman" w:cs="Times New Roman"/>
                  <w:sz w:val="18"/>
                  <w:szCs w:val="18"/>
                </w:rPr>
                <w:delText xml:space="preserve"> to that property</w:delText>
              </w:r>
              <w:r w:rsidRPr="009D195C" w:rsidDel="001B1234">
                <w:rPr>
                  <w:rFonts w:eastAsia="Times New Roman" w:cs="Times New Roman"/>
                  <w:sz w:val="18"/>
                  <w:szCs w:val="18"/>
                </w:rPr>
                <w:delText>; two different CVS ratings and two separate scores (regional and LV “power ranks”) w/ different ‘bands’ of ratings across properties</w:delText>
              </w:r>
            </w:del>
          </w:p>
        </w:tc>
        <w:tc>
          <w:tcPr>
            <w:tcW w:w="900" w:type="dxa"/>
            <w:tcBorders>
              <w:top w:val="nil"/>
              <w:left w:val="nil"/>
              <w:bottom w:val="single" w:sz="8" w:space="0" w:color="auto"/>
              <w:right w:val="single" w:sz="8" w:space="0" w:color="auto"/>
            </w:tcBorders>
            <w:shd w:val="clear" w:color="auto" w:fill="auto"/>
            <w:vAlign w:val="center"/>
            <w:tcPrChange w:id="94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434A326D" w14:textId="552B59A3" w:rsidR="00EE6C28" w:rsidRPr="00973680" w:rsidDel="00B14B5B" w:rsidRDefault="00EE6C28" w:rsidP="00591AF7">
            <w:pPr>
              <w:spacing w:after="0" w:line="240" w:lineRule="auto"/>
              <w:rPr>
                <w:del w:id="947" w:author="Dustin Clifford" w:date="2018-06-29T22:07:00Z"/>
                <w:rFonts w:eastAsia="Times New Roman" w:cs="Times New Roman"/>
                <w:sz w:val="18"/>
                <w:szCs w:val="18"/>
              </w:rPr>
            </w:pPr>
            <w:del w:id="948" w:author="Dustin Clifford" w:date="2018-06-29T22:06:00Z">
              <w:r w:rsidRPr="00973680" w:rsidDel="00F9465A">
                <w:rPr>
                  <w:rFonts w:eastAsia="Times New Roman" w:cs="Times New Roman"/>
                  <w:sz w:val="18"/>
                  <w:szCs w:val="18"/>
                </w:rPr>
                <w:delText> </w:delText>
              </w:r>
            </w:del>
          </w:p>
        </w:tc>
      </w:tr>
      <w:tr w:rsidR="00EE6C28" w:rsidRPr="00973680" w:rsidDel="00B14B5B" w14:paraId="124C44EA" w14:textId="200F8956" w:rsidTr="00D14508">
        <w:trPr>
          <w:trHeight w:val="300"/>
          <w:del w:id="949" w:author="Dustin Clifford" w:date="2018-06-29T22:07:00Z"/>
          <w:trPrChange w:id="950"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951"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3530201A" w14:textId="47F86A37" w:rsidR="00EE6C28" w:rsidRPr="00973680" w:rsidDel="00B14B5B" w:rsidRDefault="00EE6C28" w:rsidP="00591AF7">
            <w:pPr>
              <w:spacing w:after="0" w:line="240" w:lineRule="auto"/>
              <w:rPr>
                <w:del w:id="952" w:author="Dustin Clifford" w:date="2018-06-29T22:07:00Z"/>
                <w:rFonts w:eastAsia="Times New Roman" w:cs="Times New Roman"/>
                <w:b/>
                <w:bCs/>
                <w:i/>
                <w:iCs/>
                <w:sz w:val="18"/>
                <w:szCs w:val="18"/>
              </w:rPr>
            </w:pPr>
            <w:del w:id="953" w:author="Dustin Clifford" w:date="2018-06-29T22:02:00Z">
              <w:r w:rsidRPr="00973680" w:rsidDel="001B1234">
                <w:rPr>
                  <w:rFonts w:eastAsia="Times New Roman" w:cs="Times New Roman"/>
                  <w:b/>
                  <w:bCs/>
                  <w:i/>
                  <w:iCs/>
                  <w:sz w:val="18"/>
                  <w:szCs w:val="18"/>
                </w:rPr>
                <w:delText>Rate Logic &amp; Codes</w:delText>
              </w:r>
            </w:del>
          </w:p>
        </w:tc>
      </w:tr>
      <w:tr w:rsidR="00EE6C28" w:rsidRPr="00973680" w:rsidDel="00B14B5B" w14:paraId="581D507F" w14:textId="769B6BA4" w:rsidTr="00D14508">
        <w:trPr>
          <w:trHeight w:val="772"/>
          <w:del w:id="954" w:author="Dustin Clifford" w:date="2018-06-29T22:07:00Z"/>
          <w:trPrChange w:id="955" w:author="Dustin Clifford" w:date="2018-06-29T22:12:00Z">
            <w:trPr>
              <w:trHeight w:val="772"/>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5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12FC72B8" w14:textId="0F147B6A" w:rsidR="00EE6C28" w:rsidRPr="00973680" w:rsidDel="00B14B5B" w:rsidRDefault="00EE6C28" w:rsidP="00591AF7">
            <w:pPr>
              <w:spacing w:after="0" w:line="240" w:lineRule="auto"/>
              <w:jc w:val="center"/>
              <w:rPr>
                <w:del w:id="957" w:author="Dustin Clifford" w:date="2018-06-29T22:07:00Z"/>
                <w:rFonts w:eastAsia="Times New Roman" w:cs="Times New Roman"/>
                <w:sz w:val="18"/>
                <w:szCs w:val="18"/>
              </w:rPr>
            </w:pPr>
            <w:del w:id="958" w:author="Dustin Clifford" w:date="2018-06-29T22:02:00Z">
              <w:r w:rsidRPr="00973680" w:rsidDel="001B1234">
                <w:rPr>
                  <w:rFonts w:eastAsia="Times New Roman" w:cs="Times New Roman"/>
                  <w:sz w:val="18"/>
                  <w:szCs w:val="18"/>
                </w:rPr>
                <w:delText>3</w:delText>
              </w:r>
            </w:del>
          </w:p>
        </w:tc>
        <w:tc>
          <w:tcPr>
            <w:tcW w:w="1305" w:type="dxa"/>
            <w:tcBorders>
              <w:top w:val="nil"/>
              <w:left w:val="nil"/>
              <w:bottom w:val="single" w:sz="8" w:space="0" w:color="auto"/>
              <w:right w:val="single" w:sz="8" w:space="0" w:color="auto"/>
            </w:tcBorders>
            <w:shd w:val="clear" w:color="auto" w:fill="auto"/>
            <w:vAlign w:val="center"/>
            <w:tcPrChange w:id="959"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9C9A8AC" w14:textId="5300126D" w:rsidR="00EE6C28" w:rsidDel="001B1234" w:rsidRDefault="00EE6C28" w:rsidP="00591AF7">
            <w:pPr>
              <w:spacing w:after="0" w:line="240" w:lineRule="auto"/>
              <w:rPr>
                <w:del w:id="960" w:author="Dustin Clifford" w:date="2018-06-29T22:02:00Z"/>
                <w:rFonts w:eastAsia="Times New Roman" w:cs="Times New Roman"/>
                <w:sz w:val="18"/>
                <w:szCs w:val="18"/>
              </w:rPr>
            </w:pPr>
            <w:del w:id="961" w:author="Dustin Clifford" w:date="2018-06-29T22:02:00Z">
              <w:r w:rsidRPr="00973680" w:rsidDel="001B1234">
                <w:rPr>
                  <w:rFonts w:eastAsia="Times New Roman" w:cs="Times New Roman"/>
                  <w:sz w:val="18"/>
                  <w:szCs w:val="18"/>
                </w:rPr>
                <w:delText>Comp Cash Decision</w:delText>
              </w:r>
            </w:del>
          </w:p>
          <w:p w14:paraId="4858D8A7" w14:textId="44CFB325" w:rsidR="00EE6C28" w:rsidDel="001B1234" w:rsidRDefault="00EE6C28" w:rsidP="00591AF7">
            <w:pPr>
              <w:spacing w:after="0" w:line="240" w:lineRule="auto"/>
              <w:rPr>
                <w:del w:id="962" w:author="Dustin Clifford" w:date="2018-06-29T22:02:00Z"/>
                <w:rFonts w:eastAsia="Times New Roman" w:cs="Times New Roman"/>
                <w:sz w:val="18"/>
                <w:szCs w:val="18"/>
              </w:rPr>
            </w:pPr>
          </w:p>
          <w:p w14:paraId="137C5669" w14:textId="1FCF5CD0" w:rsidR="00EE6C28" w:rsidRPr="00973680" w:rsidDel="00B14B5B" w:rsidRDefault="00EE6C28" w:rsidP="00591AF7">
            <w:pPr>
              <w:spacing w:after="0" w:line="240" w:lineRule="auto"/>
              <w:rPr>
                <w:del w:id="963" w:author="Dustin Clifford" w:date="2018-06-29T22:07:00Z"/>
                <w:rFonts w:eastAsia="Times New Roman" w:cs="Times New Roman"/>
                <w:sz w:val="18"/>
                <w:szCs w:val="18"/>
              </w:rPr>
            </w:pPr>
            <w:del w:id="964" w:author="Dustin Clifford" w:date="2018-06-29T22:02:00Z">
              <w:r w:rsidDel="001B1234">
                <w:rPr>
                  <w:rFonts w:eastAsia="Times New Roman" w:cs="Times New Roman"/>
                  <w:sz w:val="18"/>
                  <w:szCs w:val="18"/>
                </w:rPr>
                <w:delText>“Segment based pricing”</w:delText>
              </w:r>
            </w:del>
          </w:p>
        </w:tc>
        <w:tc>
          <w:tcPr>
            <w:tcW w:w="4500" w:type="dxa"/>
            <w:tcBorders>
              <w:top w:val="nil"/>
              <w:left w:val="nil"/>
              <w:bottom w:val="single" w:sz="8" w:space="0" w:color="auto"/>
              <w:right w:val="single" w:sz="8" w:space="0" w:color="auto"/>
            </w:tcBorders>
            <w:shd w:val="clear" w:color="auto" w:fill="auto"/>
            <w:vAlign w:val="center"/>
            <w:tcPrChange w:id="965"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240BC886" w14:textId="71286017" w:rsidR="00EE6C28" w:rsidRPr="00973680" w:rsidDel="00B14B5B" w:rsidRDefault="00EE6C28" w:rsidP="00591AF7">
            <w:pPr>
              <w:spacing w:after="0" w:line="240" w:lineRule="auto"/>
              <w:rPr>
                <w:del w:id="966" w:author="Dustin Clifford" w:date="2018-06-29T22:07:00Z"/>
                <w:rFonts w:eastAsia="Times New Roman" w:cs="Times New Roman"/>
                <w:sz w:val="18"/>
                <w:szCs w:val="18"/>
              </w:rPr>
            </w:pPr>
            <w:del w:id="967" w:author="Dustin Clifford" w:date="2018-06-29T22:02:00Z">
              <w:r w:rsidRPr="00973680" w:rsidDel="001B1234">
                <w:rPr>
                  <w:rFonts w:eastAsia="Times New Roman" w:cs="Times New Roman"/>
                  <w:sz w:val="18"/>
                  <w:szCs w:val="18"/>
                </w:rPr>
                <w:delText>IF Daily Room Allowance Amount &gt;= Daily Leisure Package Rate, COMP</w:delText>
              </w:r>
              <w:r w:rsidRPr="00973680" w:rsidDel="001B1234">
                <w:rPr>
                  <w:rFonts w:eastAsia="Times New Roman" w:cs="Times New Roman"/>
                  <w:sz w:val="18"/>
                  <w:szCs w:val="18"/>
                </w:rPr>
                <w:br/>
                <w:delText>IF Daily Room Allowance Amount &lt; Daily Leisure Package Rate, PREFERRED CASH rate is difference between Package Rate and Allowance Amount</w:delText>
              </w:r>
              <w:r w:rsidRPr="00973680" w:rsidDel="001B1234">
                <w:rPr>
                  <w:rFonts w:eastAsia="Times New Roman" w:cs="Times New Roman"/>
                  <w:sz w:val="18"/>
                  <w:szCs w:val="18"/>
                </w:rPr>
                <w:br/>
              </w:r>
              <w:r w:rsidRPr="00973680" w:rsidDel="001B1234">
                <w:rPr>
                  <w:rFonts w:eastAsia="Times New Roman" w:cs="Times New Roman"/>
                  <w:sz w:val="18"/>
                  <w:szCs w:val="18"/>
                </w:rPr>
                <w:br/>
                <w:delText>IF M</w:delText>
              </w:r>
              <w:r w:rsidDel="001B1234">
                <w:rPr>
                  <w:rFonts w:eastAsia="Times New Roman" w:cs="Times New Roman"/>
                  <w:sz w:val="18"/>
                  <w:szCs w:val="18"/>
                </w:rPr>
                <w:delText xml:space="preserve"> </w:delText>
              </w:r>
              <w:r w:rsidRPr="00973680" w:rsidDel="001B1234">
                <w:rPr>
                  <w:rFonts w:eastAsia="Times New Roman" w:cs="Times New Roman"/>
                  <w:sz w:val="18"/>
                  <w:szCs w:val="18"/>
                </w:rPr>
                <w:delText>life custo</w:delText>
              </w:r>
              <w:r w:rsidDel="001B1234">
                <w:rPr>
                  <w:rFonts w:eastAsia="Times New Roman" w:cs="Times New Roman"/>
                  <w:sz w:val="18"/>
                  <w:szCs w:val="18"/>
                </w:rPr>
                <w:delText xml:space="preserve">mer with no activity/score: use </w:delText>
              </w:r>
              <w:r w:rsidRPr="00973680" w:rsidDel="001B1234">
                <w:rPr>
                  <w:rFonts w:eastAsia="Times New Roman" w:cs="Times New Roman"/>
                  <w:sz w:val="18"/>
                  <w:szCs w:val="18"/>
                </w:rPr>
                <w:delText>Tier Discount</w:delText>
              </w:r>
            </w:del>
          </w:p>
        </w:tc>
        <w:tc>
          <w:tcPr>
            <w:tcW w:w="2880" w:type="dxa"/>
            <w:tcBorders>
              <w:top w:val="nil"/>
              <w:left w:val="nil"/>
              <w:bottom w:val="single" w:sz="8" w:space="0" w:color="auto"/>
              <w:right w:val="single" w:sz="8" w:space="0" w:color="auto"/>
            </w:tcBorders>
            <w:shd w:val="clear" w:color="auto" w:fill="auto"/>
            <w:vAlign w:val="center"/>
            <w:tcPrChange w:id="968"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73187001" w14:textId="34FB4BF7" w:rsidR="00EE6C28" w:rsidRPr="00973680" w:rsidDel="00B14B5B" w:rsidRDefault="00EE6C28" w:rsidP="00591AF7">
            <w:pPr>
              <w:spacing w:after="0" w:line="240" w:lineRule="auto"/>
              <w:rPr>
                <w:del w:id="969" w:author="Dustin Clifford" w:date="2018-06-29T22:07:00Z"/>
                <w:rFonts w:eastAsia="Times New Roman" w:cs="Times New Roman"/>
                <w:sz w:val="18"/>
                <w:szCs w:val="18"/>
              </w:rPr>
            </w:pPr>
            <w:del w:id="970"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971"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B8DC077" w14:textId="279E1514" w:rsidR="00EE6C28" w:rsidRPr="00973680" w:rsidDel="00B14B5B" w:rsidRDefault="00EE6C28" w:rsidP="00591AF7">
            <w:pPr>
              <w:spacing w:after="0" w:line="240" w:lineRule="auto"/>
              <w:rPr>
                <w:del w:id="972" w:author="Dustin Clifford" w:date="2018-06-29T22:07:00Z"/>
                <w:rFonts w:eastAsia="Times New Roman" w:cs="Times New Roman"/>
                <w:sz w:val="18"/>
                <w:szCs w:val="18"/>
              </w:rPr>
            </w:pPr>
            <w:del w:id="973" w:author="Dustin Clifford" w:date="2018-06-29T22:06:00Z">
              <w:r w:rsidRPr="00973680" w:rsidDel="00F9465A">
                <w:rPr>
                  <w:rFonts w:eastAsia="Times New Roman" w:cs="Times New Roman"/>
                  <w:sz w:val="18"/>
                  <w:szCs w:val="18"/>
                </w:rPr>
                <w:delText> </w:delText>
              </w:r>
            </w:del>
          </w:p>
        </w:tc>
      </w:tr>
      <w:tr w:rsidR="00EE6C28" w:rsidRPr="00973680" w:rsidDel="00B14B5B" w14:paraId="17859244" w14:textId="443ADE71" w:rsidTr="00D14508">
        <w:trPr>
          <w:trHeight w:val="340"/>
          <w:del w:id="974" w:author="Dustin Clifford" w:date="2018-06-29T22:07:00Z"/>
          <w:trPrChange w:id="975" w:author="Dustin Clifford" w:date="2018-06-29T22:12:00Z">
            <w:trPr>
              <w:trHeight w:val="340"/>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7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7A60BF9" w14:textId="437D6871" w:rsidR="00EE6C28" w:rsidRPr="00973680" w:rsidDel="00B14B5B" w:rsidRDefault="00EE6C28" w:rsidP="00591AF7">
            <w:pPr>
              <w:spacing w:after="0" w:line="240" w:lineRule="auto"/>
              <w:jc w:val="center"/>
              <w:rPr>
                <w:del w:id="977" w:author="Dustin Clifford" w:date="2018-06-29T22:07:00Z"/>
                <w:rFonts w:eastAsia="Times New Roman" w:cs="Times New Roman"/>
                <w:sz w:val="18"/>
                <w:szCs w:val="18"/>
              </w:rPr>
            </w:pPr>
            <w:del w:id="978" w:author="Dustin Clifford" w:date="2018-06-29T22:02:00Z">
              <w:r w:rsidRPr="00973680" w:rsidDel="001B1234">
                <w:rPr>
                  <w:rFonts w:eastAsia="Times New Roman" w:cs="Times New Roman"/>
                  <w:sz w:val="18"/>
                  <w:szCs w:val="18"/>
                </w:rPr>
                <w:delText>4</w:delText>
              </w:r>
            </w:del>
          </w:p>
        </w:tc>
        <w:tc>
          <w:tcPr>
            <w:tcW w:w="1305" w:type="dxa"/>
            <w:tcBorders>
              <w:top w:val="nil"/>
              <w:left w:val="nil"/>
              <w:bottom w:val="single" w:sz="8" w:space="0" w:color="auto"/>
              <w:right w:val="single" w:sz="8" w:space="0" w:color="auto"/>
            </w:tcBorders>
            <w:shd w:val="clear" w:color="auto" w:fill="auto"/>
            <w:vAlign w:val="center"/>
            <w:tcPrChange w:id="979"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826489E" w14:textId="3D1C8640" w:rsidR="00EE6C28" w:rsidRPr="00973680" w:rsidDel="00B14B5B" w:rsidRDefault="00EE6C28" w:rsidP="00591AF7">
            <w:pPr>
              <w:spacing w:after="0" w:line="240" w:lineRule="auto"/>
              <w:rPr>
                <w:del w:id="980" w:author="Dustin Clifford" w:date="2018-06-29T22:07:00Z"/>
                <w:rFonts w:eastAsia="Times New Roman" w:cs="Times New Roman"/>
                <w:sz w:val="18"/>
                <w:szCs w:val="18"/>
              </w:rPr>
            </w:pPr>
            <w:del w:id="981" w:author="Dustin Clifford" w:date="2018-06-29T22:02:00Z">
              <w:r w:rsidRPr="00973680" w:rsidDel="001B1234">
                <w:rPr>
                  <w:rFonts w:eastAsia="Times New Roman" w:cs="Times New Roman"/>
                  <w:sz w:val="18"/>
                  <w:szCs w:val="18"/>
                </w:rPr>
                <w:delText xml:space="preserve">Price buckets </w:delText>
              </w:r>
            </w:del>
          </w:p>
        </w:tc>
        <w:tc>
          <w:tcPr>
            <w:tcW w:w="4500" w:type="dxa"/>
            <w:tcBorders>
              <w:top w:val="nil"/>
              <w:left w:val="nil"/>
              <w:bottom w:val="single" w:sz="8" w:space="0" w:color="auto"/>
              <w:right w:val="single" w:sz="8" w:space="0" w:color="auto"/>
            </w:tcBorders>
            <w:shd w:val="clear" w:color="auto" w:fill="auto"/>
            <w:vAlign w:val="center"/>
            <w:tcPrChange w:id="982"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2FBCA44D" w14:textId="0A571EDE" w:rsidR="00EE6C28" w:rsidRPr="00973680" w:rsidDel="00B14B5B" w:rsidRDefault="00EE6C28" w:rsidP="00591AF7">
            <w:pPr>
              <w:spacing w:after="0" w:line="240" w:lineRule="auto"/>
              <w:rPr>
                <w:del w:id="983" w:author="Dustin Clifford" w:date="2018-06-29T22:07:00Z"/>
                <w:rFonts w:eastAsia="Times New Roman" w:cs="Times New Roman"/>
                <w:sz w:val="18"/>
                <w:szCs w:val="18"/>
              </w:rPr>
            </w:pPr>
            <w:del w:id="984" w:author="Dustin Clifford" w:date="2018-06-29T22:02:00Z">
              <w:r w:rsidRPr="00973680" w:rsidDel="001B1234">
                <w:rPr>
                  <w:rFonts w:eastAsia="Times New Roman" w:cs="Times New Roman"/>
                  <w:sz w:val="18"/>
                  <w:szCs w:val="18"/>
                </w:rPr>
                <w:delText>The Preferred Cash rate (Difference between Daily Room Allowance Amount and Daily Leisure Package Rate) will be calculated at an customer level, however logic is required to assign the customer to a banded Preferred Cash rate bucket</w:delText>
              </w:r>
            </w:del>
          </w:p>
        </w:tc>
        <w:tc>
          <w:tcPr>
            <w:tcW w:w="2880" w:type="dxa"/>
            <w:tcBorders>
              <w:top w:val="nil"/>
              <w:left w:val="nil"/>
              <w:bottom w:val="single" w:sz="8" w:space="0" w:color="auto"/>
              <w:right w:val="single" w:sz="8" w:space="0" w:color="auto"/>
            </w:tcBorders>
            <w:shd w:val="clear" w:color="auto" w:fill="auto"/>
            <w:vAlign w:val="center"/>
            <w:tcPrChange w:id="985"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72F7DBB6" w14:textId="4B47E76A" w:rsidR="00EE6C28" w:rsidRPr="00973680" w:rsidDel="00B14B5B" w:rsidRDefault="00EE6C28" w:rsidP="00591AF7">
            <w:pPr>
              <w:spacing w:after="0" w:line="240" w:lineRule="auto"/>
              <w:rPr>
                <w:del w:id="986" w:author="Dustin Clifford" w:date="2018-06-29T22:07:00Z"/>
                <w:rFonts w:eastAsia="Times New Roman" w:cs="Times New Roman"/>
                <w:sz w:val="18"/>
                <w:szCs w:val="18"/>
              </w:rPr>
            </w:pPr>
            <w:del w:id="987" w:author="Dustin Clifford" w:date="2018-06-29T22:02:00Z">
              <w:r w:rsidRPr="00973680" w:rsidDel="001B1234">
                <w:rPr>
                  <w:rFonts w:eastAsia="Times New Roman" w:cs="Times New Roman"/>
                  <w:sz w:val="18"/>
                  <w:szCs w:val="18"/>
                </w:rPr>
                <w:delText>Revenue Management to provided banded price buckets; in an ideal state the Preferred Cash Rate will round to the nearest business rule (e.g. 99c) allowing prices/rate codes to be near continuous</w:delText>
              </w:r>
            </w:del>
          </w:p>
        </w:tc>
        <w:tc>
          <w:tcPr>
            <w:tcW w:w="900" w:type="dxa"/>
            <w:tcBorders>
              <w:top w:val="nil"/>
              <w:left w:val="nil"/>
              <w:bottom w:val="single" w:sz="8" w:space="0" w:color="auto"/>
              <w:right w:val="single" w:sz="8" w:space="0" w:color="auto"/>
            </w:tcBorders>
            <w:shd w:val="clear" w:color="auto" w:fill="auto"/>
            <w:vAlign w:val="center"/>
            <w:tcPrChange w:id="988"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29B4C8BC" w14:textId="2085B343" w:rsidR="00EE6C28" w:rsidRPr="00973680" w:rsidDel="00B14B5B" w:rsidRDefault="00EE6C28" w:rsidP="00591AF7">
            <w:pPr>
              <w:spacing w:after="0" w:line="240" w:lineRule="auto"/>
              <w:rPr>
                <w:del w:id="989" w:author="Dustin Clifford" w:date="2018-06-29T22:07:00Z"/>
                <w:rFonts w:eastAsia="Times New Roman" w:cs="Times New Roman"/>
                <w:sz w:val="18"/>
                <w:szCs w:val="18"/>
              </w:rPr>
            </w:pPr>
            <w:del w:id="990" w:author="Dustin Clifford" w:date="2018-06-29T22:06:00Z">
              <w:r w:rsidRPr="00973680" w:rsidDel="00F9465A">
                <w:rPr>
                  <w:rFonts w:eastAsia="Times New Roman" w:cs="Times New Roman"/>
                  <w:sz w:val="18"/>
                  <w:szCs w:val="18"/>
                </w:rPr>
                <w:delText> </w:delText>
              </w:r>
            </w:del>
          </w:p>
        </w:tc>
      </w:tr>
      <w:tr w:rsidR="00EE6C28" w:rsidRPr="00973680" w:rsidDel="00B14B5B" w14:paraId="1AB19069" w14:textId="4FC7D105" w:rsidTr="00D14508">
        <w:trPr>
          <w:trHeight w:val="48"/>
          <w:del w:id="991" w:author="Dustin Clifford" w:date="2018-06-29T22:07:00Z"/>
          <w:trPrChange w:id="992"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9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A48F67E" w14:textId="21746B5F" w:rsidR="00EE6C28" w:rsidRPr="00973680" w:rsidDel="00B14B5B" w:rsidRDefault="00EE6C28" w:rsidP="00591AF7">
            <w:pPr>
              <w:spacing w:after="0" w:line="240" w:lineRule="auto"/>
              <w:jc w:val="center"/>
              <w:rPr>
                <w:del w:id="994" w:author="Dustin Clifford" w:date="2018-06-29T22:07:00Z"/>
                <w:rFonts w:eastAsia="Times New Roman" w:cs="Times New Roman"/>
                <w:sz w:val="18"/>
                <w:szCs w:val="18"/>
              </w:rPr>
            </w:pPr>
            <w:del w:id="995" w:author="Dustin Clifford" w:date="2018-06-29T22:02:00Z">
              <w:r w:rsidDel="001B1234">
                <w:rPr>
                  <w:rFonts w:eastAsia="Times New Roman" w:cs="Times New Roman"/>
                  <w:sz w:val="18"/>
                  <w:szCs w:val="18"/>
                </w:rPr>
                <w:delText>5</w:delText>
              </w:r>
            </w:del>
          </w:p>
        </w:tc>
        <w:tc>
          <w:tcPr>
            <w:tcW w:w="1305" w:type="dxa"/>
            <w:tcBorders>
              <w:top w:val="nil"/>
              <w:left w:val="nil"/>
              <w:bottom w:val="single" w:sz="8" w:space="0" w:color="auto"/>
              <w:right w:val="single" w:sz="8" w:space="0" w:color="auto"/>
            </w:tcBorders>
            <w:shd w:val="clear" w:color="auto" w:fill="auto"/>
            <w:vAlign w:val="center"/>
            <w:tcPrChange w:id="99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5C253E07" w14:textId="0A47D895" w:rsidR="00EE6C28" w:rsidRPr="00973680" w:rsidDel="00B14B5B" w:rsidRDefault="00EE6C28" w:rsidP="00591AF7">
            <w:pPr>
              <w:spacing w:after="0" w:line="240" w:lineRule="auto"/>
              <w:rPr>
                <w:del w:id="997" w:author="Dustin Clifford" w:date="2018-06-29T22:07:00Z"/>
                <w:rFonts w:eastAsia="Times New Roman" w:cs="Times New Roman"/>
                <w:sz w:val="18"/>
                <w:szCs w:val="18"/>
              </w:rPr>
            </w:pPr>
            <w:del w:id="998" w:author="Dustin Clifford" w:date="2018-06-29T22:02:00Z">
              <w:r w:rsidRPr="00973680" w:rsidDel="001B1234">
                <w:rPr>
                  <w:rFonts w:eastAsia="Times New Roman" w:cs="Times New Roman"/>
                  <w:sz w:val="18"/>
                  <w:szCs w:val="18"/>
                </w:rPr>
                <w:delText>Opera Rate Codes</w:delText>
              </w:r>
            </w:del>
          </w:p>
        </w:tc>
        <w:tc>
          <w:tcPr>
            <w:tcW w:w="4500" w:type="dxa"/>
            <w:tcBorders>
              <w:top w:val="nil"/>
              <w:left w:val="nil"/>
              <w:bottom w:val="single" w:sz="8" w:space="0" w:color="auto"/>
              <w:right w:val="single" w:sz="8" w:space="0" w:color="auto"/>
            </w:tcBorders>
            <w:shd w:val="clear" w:color="auto" w:fill="auto"/>
            <w:vAlign w:val="center"/>
            <w:tcPrChange w:id="99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1BC96EEF" w14:textId="014C8108" w:rsidR="00EE6C28" w:rsidRPr="00973680" w:rsidDel="00B14B5B" w:rsidRDefault="00EE6C28" w:rsidP="00591AF7">
            <w:pPr>
              <w:spacing w:after="0" w:line="240" w:lineRule="auto"/>
              <w:rPr>
                <w:del w:id="1000" w:author="Dustin Clifford" w:date="2018-06-29T22:07:00Z"/>
                <w:rFonts w:eastAsia="Times New Roman" w:cs="Times New Roman"/>
                <w:sz w:val="18"/>
                <w:szCs w:val="18"/>
              </w:rPr>
            </w:pPr>
            <w:del w:id="1001" w:author="Dustin Clifford" w:date="2018-06-29T22:02:00Z">
              <w:r w:rsidRPr="00973680" w:rsidDel="001B1234">
                <w:rPr>
                  <w:rFonts w:eastAsia="Times New Roman" w:cs="Times New Roman"/>
                  <w:sz w:val="18"/>
                  <w:szCs w:val="18"/>
                </w:rPr>
                <w:delText>The banded rate buckets (Preferred Cash Rate) will tie to a single rate code in Opera. Appropriate rate codes must be assigned to Comp as well</w:delText>
              </w:r>
            </w:del>
          </w:p>
        </w:tc>
        <w:tc>
          <w:tcPr>
            <w:tcW w:w="2880" w:type="dxa"/>
            <w:tcBorders>
              <w:top w:val="nil"/>
              <w:left w:val="nil"/>
              <w:bottom w:val="single" w:sz="8" w:space="0" w:color="auto"/>
              <w:right w:val="single" w:sz="8" w:space="0" w:color="auto"/>
            </w:tcBorders>
            <w:shd w:val="clear" w:color="auto" w:fill="auto"/>
            <w:vAlign w:val="center"/>
            <w:tcPrChange w:id="100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19B178E1" w14:textId="6EFECC85" w:rsidR="00EE6C28" w:rsidRPr="00973680" w:rsidDel="00B14B5B" w:rsidRDefault="00EE6C28" w:rsidP="00591AF7">
            <w:pPr>
              <w:spacing w:after="0" w:line="240" w:lineRule="auto"/>
              <w:rPr>
                <w:del w:id="1003" w:author="Dustin Clifford" w:date="2018-06-29T22:07:00Z"/>
                <w:rFonts w:eastAsia="Times New Roman" w:cs="Times New Roman"/>
                <w:sz w:val="18"/>
                <w:szCs w:val="18"/>
              </w:rPr>
            </w:pPr>
            <w:del w:id="1004"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005"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4877101A" w14:textId="3FF9087F" w:rsidR="00EE6C28" w:rsidRPr="00973680" w:rsidDel="00B14B5B" w:rsidRDefault="00EE6C28" w:rsidP="00591AF7">
            <w:pPr>
              <w:spacing w:after="0" w:line="240" w:lineRule="auto"/>
              <w:rPr>
                <w:del w:id="1006" w:author="Dustin Clifford" w:date="2018-06-29T22:07:00Z"/>
                <w:rFonts w:eastAsia="Times New Roman" w:cs="Times New Roman"/>
                <w:sz w:val="18"/>
                <w:szCs w:val="18"/>
              </w:rPr>
            </w:pPr>
            <w:del w:id="1007" w:author="Dustin Clifford" w:date="2018-06-29T22:06:00Z">
              <w:r w:rsidRPr="00973680" w:rsidDel="00F9465A">
                <w:rPr>
                  <w:rFonts w:eastAsia="Times New Roman" w:cs="Times New Roman"/>
                  <w:sz w:val="18"/>
                  <w:szCs w:val="18"/>
                </w:rPr>
                <w:delText> </w:delText>
              </w:r>
            </w:del>
          </w:p>
        </w:tc>
      </w:tr>
      <w:tr w:rsidR="00EE6C28" w:rsidRPr="00973680" w:rsidDel="00B14B5B" w14:paraId="1D6DF04E" w14:textId="22F1702E" w:rsidTr="00D14508">
        <w:trPr>
          <w:trHeight w:val="588"/>
          <w:del w:id="1008" w:author="Dustin Clifford" w:date="2018-06-29T22:07:00Z"/>
          <w:trPrChange w:id="1009"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1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28FDD341" w14:textId="3FAA8156" w:rsidR="00EE6C28" w:rsidRPr="00973680" w:rsidDel="00B14B5B" w:rsidRDefault="00EE6C28" w:rsidP="00591AF7">
            <w:pPr>
              <w:spacing w:after="0" w:line="240" w:lineRule="auto"/>
              <w:jc w:val="center"/>
              <w:rPr>
                <w:del w:id="1011" w:author="Dustin Clifford" w:date="2018-06-29T22:07:00Z"/>
                <w:rFonts w:eastAsia="Times New Roman" w:cs="Times New Roman"/>
                <w:sz w:val="18"/>
                <w:szCs w:val="18"/>
              </w:rPr>
            </w:pPr>
            <w:del w:id="1012" w:author="Dustin Clifford" w:date="2018-06-29T22:02:00Z">
              <w:r w:rsidDel="001B1234">
                <w:rPr>
                  <w:rFonts w:eastAsia="Times New Roman" w:cs="Times New Roman"/>
                  <w:sz w:val="18"/>
                  <w:szCs w:val="18"/>
                </w:rPr>
                <w:delText>6</w:delText>
              </w:r>
            </w:del>
          </w:p>
        </w:tc>
        <w:tc>
          <w:tcPr>
            <w:tcW w:w="1305" w:type="dxa"/>
            <w:tcBorders>
              <w:top w:val="nil"/>
              <w:left w:val="nil"/>
              <w:bottom w:val="single" w:sz="8" w:space="0" w:color="auto"/>
              <w:right w:val="single" w:sz="8" w:space="0" w:color="auto"/>
            </w:tcBorders>
            <w:shd w:val="clear" w:color="auto" w:fill="auto"/>
            <w:vAlign w:val="center"/>
            <w:tcPrChange w:id="101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2C9E268D" w14:textId="0B3095E4" w:rsidR="00EE6C28" w:rsidRPr="00973680" w:rsidDel="00B14B5B" w:rsidRDefault="00EE6C28" w:rsidP="00591AF7">
            <w:pPr>
              <w:spacing w:after="0" w:line="240" w:lineRule="auto"/>
              <w:rPr>
                <w:del w:id="1014" w:author="Dustin Clifford" w:date="2018-06-29T22:07:00Z"/>
                <w:rFonts w:eastAsia="Times New Roman" w:cs="Times New Roman"/>
                <w:sz w:val="18"/>
                <w:szCs w:val="18"/>
              </w:rPr>
            </w:pPr>
            <w:del w:id="1015" w:author="Dustin Clifford" w:date="2018-06-29T22:02:00Z">
              <w:r w:rsidRPr="00973680" w:rsidDel="001B1234">
                <w:rPr>
                  <w:rFonts w:eastAsia="Times New Roman" w:cs="Times New Roman"/>
                  <w:sz w:val="18"/>
                  <w:szCs w:val="18"/>
                </w:rPr>
                <w:delText>Patron Promo ID</w:delText>
              </w:r>
            </w:del>
          </w:p>
        </w:tc>
        <w:tc>
          <w:tcPr>
            <w:tcW w:w="4500" w:type="dxa"/>
            <w:tcBorders>
              <w:top w:val="nil"/>
              <w:left w:val="nil"/>
              <w:bottom w:val="single" w:sz="8" w:space="0" w:color="auto"/>
              <w:right w:val="single" w:sz="8" w:space="0" w:color="auto"/>
            </w:tcBorders>
            <w:shd w:val="clear" w:color="auto" w:fill="auto"/>
            <w:vAlign w:val="center"/>
            <w:tcPrChange w:id="101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A39C311" w14:textId="61F2F08B" w:rsidR="00EE6C28" w:rsidRPr="00973680" w:rsidDel="00B14B5B" w:rsidRDefault="00EE6C28" w:rsidP="00591AF7">
            <w:pPr>
              <w:spacing w:after="0" w:line="240" w:lineRule="auto"/>
              <w:rPr>
                <w:del w:id="1017" w:author="Dustin Clifford" w:date="2018-06-29T22:07:00Z"/>
                <w:rFonts w:eastAsia="Times New Roman" w:cs="Times New Roman"/>
                <w:sz w:val="18"/>
                <w:szCs w:val="18"/>
              </w:rPr>
            </w:pPr>
            <w:del w:id="1018" w:author="Dustin Clifford" w:date="2018-06-29T22:02:00Z">
              <w:r w:rsidRPr="00973680" w:rsidDel="001B1234">
                <w:rPr>
                  <w:rFonts w:eastAsia="Times New Roman" w:cs="Times New Roman"/>
                  <w:sz w:val="18"/>
                  <w:szCs w:val="18"/>
                </w:rPr>
                <w:delText>tbd</w:delText>
              </w:r>
            </w:del>
          </w:p>
        </w:tc>
        <w:tc>
          <w:tcPr>
            <w:tcW w:w="2880" w:type="dxa"/>
            <w:tcBorders>
              <w:top w:val="nil"/>
              <w:left w:val="nil"/>
              <w:bottom w:val="single" w:sz="8" w:space="0" w:color="auto"/>
              <w:right w:val="single" w:sz="8" w:space="0" w:color="auto"/>
            </w:tcBorders>
            <w:shd w:val="clear" w:color="auto" w:fill="auto"/>
            <w:vAlign w:val="center"/>
            <w:tcPrChange w:id="101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4FD46D5" w14:textId="5CD82750" w:rsidR="00EE6C28" w:rsidDel="001B1234" w:rsidRDefault="00EE6C28" w:rsidP="00591AF7">
            <w:pPr>
              <w:spacing w:after="0" w:line="240" w:lineRule="auto"/>
              <w:rPr>
                <w:del w:id="1020" w:author="Dustin Clifford" w:date="2018-06-29T22:02:00Z"/>
                <w:rFonts w:eastAsia="Times New Roman" w:cs="Times New Roman"/>
                <w:sz w:val="18"/>
                <w:szCs w:val="18"/>
              </w:rPr>
            </w:pPr>
            <w:del w:id="1021" w:author="Dustin Clifford" w:date="2018-06-29T22:02:00Z">
              <w:r w:rsidRPr="00973680" w:rsidDel="001B1234">
                <w:rPr>
                  <w:rFonts w:eastAsia="Times New Roman" w:cs="Times New Roman"/>
                  <w:sz w:val="18"/>
                  <w:szCs w:val="18"/>
                </w:rPr>
                <w:delText xml:space="preserve">TBD - Need to understand current use of Promo ID and whether or not it will be required as an input </w:delText>
              </w:r>
            </w:del>
          </w:p>
          <w:p w14:paraId="2393232F" w14:textId="6B690559" w:rsidR="00EE6C28" w:rsidDel="001B1234" w:rsidRDefault="00EE6C28" w:rsidP="00591AF7">
            <w:pPr>
              <w:spacing w:after="0" w:line="240" w:lineRule="auto"/>
              <w:rPr>
                <w:del w:id="1022" w:author="Dustin Clifford" w:date="2018-06-29T22:02:00Z"/>
                <w:rFonts w:eastAsia="Times New Roman" w:cs="Times New Roman"/>
                <w:sz w:val="18"/>
                <w:szCs w:val="18"/>
              </w:rPr>
            </w:pPr>
          </w:p>
          <w:p w14:paraId="5EB998B1" w14:textId="4002DE7C" w:rsidR="00EE6C28" w:rsidRPr="00DE4A2E" w:rsidDel="00B14B5B" w:rsidRDefault="00EE6C28" w:rsidP="00591AF7">
            <w:pPr>
              <w:spacing w:after="0" w:line="240" w:lineRule="auto"/>
              <w:rPr>
                <w:del w:id="1023" w:author="Dustin Clifford" w:date="2018-06-29T22:07:00Z"/>
                <w:rFonts w:eastAsia="Times New Roman" w:cs="Times New Roman"/>
                <w:color w:val="C00000"/>
                <w:sz w:val="18"/>
                <w:szCs w:val="18"/>
              </w:rPr>
            </w:pPr>
            <w:del w:id="1024" w:author="Dustin Clifford" w:date="2018-06-29T22:02:00Z">
              <w:r w:rsidDel="001B1234">
                <w:rPr>
                  <w:rFonts w:eastAsia="Times New Roman" w:cs="Times New Roman"/>
                  <w:color w:val="C00000"/>
                  <w:sz w:val="18"/>
                  <w:szCs w:val="18"/>
                </w:rPr>
                <w:lastRenderedPageBreak/>
                <w:delText>Note: per Dustin’s requirements, Patron ID will likely be used –  IT to provide specs</w:delText>
              </w:r>
            </w:del>
          </w:p>
        </w:tc>
        <w:tc>
          <w:tcPr>
            <w:tcW w:w="900" w:type="dxa"/>
            <w:tcBorders>
              <w:top w:val="nil"/>
              <w:left w:val="nil"/>
              <w:bottom w:val="single" w:sz="8" w:space="0" w:color="auto"/>
              <w:right w:val="single" w:sz="8" w:space="0" w:color="auto"/>
            </w:tcBorders>
            <w:shd w:val="clear" w:color="auto" w:fill="auto"/>
            <w:vAlign w:val="center"/>
            <w:tcPrChange w:id="1025"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1123973E" w14:textId="491E1AA8" w:rsidR="00EE6C28" w:rsidRPr="00973680" w:rsidDel="00B14B5B" w:rsidRDefault="00EE6C28" w:rsidP="00591AF7">
            <w:pPr>
              <w:spacing w:after="0" w:line="240" w:lineRule="auto"/>
              <w:rPr>
                <w:del w:id="1026" w:author="Dustin Clifford" w:date="2018-06-29T22:07:00Z"/>
                <w:rFonts w:eastAsia="Times New Roman" w:cs="Times New Roman"/>
                <w:sz w:val="18"/>
                <w:szCs w:val="18"/>
              </w:rPr>
            </w:pPr>
            <w:del w:id="1027" w:author="Dustin Clifford" w:date="2018-06-29T22:06:00Z">
              <w:r w:rsidRPr="00973680" w:rsidDel="00F9465A">
                <w:rPr>
                  <w:rFonts w:eastAsia="Times New Roman" w:cs="Times New Roman"/>
                  <w:sz w:val="18"/>
                  <w:szCs w:val="18"/>
                </w:rPr>
                <w:lastRenderedPageBreak/>
                <w:delText> </w:delText>
              </w:r>
            </w:del>
          </w:p>
        </w:tc>
      </w:tr>
      <w:tr w:rsidR="00EE6C28" w:rsidRPr="00973680" w:rsidDel="00B14B5B" w14:paraId="0F12A949" w14:textId="0210F41C" w:rsidTr="00D14508">
        <w:trPr>
          <w:trHeight w:val="876"/>
          <w:del w:id="1028" w:author="Dustin Clifford" w:date="2018-06-29T22:07:00Z"/>
          <w:trPrChange w:id="1029" w:author="Dustin Clifford" w:date="2018-06-29T22:12:00Z">
            <w:trPr>
              <w:trHeight w:val="876"/>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3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1DA89E74" w14:textId="236963B0" w:rsidR="00EE6C28" w:rsidRPr="00973680" w:rsidDel="00B14B5B" w:rsidRDefault="00EE6C28" w:rsidP="00591AF7">
            <w:pPr>
              <w:spacing w:after="0" w:line="240" w:lineRule="auto"/>
              <w:jc w:val="center"/>
              <w:rPr>
                <w:del w:id="1031" w:author="Dustin Clifford" w:date="2018-06-29T22:07:00Z"/>
                <w:rFonts w:eastAsia="Times New Roman" w:cs="Times New Roman"/>
                <w:sz w:val="18"/>
                <w:szCs w:val="18"/>
              </w:rPr>
            </w:pPr>
            <w:del w:id="1032" w:author="Dustin Clifford" w:date="2018-06-29T22:02:00Z">
              <w:r w:rsidDel="001B1234">
                <w:rPr>
                  <w:rFonts w:eastAsia="Times New Roman" w:cs="Times New Roman"/>
                  <w:sz w:val="18"/>
                  <w:szCs w:val="18"/>
                </w:rPr>
                <w:delText>7</w:delText>
              </w:r>
            </w:del>
          </w:p>
        </w:tc>
        <w:tc>
          <w:tcPr>
            <w:tcW w:w="1305" w:type="dxa"/>
            <w:tcBorders>
              <w:top w:val="nil"/>
              <w:left w:val="nil"/>
              <w:bottom w:val="single" w:sz="8" w:space="0" w:color="auto"/>
              <w:right w:val="single" w:sz="8" w:space="0" w:color="auto"/>
            </w:tcBorders>
            <w:shd w:val="clear" w:color="auto" w:fill="auto"/>
            <w:vAlign w:val="center"/>
            <w:tcPrChange w:id="103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68D391DE" w14:textId="1D221BA6" w:rsidR="00EE6C28" w:rsidRPr="00973680" w:rsidDel="00B14B5B" w:rsidRDefault="00EE6C28" w:rsidP="00591AF7">
            <w:pPr>
              <w:spacing w:after="0" w:line="240" w:lineRule="auto"/>
              <w:rPr>
                <w:del w:id="1034" w:author="Dustin Clifford" w:date="2018-06-29T22:07:00Z"/>
                <w:rFonts w:eastAsia="Times New Roman" w:cs="Times New Roman"/>
                <w:sz w:val="18"/>
                <w:szCs w:val="18"/>
              </w:rPr>
            </w:pPr>
            <w:del w:id="1035" w:author="Dustin Clifford" w:date="2018-06-29T22:02:00Z">
              <w:r w:rsidRPr="00973680" w:rsidDel="001B1234">
                <w:rPr>
                  <w:rFonts w:eastAsia="Times New Roman" w:cs="Times New Roman"/>
                  <w:sz w:val="18"/>
                  <w:szCs w:val="18"/>
                </w:rPr>
                <w:delText>Floor Rate</w:delText>
              </w:r>
            </w:del>
          </w:p>
        </w:tc>
        <w:tc>
          <w:tcPr>
            <w:tcW w:w="4500" w:type="dxa"/>
            <w:tcBorders>
              <w:top w:val="nil"/>
              <w:left w:val="nil"/>
              <w:bottom w:val="single" w:sz="8" w:space="0" w:color="auto"/>
              <w:right w:val="single" w:sz="8" w:space="0" w:color="auto"/>
            </w:tcBorders>
            <w:shd w:val="clear" w:color="auto" w:fill="auto"/>
            <w:vAlign w:val="center"/>
            <w:tcPrChange w:id="103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178FE7AA" w14:textId="408B786F" w:rsidR="00EE6C28" w:rsidRPr="00973680" w:rsidDel="00B14B5B" w:rsidRDefault="00EE6C28" w:rsidP="00591AF7">
            <w:pPr>
              <w:spacing w:after="0" w:line="240" w:lineRule="auto"/>
              <w:rPr>
                <w:del w:id="1037" w:author="Dustin Clifford" w:date="2018-06-29T22:07:00Z"/>
                <w:rFonts w:eastAsia="Times New Roman" w:cs="Times New Roman"/>
                <w:sz w:val="18"/>
                <w:szCs w:val="18"/>
              </w:rPr>
            </w:pPr>
            <w:del w:id="1038" w:author="Dustin Clifford" w:date="2018-06-29T22:02:00Z">
              <w:r w:rsidRPr="00973680" w:rsidDel="001B1234">
                <w:rPr>
                  <w:rFonts w:eastAsia="Times New Roman" w:cs="Times New Roman"/>
                  <w:sz w:val="18"/>
                  <w:szCs w:val="18"/>
                </w:rPr>
                <w:delText>Need to have configurable floor rates /logic such that despite the resulting calculation of a Preferred Cash Rate, customers will never be provided a rate below a certain minimum</w:delText>
              </w:r>
            </w:del>
          </w:p>
        </w:tc>
        <w:tc>
          <w:tcPr>
            <w:tcW w:w="2880" w:type="dxa"/>
            <w:tcBorders>
              <w:top w:val="nil"/>
              <w:left w:val="nil"/>
              <w:bottom w:val="single" w:sz="8" w:space="0" w:color="auto"/>
              <w:right w:val="single" w:sz="8" w:space="0" w:color="auto"/>
            </w:tcBorders>
            <w:shd w:val="clear" w:color="auto" w:fill="auto"/>
            <w:vAlign w:val="center"/>
            <w:tcPrChange w:id="103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6B71B76" w14:textId="41981EF4" w:rsidR="00EE6C28" w:rsidRPr="00973680" w:rsidDel="00B14B5B" w:rsidRDefault="00EE6C28" w:rsidP="00591AF7">
            <w:pPr>
              <w:spacing w:after="0" w:line="240" w:lineRule="auto"/>
              <w:rPr>
                <w:del w:id="1040" w:author="Dustin Clifford" w:date="2018-06-29T22:07:00Z"/>
                <w:rFonts w:eastAsia="Times New Roman" w:cs="Times New Roman"/>
                <w:sz w:val="18"/>
                <w:szCs w:val="18"/>
              </w:rPr>
            </w:pPr>
            <w:del w:id="1041" w:author="Dustin Clifford" w:date="2018-06-29T22:02:00Z">
              <w:r w:rsidRPr="00973680" w:rsidDel="001B1234">
                <w:rPr>
                  <w:rFonts w:eastAsia="Times New Roman" w:cs="Times New Roman"/>
                  <w:sz w:val="18"/>
                  <w:szCs w:val="18"/>
                </w:rPr>
                <w:delText xml:space="preserve">Business to provide floor rates for all properties/room type/time of year/etc. </w:delText>
              </w:r>
            </w:del>
          </w:p>
        </w:tc>
        <w:tc>
          <w:tcPr>
            <w:tcW w:w="900" w:type="dxa"/>
            <w:tcBorders>
              <w:top w:val="nil"/>
              <w:left w:val="nil"/>
              <w:bottom w:val="single" w:sz="8" w:space="0" w:color="auto"/>
              <w:right w:val="single" w:sz="8" w:space="0" w:color="auto"/>
            </w:tcBorders>
            <w:shd w:val="clear" w:color="auto" w:fill="auto"/>
            <w:vAlign w:val="center"/>
            <w:tcPrChange w:id="1042"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39A521E9" w14:textId="03E84E50" w:rsidR="00EE6C28" w:rsidRPr="00973680" w:rsidDel="00B14B5B" w:rsidRDefault="00EE6C28" w:rsidP="00591AF7">
            <w:pPr>
              <w:spacing w:after="0" w:line="240" w:lineRule="auto"/>
              <w:rPr>
                <w:del w:id="1043" w:author="Dustin Clifford" w:date="2018-06-29T22:07:00Z"/>
                <w:rFonts w:eastAsia="Times New Roman" w:cs="Times New Roman"/>
                <w:sz w:val="18"/>
                <w:szCs w:val="18"/>
              </w:rPr>
            </w:pPr>
            <w:del w:id="1044" w:author="Dustin Clifford" w:date="2018-06-29T22:06:00Z">
              <w:r w:rsidRPr="00973680" w:rsidDel="00F9465A">
                <w:rPr>
                  <w:rFonts w:eastAsia="Times New Roman" w:cs="Times New Roman"/>
                  <w:sz w:val="18"/>
                  <w:szCs w:val="18"/>
                </w:rPr>
                <w:delText> </w:delText>
              </w:r>
            </w:del>
          </w:p>
        </w:tc>
      </w:tr>
      <w:tr w:rsidR="00EE6C28" w:rsidRPr="00973680" w:rsidDel="00B14B5B" w14:paraId="6C1A3B77" w14:textId="411253FA" w:rsidTr="00D14508">
        <w:trPr>
          <w:trHeight w:val="1510"/>
          <w:del w:id="1045" w:author="Dustin Clifford" w:date="2018-06-29T22:07:00Z"/>
          <w:trPrChange w:id="1046" w:author="Dustin Clifford" w:date="2018-06-29T22:12:00Z">
            <w:trPr>
              <w:trHeight w:val="1510"/>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4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59F50D7D" w14:textId="5F718D9E" w:rsidR="00EE6C28" w:rsidRPr="00973680" w:rsidDel="00B14B5B" w:rsidRDefault="00EE6C28" w:rsidP="00591AF7">
            <w:pPr>
              <w:spacing w:after="0" w:line="240" w:lineRule="auto"/>
              <w:jc w:val="center"/>
              <w:rPr>
                <w:del w:id="1048" w:author="Dustin Clifford" w:date="2018-06-29T22:07:00Z"/>
                <w:rFonts w:eastAsia="Times New Roman" w:cs="Times New Roman"/>
                <w:sz w:val="18"/>
                <w:szCs w:val="18"/>
              </w:rPr>
            </w:pPr>
            <w:del w:id="1049" w:author="Dustin Clifford" w:date="2018-06-29T22:02:00Z">
              <w:r w:rsidDel="001B1234">
                <w:rPr>
                  <w:rFonts w:eastAsia="Times New Roman" w:cs="Times New Roman"/>
                  <w:sz w:val="18"/>
                  <w:szCs w:val="18"/>
                </w:rPr>
                <w:delText>8</w:delText>
              </w:r>
            </w:del>
          </w:p>
        </w:tc>
        <w:tc>
          <w:tcPr>
            <w:tcW w:w="1305" w:type="dxa"/>
            <w:tcBorders>
              <w:top w:val="nil"/>
              <w:left w:val="nil"/>
              <w:bottom w:val="single" w:sz="8" w:space="0" w:color="auto"/>
              <w:right w:val="single" w:sz="8" w:space="0" w:color="auto"/>
            </w:tcBorders>
            <w:shd w:val="clear" w:color="auto" w:fill="auto"/>
            <w:vAlign w:val="center"/>
            <w:tcPrChange w:id="105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2913688D" w14:textId="2252D020" w:rsidR="00EE6C28" w:rsidRPr="00973680" w:rsidDel="00B14B5B" w:rsidRDefault="00EE6C28" w:rsidP="00591AF7">
            <w:pPr>
              <w:spacing w:after="0" w:line="240" w:lineRule="auto"/>
              <w:rPr>
                <w:del w:id="1051" w:author="Dustin Clifford" w:date="2018-06-29T22:07:00Z"/>
                <w:rFonts w:eastAsia="Times New Roman" w:cs="Times New Roman"/>
                <w:sz w:val="18"/>
                <w:szCs w:val="18"/>
              </w:rPr>
            </w:pPr>
            <w:del w:id="1052" w:author="Dustin Clifford" w:date="2018-06-29T22:02:00Z">
              <w:r w:rsidRPr="00973680" w:rsidDel="001B1234">
                <w:rPr>
                  <w:rFonts w:eastAsia="Times New Roman" w:cs="Times New Roman"/>
                  <w:sz w:val="18"/>
                  <w:szCs w:val="18"/>
                </w:rPr>
                <w:delText>Free Play</w:delText>
              </w:r>
            </w:del>
          </w:p>
        </w:tc>
        <w:tc>
          <w:tcPr>
            <w:tcW w:w="4500" w:type="dxa"/>
            <w:tcBorders>
              <w:top w:val="nil"/>
              <w:left w:val="nil"/>
              <w:bottom w:val="single" w:sz="8" w:space="0" w:color="auto"/>
              <w:right w:val="single" w:sz="8" w:space="0" w:color="auto"/>
            </w:tcBorders>
            <w:shd w:val="clear" w:color="auto" w:fill="auto"/>
            <w:vAlign w:val="center"/>
            <w:tcPrChange w:id="105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89EB187" w14:textId="5E07316B" w:rsidR="00EE6C28" w:rsidRPr="00973680" w:rsidDel="00B14B5B" w:rsidRDefault="00EE6C28" w:rsidP="00591AF7">
            <w:pPr>
              <w:spacing w:after="0" w:line="240" w:lineRule="auto"/>
              <w:rPr>
                <w:del w:id="1054" w:author="Dustin Clifford" w:date="2018-06-29T22:07:00Z"/>
                <w:rFonts w:eastAsia="Times New Roman" w:cs="Times New Roman"/>
                <w:sz w:val="18"/>
                <w:szCs w:val="18"/>
              </w:rPr>
            </w:pPr>
            <w:del w:id="1055" w:author="Dustin Clifford" w:date="2018-06-29T22:02:00Z">
              <w:r w:rsidRPr="00973680" w:rsidDel="001B1234">
                <w:rPr>
                  <w:rFonts w:eastAsia="Times New Roman" w:cs="Times New Roman"/>
                  <w:sz w:val="18"/>
                  <w:szCs w:val="18"/>
                </w:rPr>
                <w:delText xml:space="preserve">Need to provide guest with Free Play Amount on the screen along with booking calendar; Free Play amount will be property specific </w:delText>
              </w:r>
            </w:del>
          </w:p>
        </w:tc>
        <w:tc>
          <w:tcPr>
            <w:tcW w:w="2880" w:type="dxa"/>
            <w:tcBorders>
              <w:top w:val="nil"/>
              <w:left w:val="nil"/>
              <w:bottom w:val="single" w:sz="8" w:space="0" w:color="auto"/>
              <w:right w:val="single" w:sz="8" w:space="0" w:color="auto"/>
            </w:tcBorders>
            <w:shd w:val="clear" w:color="auto" w:fill="auto"/>
            <w:vAlign w:val="center"/>
            <w:tcPrChange w:id="105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B0D6CC0" w14:textId="54FFAEE3" w:rsidR="00EE6C28" w:rsidRPr="00973680" w:rsidDel="00B14B5B" w:rsidRDefault="00EE6C28" w:rsidP="00591AF7">
            <w:pPr>
              <w:spacing w:after="0" w:line="240" w:lineRule="auto"/>
              <w:rPr>
                <w:del w:id="1057" w:author="Dustin Clifford" w:date="2018-06-29T22:07:00Z"/>
                <w:rFonts w:eastAsia="Times New Roman" w:cs="Times New Roman"/>
                <w:sz w:val="18"/>
                <w:szCs w:val="18"/>
              </w:rPr>
            </w:pPr>
            <w:del w:id="1058" w:author="Dustin Clifford" w:date="2018-06-29T22:02:00Z">
              <w:r w:rsidRPr="009D195C" w:rsidDel="001B1234">
                <w:rPr>
                  <w:rFonts w:eastAsia="Times New Roman" w:cs="Times New Roman"/>
                  <w:sz w:val="18"/>
                  <w:szCs w:val="18"/>
                </w:rPr>
                <w:delText xml:space="preserve">Trip level Free Play and Resort Credit </w:delText>
              </w:r>
              <w:r w:rsidDel="001B1234">
                <w:rPr>
                  <w:rFonts w:eastAsia="Times New Roman" w:cs="Times New Roman"/>
                  <w:sz w:val="18"/>
                  <w:szCs w:val="18"/>
                </w:rPr>
                <w:delText>is MVP (will not change by date); future ideal state enables assessment</w:delText>
              </w:r>
              <w:r w:rsidRPr="00973680" w:rsidDel="001B1234">
                <w:rPr>
                  <w:rFonts w:eastAsia="Times New Roman" w:cs="Times New Roman"/>
                  <w:sz w:val="18"/>
                  <w:szCs w:val="18"/>
                </w:rPr>
                <w:delText xml:space="preserve"> on daily basis</w:delText>
              </w:r>
              <w:r w:rsidDel="001B1234">
                <w:rPr>
                  <w:rFonts w:eastAsia="Times New Roman" w:cs="Times New Roman"/>
                  <w:sz w:val="18"/>
                  <w:szCs w:val="18"/>
                </w:rPr>
                <w:delText xml:space="preserve">; when </w:delText>
              </w:r>
              <w:r w:rsidRPr="00973680" w:rsidDel="001B1234">
                <w:rPr>
                  <w:rFonts w:eastAsia="Times New Roman" w:cs="Times New Roman"/>
                  <w:sz w:val="18"/>
                  <w:szCs w:val="18"/>
                </w:rPr>
                <w:delText>daily then needs to show on calendar with rates, if at trip level then needs to show above calendar; ideal state end goal is ability to flex a daily offer depending on dates selected (to push customers towards ideal booking dates)</w:delText>
              </w:r>
            </w:del>
          </w:p>
        </w:tc>
        <w:tc>
          <w:tcPr>
            <w:tcW w:w="900" w:type="dxa"/>
            <w:tcBorders>
              <w:top w:val="nil"/>
              <w:left w:val="nil"/>
              <w:bottom w:val="single" w:sz="8" w:space="0" w:color="auto"/>
              <w:right w:val="single" w:sz="8" w:space="0" w:color="auto"/>
            </w:tcBorders>
            <w:shd w:val="clear" w:color="auto" w:fill="auto"/>
            <w:vAlign w:val="center"/>
            <w:tcPrChange w:id="105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3D11BA06" w14:textId="6FE50C36" w:rsidR="00EE6C28" w:rsidRPr="00973680" w:rsidDel="00B14B5B" w:rsidRDefault="00EE6C28" w:rsidP="00591AF7">
            <w:pPr>
              <w:spacing w:after="0" w:line="240" w:lineRule="auto"/>
              <w:rPr>
                <w:del w:id="1060" w:author="Dustin Clifford" w:date="2018-06-29T22:07:00Z"/>
                <w:rFonts w:eastAsia="Times New Roman" w:cs="Times New Roman"/>
                <w:sz w:val="18"/>
                <w:szCs w:val="18"/>
              </w:rPr>
            </w:pPr>
            <w:del w:id="1061" w:author="Dustin Clifford" w:date="2018-06-29T22:06:00Z">
              <w:r w:rsidRPr="00973680" w:rsidDel="00F9465A">
                <w:rPr>
                  <w:rFonts w:eastAsia="Times New Roman" w:cs="Times New Roman"/>
                  <w:sz w:val="18"/>
                  <w:szCs w:val="18"/>
                </w:rPr>
                <w:delText> </w:delText>
              </w:r>
            </w:del>
          </w:p>
        </w:tc>
      </w:tr>
      <w:tr w:rsidR="00EE6C28" w:rsidRPr="00973680" w:rsidDel="00B14B5B" w14:paraId="04DFE37C" w14:textId="390D8638" w:rsidTr="00D14508">
        <w:trPr>
          <w:trHeight w:val="48"/>
          <w:del w:id="1062" w:author="Dustin Clifford" w:date="2018-06-29T22:07:00Z"/>
          <w:trPrChange w:id="1063"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6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4568226A" w14:textId="772C6812" w:rsidR="00EE6C28" w:rsidRPr="00973680" w:rsidDel="00B14B5B" w:rsidRDefault="00EE6C28" w:rsidP="00591AF7">
            <w:pPr>
              <w:spacing w:after="0" w:line="240" w:lineRule="auto"/>
              <w:rPr>
                <w:del w:id="1065" w:author="Dustin Clifford" w:date="2018-06-29T22:07:00Z"/>
                <w:rFonts w:eastAsia="Times New Roman" w:cs="Times New Roman"/>
                <w:sz w:val="18"/>
                <w:szCs w:val="18"/>
              </w:rPr>
            </w:pPr>
            <w:del w:id="1066" w:author="Dustin Clifford" w:date="2018-06-29T22:02:00Z">
              <w:r w:rsidDel="001B1234">
                <w:rPr>
                  <w:rFonts w:eastAsia="Times New Roman" w:cs="Times New Roman"/>
                  <w:sz w:val="18"/>
                  <w:szCs w:val="18"/>
                </w:rPr>
                <w:delText>9</w:delText>
              </w:r>
            </w:del>
          </w:p>
        </w:tc>
        <w:tc>
          <w:tcPr>
            <w:tcW w:w="1305" w:type="dxa"/>
            <w:tcBorders>
              <w:top w:val="nil"/>
              <w:left w:val="nil"/>
              <w:bottom w:val="single" w:sz="8" w:space="0" w:color="auto"/>
              <w:right w:val="single" w:sz="8" w:space="0" w:color="auto"/>
            </w:tcBorders>
            <w:shd w:val="clear" w:color="auto" w:fill="auto"/>
            <w:vAlign w:val="center"/>
            <w:tcPrChange w:id="106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6FD22C9" w14:textId="7DA17AF6" w:rsidR="00EE6C28" w:rsidRPr="00973680" w:rsidDel="00B14B5B" w:rsidRDefault="00EE6C28" w:rsidP="00591AF7">
            <w:pPr>
              <w:spacing w:after="0" w:line="240" w:lineRule="auto"/>
              <w:rPr>
                <w:del w:id="1068" w:author="Dustin Clifford" w:date="2018-06-29T22:07:00Z"/>
                <w:rFonts w:eastAsia="Times New Roman" w:cs="Times New Roman"/>
                <w:sz w:val="18"/>
                <w:szCs w:val="18"/>
              </w:rPr>
            </w:pPr>
            <w:del w:id="1069" w:author="Dustin Clifford" w:date="2018-06-29T22:02:00Z">
              <w:r w:rsidRPr="00973680" w:rsidDel="001B1234">
                <w:rPr>
                  <w:rFonts w:eastAsia="Times New Roman" w:cs="Times New Roman"/>
                  <w:sz w:val="18"/>
                  <w:szCs w:val="18"/>
                </w:rPr>
                <w:delText>Resort Credit</w:delText>
              </w:r>
            </w:del>
          </w:p>
        </w:tc>
        <w:tc>
          <w:tcPr>
            <w:tcW w:w="4500" w:type="dxa"/>
            <w:tcBorders>
              <w:top w:val="nil"/>
              <w:left w:val="nil"/>
              <w:bottom w:val="single" w:sz="8" w:space="0" w:color="auto"/>
              <w:right w:val="single" w:sz="8" w:space="0" w:color="auto"/>
            </w:tcBorders>
            <w:shd w:val="clear" w:color="auto" w:fill="auto"/>
            <w:vAlign w:val="center"/>
            <w:tcPrChange w:id="107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82C5088" w14:textId="36F73C75" w:rsidR="00EE6C28" w:rsidRPr="00973680" w:rsidDel="00B14B5B" w:rsidRDefault="00EE6C28" w:rsidP="00591AF7">
            <w:pPr>
              <w:spacing w:after="0" w:line="240" w:lineRule="auto"/>
              <w:rPr>
                <w:del w:id="1071" w:author="Dustin Clifford" w:date="2018-06-29T22:07:00Z"/>
                <w:rFonts w:eastAsia="Times New Roman" w:cs="Times New Roman"/>
                <w:sz w:val="18"/>
                <w:szCs w:val="18"/>
              </w:rPr>
            </w:pPr>
            <w:del w:id="1072" w:author="Dustin Clifford" w:date="2018-06-29T22:02:00Z">
              <w:r w:rsidRPr="00973680" w:rsidDel="001B1234">
                <w:rPr>
                  <w:rFonts w:eastAsia="Times New Roman" w:cs="Times New Roman"/>
                  <w:sz w:val="18"/>
                  <w:szCs w:val="18"/>
                </w:rPr>
                <w:delText xml:space="preserve">Need to provide guest with Resort Credit Amount on the screen along with booking calendar; Resort Credit amount will be property specific </w:delText>
              </w:r>
            </w:del>
          </w:p>
        </w:tc>
        <w:tc>
          <w:tcPr>
            <w:tcW w:w="2880" w:type="dxa"/>
            <w:tcBorders>
              <w:top w:val="nil"/>
              <w:left w:val="nil"/>
              <w:bottom w:val="single" w:sz="8" w:space="0" w:color="auto"/>
              <w:right w:val="single" w:sz="8" w:space="0" w:color="auto"/>
            </w:tcBorders>
            <w:shd w:val="clear" w:color="auto" w:fill="auto"/>
            <w:vAlign w:val="center"/>
            <w:tcPrChange w:id="107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571A779A" w14:textId="45D72F8B" w:rsidR="00EE6C28" w:rsidRPr="00973680" w:rsidDel="00B14B5B" w:rsidRDefault="00EE6C28" w:rsidP="00591AF7">
            <w:pPr>
              <w:spacing w:after="0" w:line="240" w:lineRule="auto"/>
              <w:rPr>
                <w:del w:id="1074" w:author="Dustin Clifford" w:date="2018-06-29T22:07:00Z"/>
                <w:rFonts w:eastAsia="Times New Roman" w:cs="Times New Roman"/>
                <w:sz w:val="18"/>
                <w:szCs w:val="18"/>
              </w:rPr>
            </w:pPr>
            <w:del w:id="1075" w:author="Dustin Clifford" w:date="2018-06-29T22:02:00Z">
              <w:r w:rsidRPr="009D195C" w:rsidDel="001B1234">
                <w:rPr>
                  <w:rFonts w:eastAsia="Times New Roman" w:cs="Times New Roman"/>
                  <w:sz w:val="18"/>
                  <w:szCs w:val="18"/>
                </w:rPr>
                <w:delText xml:space="preserve">Trip level Free Play and Resort Credit </w:delText>
              </w:r>
              <w:r w:rsidDel="001B1234">
                <w:rPr>
                  <w:rFonts w:eastAsia="Times New Roman" w:cs="Times New Roman"/>
                  <w:sz w:val="18"/>
                  <w:szCs w:val="18"/>
                </w:rPr>
                <w:delText>is MVP (will not change by date); future ideal state enables assessment</w:delText>
              </w:r>
              <w:r w:rsidRPr="00973680" w:rsidDel="001B1234">
                <w:rPr>
                  <w:rFonts w:eastAsia="Times New Roman" w:cs="Times New Roman"/>
                  <w:sz w:val="18"/>
                  <w:szCs w:val="18"/>
                </w:rPr>
                <w:delText xml:space="preserve"> on daily basis</w:delText>
              </w:r>
            </w:del>
          </w:p>
        </w:tc>
        <w:tc>
          <w:tcPr>
            <w:tcW w:w="900" w:type="dxa"/>
            <w:tcBorders>
              <w:top w:val="nil"/>
              <w:left w:val="nil"/>
              <w:bottom w:val="single" w:sz="8" w:space="0" w:color="auto"/>
              <w:right w:val="single" w:sz="8" w:space="0" w:color="auto"/>
            </w:tcBorders>
            <w:shd w:val="clear" w:color="auto" w:fill="auto"/>
            <w:vAlign w:val="center"/>
            <w:tcPrChange w:id="107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2D6B3513" w14:textId="6B47B592" w:rsidR="00EE6C28" w:rsidRPr="00973680" w:rsidDel="00B14B5B" w:rsidRDefault="00EE6C28" w:rsidP="00591AF7">
            <w:pPr>
              <w:spacing w:after="0" w:line="240" w:lineRule="auto"/>
              <w:rPr>
                <w:del w:id="1077" w:author="Dustin Clifford" w:date="2018-06-29T22:07:00Z"/>
                <w:rFonts w:eastAsia="Times New Roman" w:cs="Times New Roman"/>
                <w:sz w:val="18"/>
                <w:szCs w:val="18"/>
              </w:rPr>
            </w:pPr>
            <w:del w:id="1078" w:author="Dustin Clifford" w:date="2018-06-29T22:06:00Z">
              <w:r w:rsidRPr="00973680" w:rsidDel="00F9465A">
                <w:rPr>
                  <w:rFonts w:eastAsia="Times New Roman" w:cs="Times New Roman"/>
                  <w:sz w:val="18"/>
                  <w:szCs w:val="18"/>
                </w:rPr>
                <w:delText> </w:delText>
              </w:r>
            </w:del>
          </w:p>
        </w:tc>
      </w:tr>
      <w:tr w:rsidR="00EE6C28" w:rsidRPr="00973680" w:rsidDel="00B14B5B" w14:paraId="17B070C8" w14:textId="59B6E251" w:rsidTr="00D14508">
        <w:trPr>
          <w:trHeight w:val="300"/>
          <w:del w:id="1079" w:author="Dustin Clifford" w:date="2018-06-29T22:07:00Z"/>
          <w:trPrChange w:id="1080"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1081"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1C26CDC3" w14:textId="56E2E6A3" w:rsidR="00EE6C28" w:rsidRPr="00973680" w:rsidDel="00B14B5B" w:rsidRDefault="00EE6C28" w:rsidP="00591AF7">
            <w:pPr>
              <w:spacing w:after="0" w:line="240" w:lineRule="auto"/>
              <w:rPr>
                <w:del w:id="1082" w:author="Dustin Clifford" w:date="2018-06-29T22:07:00Z"/>
                <w:rFonts w:eastAsia="Times New Roman" w:cs="Times New Roman"/>
                <w:b/>
                <w:bCs/>
                <w:i/>
                <w:iCs/>
                <w:sz w:val="18"/>
                <w:szCs w:val="18"/>
              </w:rPr>
            </w:pPr>
            <w:del w:id="1083" w:author="Dustin Clifford" w:date="2018-06-29T22:02:00Z">
              <w:r w:rsidRPr="00973680" w:rsidDel="001B1234">
                <w:rPr>
                  <w:rFonts w:eastAsia="Times New Roman" w:cs="Times New Roman"/>
                  <w:b/>
                  <w:bCs/>
                  <w:i/>
                  <w:iCs/>
                  <w:sz w:val="18"/>
                  <w:szCs w:val="18"/>
                </w:rPr>
                <w:delText>Booking Limits</w:delText>
              </w:r>
            </w:del>
          </w:p>
        </w:tc>
      </w:tr>
      <w:tr w:rsidR="00EE6C28" w:rsidRPr="00973680" w:rsidDel="00B14B5B" w14:paraId="0CDA94CB" w14:textId="6D681206" w:rsidTr="00D14508">
        <w:trPr>
          <w:trHeight w:val="48"/>
          <w:del w:id="1084" w:author="Dustin Clifford" w:date="2018-06-29T22:07:00Z"/>
          <w:trPrChange w:id="1085"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8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6E3724F" w14:textId="581514DE" w:rsidR="00EE6C28" w:rsidRPr="00973680" w:rsidDel="00B14B5B" w:rsidRDefault="00EE6C28" w:rsidP="00591AF7">
            <w:pPr>
              <w:spacing w:after="0" w:line="240" w:lineRule="auto"/>
              <w:jc w:val="center"/>
              <w:rPr>
                <w:del w:id="1087" w:author="Dustin Clifford" w:date="2018-06-29T22:07:00Z"/>
                <w:rFonts w:eastAsia="Times New Roman" w:cs="Times New Roman"/>
                <w:sz w:val="18"/>
                <w:szCs w:val="18"/>
              </w:rPr>
            </w:pPr>
            <w:del w:id="1088" w:author="Dustin Clifford" w:date="2018-06-29T22:02:00Z">
              <w:r w:rsidDel="001B1234">
                <w:rPr>
                  <w:rFonts w:eastAsia="Times New Roman" w:cs="Times New Roman"/>
                  <w:sz w:val="18"/>
                  <w:szCs w:val="18"/>
                </w:rPr>
                <w:delText>10</w:delText>
              </w:r>
            </w:del>
          </w:p>
        </w:tc>
        <w:tc>
          <w:tcPr>
            <w:tcW w:w="1305" w:type="dxa"/>
            <w:tcBorders>
              <w:top w:val="nil"/>
              <w:left w:val="nil"/>
              <w:bottom w:val="single" w:sz="8" w:space="0" w:color="auto"/>
              <w:right w:val="single" w:sz="8" w:space="0" w:color="auto"/>
            </w:tcBorders>
            <w:shd w:val="clear" w:color="auto" w:fill="auto"/>
            <w:vAlign w:val="center"/>
            <w:tcPrChange w:id="1089"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EA52FBE" w14:textId="3BCE6184" w:rsidR="00EE6C28" w:rsidRPr="00973680" w:rsidDel="00B14B5B" w:rsidRDefault="00EE6C28" w:rsidP="00591AF7">
            <w:pPr>
              <w:spacing w:after="0" w:line="240" w:lineRule="auto"/>
              <w:rPr>
                <w:del w:id="1090" w:author="Dustin Clifford" w:date="2018-06-29T22:07:00Z"/>
                <w:rFonts w:eastAsia="Times New Roman" w:cs="Times New Roman"/>
                <w:sz w:val="18"/>
                <w:szCs w:val="18"/>
              </w:rPr>
            </w:pPr>
            <w:del w:id="1091" w:author="Dustin Clifford" w:date="2018-06-29T22:02:00Z">
              <w:r w:rsidRPr="00973680" w:rsidDel="001B1234">
                <w:rPr>
                  <w:rFonts w:eastAsia="Times New Roman" w:cs="Times New Roman"/>
                  <w:sz w:val="18"/>
                  <w:szCs w:val="18"/>
                </w:rPr>
                <w:delText>Comp Booking Limits</w:delText>
              </w:r>
            </w:del>
          </w:p>
        </w:tc>
        <w:tc>
          <w:tcPr>
            <w:tcW w:w="4500" w:type="dxa"/>
            <w:tcBorders>
              <w:top w:val="nil"/>
              <w:left w:val="nil"/>
              <w:bottom w:val="single" w:sz="8" w:space="0" w:color="auto"/>
              <w:right w:val="single" w:sz="8" w:space="0" w:color="auto"/>
            </w:tcBorders>
            <w:shd w:val="clear" w:color="auto" w:fill="auto"/>
            <w:vAlign w:val="center"/>
            <w:tcPrChange w:id="1092"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2256D34" w14:textId="777FC8C3" w:rsidR="00EE6C28" w:rsidRPr="00163E07" w:rsidDel="00B14B5B" w:rsidRDefault="00EE6C28" w:rsidP="00591AF7">
            <w:pPr>
              <w:spacing w:after="0" w:line="240" w:lineRule="auto"/>
              <w:rPr>
                <w:del w:id="1093" w:author="Dustin Clifford" w:date="2018-06-29T22:07:00Z"/>
                <w:rFonts w:eastAsia="Times New Roman" w:cs="Times New Roman"/>
                <w:sz w:val="18"/>
                <w:szCs w:val="18"/>
              </w:rPr>
            </w:pPr>
            <w:del w:id="1094" w:author="Dustin Clifford" w:date="2018-06-29T22:02:00Z">
              <w:r w:rsidRPr="00163E07" w:rsidDel="001B1234">
                <w:rPr>
                  <w:rFonts w:eastAsia="Times New Roman" w:cs="Times New Roman"/>
                  <w:sz w:val="18"/>
                  <w:szCs w:val="18"/>
                </w:rPr>
                <w:delText>Comp max flexes by campaign tier and prop</w:delText>
              </w:r>
              <w:r w:rsidDel="001B1234">
                <w:rPr>
                  <w:rFonts w:eastAsia="Times New Roman" w:cs="Times New Roman"/>
                  <w:sz w:val="18"/>
                  <w:szCs w:val="18"/>
                </w:rPr>
                <w:delText>erty; ultimate max of 4 nights in LV [</w:delText>
              </w:r>
              <w:r w:rsidRPr="00163E07" w:rsidDel="001B1234">
                <w:rPr>
                  <w:rFonts w:eastAsia="Times New Roman" w:cs="Times New Roman"/>
                  <w:sz w:val="18"/>
                  <w:szCs w:val="18"/>
                </w:rPr>
                <w:delText>monthly refresh based on current reservations]</w:delText>
              </w:r>
            </w:del>
          </w:p>
        </w:tc>
        <w:tc>
          <w:tcPr>
            <w:tcW w:w="2880" w:type="dxa"/>
            <w:tcBorders>
              <w:top w:val="nil"/>
              <w:left w:val="nil"/>
              <w:bottom w:val="single" w:sz="8" w:space="0" w:color="auto"/>
              <w:right w:val="single" w:sz="8" w:space="0" w:color="auto"/>
            </w:tcBorders>
            <w:shd w:val="clear" w:color="auto" w:fill="auto"/>
            <w:vAlign w:val="center"/>
            <w:tcPrChange w:id="1095"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50DB5448" w14:textId="7C45C970" w:rsidR="00EE6C28" w:rsidRPr="00163E07" w:rsidDel="00B14B5B" w:rsidRDefault="00EE6C28" w:rsidP="00591AF7">
            <w:pPr>
              <w:spacing w:after="0" w:line="240" w:lineRule="auto"/>
              <w:rPr>
                <w:del w:id="1096" w:author="Dustin Clifford" w:date="2018-06-29T22:07:00Z"/>
                <w:rFonts w:eastAsia="Times New Roman" w:cs="Times New Roman"/>
                <w:sz w:val="18"/>
                <w:szCs w:val="18"/>
              </w:rPr>
            </w:pPr>
            <w:del w:id="1097" w:author="Dustin Clifford" w:date="2018-06-29T22:02:00Z">
              <w:r w:rsidDel="001B1234">
                <w:rPr>
                  <w:rFonts w:eastAsia="Times New Roman" w:cs="Times New Roman"/>
                  <w:sz w:val="18"/>
                  <w:szCs w:val="18"/>
                </w:rPr>
                <w:delText>Refer to spreadsheet for number of nights; number should be configurable</w:delText>
              </w:r>
            </w:del>
          </w:p>
        </w:tc>
        <w:tc>
          <w:tcPr>
            <w:tcW w:w="900" w:type="dxa"/>
            <w:tcBorders>
              <w:top w:val="nil"/>
              <w:left w:val="nil"/>
              <w:bottom w:val="single" w:sz="8" w:space="0" w:color="auto"/>
              <w:right w:val="single" w:sz="8" w:space="0" w:color="auto"/>
            </w:tcBorders>
            <w:shd w:val="clear" w:color="auto" w:fill="auto"/>
            <w:vAlign w:val="center"/>
            <w:tcPrChange w:id="1098"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93D39AF" w14:textId="1C4DBD68" w:rsidR="00EE6C28" w:rsidRPr="00973680" w:rsidDel="00B14B5B" w:rsidRDefault="00EE6C28" w:rsidP="00591AF7">
            <w:pPr>
              <w:spacing w:after="0" w:line="240" w:lineRule="auto"/>
              <w:rPr>
                <w:del w:id="1099" w:author="Dustin Clifford" w:date="2018-06-29T22:07:00Z"/>
                <w:rFonts w:eastAsia="Times New Roman" w:cs="Times New Roman"/>
                <w:sz w:val="18"/>
                <w:szCs w:val="18"/>
              </w:rPr>
            </w:pPr>
            <w:del w:id="1100" w:author="Dustin Clifford" w:date="2018-06-29T22:06:00Z">
              <w:r w:rsidRPr="00973680" w:rsidDel="00F9465A">
                <w:rPr>
                  <w:rFonts w:eastAsia="Times New Roman" w:cs="Times New Roman"/>
                  <w:sz w:val="18"/>
                  <w:szCs w:val="18"/>
                </w:rPr>
                <w:delText> </w:delText>
              </w:r>
            </w:del>
          </w:p>
        </w:tc>
      </w:tr>
      <w:tr w:rsidR="00EE6C28" w:rsidRPr="00973680" w:rsidDel="00B14B5B" w14:paraId="043F902E" w14:textId="2BB940EC" w:rsidTr="00D14508">
        <w:trPr>
          <w:trHeight w:val="48"/>
          <w:del w:id="1101" w:author="Dustin Clifford" w:date="2018-06-29T22:07:00Z"/>
          <w:trPrChange w:id="1102"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0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388AD549" w14:textId="4C8868D0" w:rsidR="00EE6C28" w:rsidRPr="00973680" w:rsidDel="00B14B5B" w:rsidRDefault="00EE6C28" w:rsidP="00591AF7">
            <w:pPr>
              <w:spacing w:after="0" w:line="240" w:lineRule="auto"/>
              <w:jc w:val="center"/>
              <w:rPr>
                <w:del w:id="1104" w:author="Dustin Clifford" w:date="2018-06-29T22:07:00Z"/>
                <w:rFonts w:eastAsia="Times New Roman" w:cs="Times New Roman"/>
                <w:sz w:val="18"/>
                <w:szCs w:val="18"/>
              </w:rPr>
            </w:pPr>
            <w:del w:id="1105" w:author="Dustin Clifford" w:date="2018-06-29T22:02:00Z">
              <w:r w:rsidDel="001B1234">
                <w:rPr>
                  <w:rFonts w:eastAsia="Times New Roman" w:cs="Times New Roman"/>
                  <w:sz w:val="18"/>
                  <w:szCs w:val="18"/>
                </w:rPr>
                <w:delText>11</w:delText>
              </w:r>
            </w:del>
          </w:p>
        </w:tc>
        <w:tc>
          <w:tcPr>
            <w:tcW w:w="1305" w:type="dxa"/>
            <w:tcBorders>
              <w:top w:val="nil"/>
              <w:left w:val="nil"/>
              <w:bottom w:val="single" w:sz="8" w:space="0" w:color="auto"/>
              <w:right w:val="single" w:sz="8" w:space="0" w:color="auto"/>
            </w:tcBorders>
            <w:shd w:val="clear" w:color="auto" w:fill="auto"/>
            <w:vAlign w:val="center"/>
            <w:tcPrChange w:id="110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1252B6F" w14:textId="2829DE7D" w:rsidR="00EE6C28" w:rsidRPr="00973680" w:rsidDel="00B14B5B" w:rsidRDefault="00EE6C28" w:rsidP="00591AF7">
            <w:pPr>
              <w:spacing w:after="0" w:line="240" w:lineRule="auto"/>
              <w:rPr>
                <w:del w:id="1107" w:author="Dustin Clifford" w:date="2018-06-29T22:07:00Z"/>
                <w:rFonts w:eastAsia="Times New Roman" w:cs="Times New Roman"/>
                <w:sz w:val="18"/>
                <w:szCs w:val="18"/>
              </w:rPr>
            </w:pPr>
            <w:del w:id="1108" w:author="Dustin Clifford" w:date="2018-06-29T22:02:00Z">
              <w:r w:rsidRPr="00973680" w:rsidDel="001B1234">
                <w:rPr>
                  <w:rFonts w:eastAsia="Times New Roman" w:cs="Times New Roman"/>
                  <w:sz w:val="18"/>
                  <w:szCs w:val="18"/>
                </w:rPr>
                <w:delText>Preferred Rate Booking Limits</w:delText>
              </w:r>
            </w:del>
          </w:p>
        </w:tc>
        <w:tc>
          <w:tcPr>
            <w:tcW w:w="4500" w:type="dxa"/>
            <w:tcBorders>
              <w:top w:val="nil"/>
              <w:left w:val="nil"/>
              <w:bottom w:val="single" w:sz="8" w:space="0" w:color="auto"/>
              <w:right w:val="single" w:sz="8" w:space="0" w:color="auto"/>
            </w:tcBorders>
            <w:shd w:val="clear" w:color="auto" w:fill="auto"/>
            <w:vAlign w:val="center"/>
            <w:tcPrChange w:id="110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A0019F7" w14:textId="69491C9A" w:rsidR="00EE6C28" w:rsidRPr="00163E07" w:rsidDel="00B14B5B" w:rsidRDefault="00EE6C28" w:rsidP="00591AF7">
            <w:pPr>
              <w:spacing w:after="0" w:line="240" w:lineRule="auto"/>
              <w:rPr>
                <w:del w:id="1110" w:author="Dustin Clifford" w:date="2018-06-29T22:07:00Z"/>
                <w:rFonts w:eastAsia="Times New Roman" w:cs="Times New Roman"/>
                <w:sz w:val="18"/>
                <w:szCs w:val="18"/>
              </w:rPr>
            </w:pPr>
            <w:del w:id="1111" w:author="Dustin Clifford" w:date="2018-06-29T22:02:00Z">
              <w:r w:rsidRPr="00163E07" w:rsidDel="001B1234">
                <w:rPr>
                  <w:rFonts w:eastAsia="Times New Roman" w:cs="Times New Roman"/>
                  <w:sz w:val="18"/>
                  <w:szCs w:val="18"/>
                </w:rPr>
                <w:delText xml:space="preserve">Preferred rate may flex by campaign tier and property; ultimate max of 7 nights </w:delText>
              </w:r>
              <w:r w:rsidDel="001B1234">
                <w:rPr>
                  <w:rFonts w:eastAsia="Times New Roman" w:cs="Times New Roman"/>
                  <w:sz w:val="18"/>
                  <w:szCs w:val="18"/>
                </w:rPr>
                <w:delText xml:space="preserve">in LV </w:delText>
              </w:r>
              <w:r w:rsidRPr="00163E07" w:rsidDel="001B1234">
                <w:rPr>
                  <w:rFonts w:eastAsia="Times New Roman" w:cs="Times New Roman"/>
                  <w:sz w:val="18"/>
                  <w:szCs w:val="18"/>
                </w:rPr>
                <w:delText>[monthly refresh based on current reservations]; no Tier discount max</w:delText>
              </w:r>
            </w:del>
          </w:p>
        </w:tc>
        <w:tc>
          <w:tcPr>
            <w:tcW w:w="2880" w:type="dxa"/>
            <w:tcBorders>
              <w:top w:val="nil"/>
              <w:left w:val="nil"/>
              <w:bottom w:val="single" w:sz="8" w:space="0" w:color="auto"/>
              <w:right w:val="single" w:sz="8" w:space="0" w:color="auto"/>
            </w:tcBorders>
            <w:shd w:val="clear" w:color="auto" w:fill="auto"/>
            <w:vAlign w:val="center"/>
            <w:tcPrChange w:id="111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0F0EE01" w14:textId="34DB2CD1" w:rsidR="00EE6C28" w:rsidRPr="00163E07" w:rsidDel="00B14B5B" w:rsidRDefault="00EE6C28" w:rsidP="00591AF7">
            <w:pPr>
              <w:spacing w:after="0" w:line="240" w:lineRule="auto"/>
              <w:rPr>
                <w:del w:id="1113" w:author="Dustin Clifford" w:date="2018-06-29T22:07:00Z"/>
                <w:rFonts w:eastAsia="Times New Roman" w:cs="Times New Roman"/>
                <w:sz w:val="18"/>
                <w:szCs w:val="18"/>
              </w:rPr>
            </w:pPr>
            <w:del w:id="1114" w:author="Dustin Clifford" w:date="2018-06-29T22:02:00Z">
              <w:r w:rsidDel="001B1234">
                <w:rPr>
                  <w:rFonts w:eastAsia="Times New Roman" w:cs="Times New Roman"/>
                  <w:sz w:val="18"/>
                  <w:szCs w:val="18"/>
                </w:rPr>
                <w:delText>Refer to spreadsheet for number of nights; number should be configurable</w:delText>
              </w:r>
            </w:del>
          </w:p>
        </w:tc>
        <w:tc>
          <w:tcPr>
            <w:tcW w:w="900" w:type="dxa"/>
            <w:tcBorders>
              <w:top w:val="nil"/>
              <w:left w:val="nil"/>
              <w:bottom w:val="single" w:sz="8" w:space="0" w:color="auto"/>
              <w:right w:val="single" w:sz="8" w:space="0" w:color="auto"/>
            </w:tcBorders>
            <w:shd w:val="clear" w:color="auto" w:fill="auto"/>
            <w:vAlign w:val="center"/>
            <w:tcPrChange w:id="1115"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35E7449A" w14:textId="575324D7" w:rsidR="00EE6C28" w:rsidRPr="00973680" w:rsidDel="00B14B5B" w:rsidRDefault="00EE6C28" w:rsidP="00591AF7">
            <w:pPr>
              <w:spacing w:after="0" w:line="240" w:lineRule="auto"/>
              <w:rPr>
                <w:del w:id="1116" w:author="Dustin Clifford" w:date="2018-06-29T22:07:00Z"/>
                <w:rFonts w:eastAsia="Times New Roman" w:cs="Times New Roman"/>
                <w:sz w:val="18"/>
                <w:szCs w:val="18"/>
              </w:rPr>
            </w:pPr>
            <w:del w:id="1117" w:author="Dustin Clifford" w:date="2018-06-29T22:06:00Z">
              <w:r w:rsidRPr="00973680" w:rsidDel="00F9465A">
                <w:rPr>
                  <w:rFonts w:eastAsia="Times New Roman" w:cs="Times New Roman"/>
                  <w:sz w:val="18"/>
                  <w:szCs w:val="18"/>
                </w:rPr>
                <w:delText> </w:delText>
              </w:r>
            </w:del>
          </w:p>
        </w:tc>
      </w:tr>
      <w:tr w:rsidR="00EE6C28" w:rsidRPr="00973680" w:rsidDel="00B14B5B" w14:paraId="4BFBBD43" w14:textId="75374E93" w:rsidTr="00D14508">
        <w:trPr>
          <w:trHeight w:val="576"/>
          <w:del w:id="1118" w:author="Dustin Clifford" w:date="2018-06-29T22:07:00Z"/>
          <w:trPrChange w:id="1119" w:author="Dustin Clifford" w:date="2018-06-29T22:12:00Z">
            <w:trPr>
              <w:trHeight w:val="576"/>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2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158AF78D" w14:textId="7CFC5806" w:rsidR="00EE6C28" w:rsidRPr="00973680" w:rsidDel="00B14B5B" w:rsidRDefault="00EE6C28" w:rsidP="00591AF7">
            <w:pPr>
              <w:spacing w:after="0" w:line="240" w:lineRule="auto"/>
              <w:jc w:val="center"/>
              <w:rPr>
                <w:del w:id="1121" w:author="Dustin Clifford" w:date="2018-06-29T22:07:00Z"/>
                <w:rFonts w:eastAsia="Times New Roman" w:cs="Times New Roman"/>
                <w:sz w:val="18"/>
                <w:szCs w:val="18"/>
              </w:rPr>
            </w:pPr>
            <w:del w:id="1122" w:author="Dustin Clifford" w:date="2018-06-29T22:02:00Z">
              <w:r w:rsidDel="001B1234">
                <w:rPr>
                  <w:rFonts w:eastAsia="Times New Roman" w:cs="Times New Roman"/>
                  <w:sz w:val="18"/>
                  <w:szCs w:val="18"/>
                </w:rPr>
                <w:delText>12</w:delText>
              </w:r>
            </w:del>
          </w:p>
        </w:tc>
        <w:tc>
          <w:tcPr>
            <w:tcW w:w="1305" w:type="dxa"/>
            <w:tcBorders>
              <w:top w:val="nil"/>
              <w:left w:val="nil"/>
              <w:bottom w:val="single" w:sz="8" w:space="0" w:color="auto"/>
              <w:right w:val="single" w:sz="8" w:space="0" w:color="auto"/>
            </w:tcBorders>
            <w:shd w:val="clear" w:color="auto" w:fill="auto"/>
            <w:vAlign w:val="center"/>
            <w:tcPrChange w:id="112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F47909A" w14:textId="77C9EA84" w:rsidR="00EE6C28" w:rsidRPr="00973680" w:rsidDel="00B14B5B" w:rsidRDefault="00EE6C28" w:rsidP="00591AF7">
            <w:pPr>
              <w:spacing w:after="0" w:line="240" w:lineRule="auto"/>
              <w:rPr>
                <w:del w:id="1124" w:author="Dustin Clifford" w:date="2018-06-29T22:07:00Z"/>
                <w:rFonts w:eastAsia="Times New Roman" w:cs="Times New Roman"/>
                <w:sz w:val="18"/>
                <w:szCs w:val="18"/>
              </w:rPr>
            </w:pPr>
            <w:del w:id="1125" w:author="Dustin Clifford" w:date="2018-06-29T22:02:00Z">
              <w:r w:rsidRPr="00973680" w:rsidDel="001B1234">
                <w:rPr>
                  <w:rFonts w:eastAsia="Times New Roman" w:cs="Times New Roman"/>
                  <w:sz w:val="18"/>
                  <w:szCs w:val="18"/>
                </w:rPr>
                <w:delText>Max night booking limits</w:delText>
              </w:r>
            </w:del>
          </w:p>
        </w:tc>
        <w:tc>
          <w:tcPr>
            <w:tcW w:w="4500" w:type="dxa"/>
            <w:tcBorders>
              <w:top w:val="nil"/>
              <w:left w:val="nil"/>
              <w:bottom w:val="single" w:sz="8" w:space="0" w:color="auto"/>
              <w:right w:val="single" w:sz="8" w:space="0" w:color="auto"/>
            </w:tcBorders>
            <w:shd w:val="clear" w:color="auto" w:fill="auto"/>
            <w:vAlign w:val="center"/>
            <w:tcPrChange w:id="112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7831626" w14:textId="1836D266" w:rsidR="00EE6C28" w:rsidRPr="00444F13" w:rsidDel="00B14B5B" w:rsidRDefault="00EE6C28" w:rsidP="00591AF7">
            <w:pPr>
              <w:spacing w:after="0" w:line="240" w:lineRule="auto"/>
              <w:rPr>
                <w:del w:id="1127" w:author="Dustin Clifford" w:date="2018-06-29T22:07:00Z"/>
                <w:rFonts w:eastAsia="Times New Roman" w:cs="Times New Roman"/>
                <w:sz w:val="18"/>
                <w:szCs w:val="18"/>
              </w:rPr>
            </w:pPr>
            <w:del w:id="1128" w:author="Dustin Clifford" w:date="2018-06-29T22:02:00Z">
              <w:r w:rsidRPr="00444F13" w:rsidDel="001B1234">
                <w:rPr>
                  <w:rFonts w:eastAsia="Times New Roman" w:cs="Times New Roman"/>
                  <w:sz w:val="18"/>
                  <w:szCs w:val="18"/>
                </w:rPr>
                <w:delText>Maximum TBD</w:delText>
              </w:r>
            </w:del>
          </w:p>
        </w:tc>
        <w:tc>
          <w:tcPr>
            <w:tcW w:w="2880" w:type="dxa"/>
            <w:tcBorders>
              <w:top w:val="nil"/>
              <w:left w:val="nil"/>
              <w:bottom w:val="single" w:sz="8" w:space="0" w:color="auto"/>
              <w:right w:val="single" w:sz="8" w:space="0" w:color="auto"/>
            </w:tcBorders>
            <w:shd w:val="clear" w:color="auto" w:fill="auto"/>
            <w:vAlign w:val="center"/>
            <w:tcPrChange w:id="112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AF57E1C" w14:textId="0A32640E" w:rsidR="00EE6C28" w:rsidRPr="00163E07" w:rsidDel="00B14B5B" w:rsidRDefault="00EE6C28" w:rsidP="00591AF7">
            <w:pPr>
              <w:spacing w:after="0" w:line="240" w:lineRule="auto"/>
              <w:rPr>
                <w:del w:id="1130" w:author="Dustin Clifford" w:date="2018-06-29T22:07:00Z"/>
                <w:rFonts w:eastAsia="Times New Roman" w:cs="Times New Roman"/>
                <w:sz w:val="18"/>
                <w:szCs w:val="18"/>
              </w:rPr>
            </w:pPr>
            <w:del w:id="1131" w:author="Dustin Clifford" w:date="2018-06-29T22:02:00Z">
              <w:r w:rsidDel="001B1234">
                <w:rPr>
                  <w:rFonts w:eastAsia="Times New Roman" w:cs="Times New Roman"/>
                  <w:sz w:val="18"/>
                  <w:szCs w:val="18"/>
                </w:rPr>
                <w:delText>Refer to spreadsheet for number of nights; number should be configurable</w:delText>
              </w:r>
            </w:del>
          </w:p>
        </w:tc>
        <w:tc>
          <w:tcPr>
            <w:tcW w:w="900" w:type="dxa"/>
            <w:tcBorders>
              <w:top w:val="nil"/>
              <w:left w:val="nil"/>
              <w:bottom w:val="single" w:sz="8" w:space="0" w:color="auto"/>
              <w:right w:val="single" w:sz="8" w:space="0" w:color="auto"/>
            </w:tcBorders>
            <w:shd w:val="clear" w:color="auto" w:fill="auto"/>
            <w:vAlign w:val="center"/>
            <w:tcPrChange w:id="1132"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6F3A489" w14:textId="4A352E20" w:rsidR="00EE6C28" w:rsidRPr="00973680" w:rsidDel="00B14B5B" w:rsidRDefault="00EE6C28" w:rsidP="00591AF7">
            <w:pPr>
              <w:spacing w:after="0" w:line="240" w:lineRule="auto"/>
              <w:rPr>
                <w:del w:id="1133" w:author="Dustin Clifford" w:date="2018-06-29T22:07:00Z"/>
                <w:rFonts w:eastAsia="Times New Roman" w:cs="Times New Roman"/>
                <w:sz w:val="18"/>
                <w:szCs w:val="18"/>
              </w:rPr>
            </w:pPr>
            <w:del w:id="1134" w:author="Dustin Clifford" w:date="2018-06-29T22:06:00Z">
              <w:r w:rsidRPr="00973680" w:rsidDel="00F9465A">
                <w:rPr>
                  <w:rFonts w:eastAsia="Times New Roman" w:cs="Times New Roman"/>
                  <w:sz w:val="18"/>
                  <w:szCs w:val="18"/>
                </w:rPr>
                <w:delText> </w:delText>
              </w:r>
            </w:del>
          </w:p>
        </w:tc>
      </w:tr>
      <w:tr w:rsidR="00EE6C28" w:rsidRPr="00973680" w:rsidDel="00B14B5B" w14:paraId="2C145054" w14:textId="4CAF3B0A" w:rsidTr="00D14508">
        <w:trPr>
          <w:trHeight w:val="565"/>
          <w:del w:id="1135" w:author="Dustin Clifford" w:date="2018-06-29T22:07:00Z"/>
          <w:trPrChange w:id="1136" w:author="Dustin Clifford" w:date="2018-06-29T22:12:00Z">
            <w:trPr>
              <w:trHeight w:val="565"/>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3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1398949A" w14:textId="65CE4C25" w:rsidR="00EE6C28" w:rsidRPr="00973680" w:rsidDel="00B14B5B" w:rsidRDefault="00EE6C28" w:rsidP="00591AF7">
            <w:pPr>
              <w:spacing w:after="0" w:line="240" w:lineRule="auto"/>
              <w:jc w:val="center"/>
              <w:rPr>
                <w:del w:id="1138" w:author="Dustin Clifford" w:date="2018-06-29T22:07:00Z"/>
                <w:rFonts w:eastAsia="Times New Roman" w:cs="Times New Roman"/>
                <w:sz w:val="18"/>
                <w:szCs w:val="18"/>
              </w:rPr>
            </w:pPr>
            <w:del w:id="1139" w:author="Dustin Clifford" w:date="2018-06-29T22:02:00Z">
              <w:r w:rsidDel="001B1234">
                <w:rPr>
                  <w:rFonts w:eastAsia="Times New Roman" w:cs="Times New Roman"/>
                  <w:sz w:val="18"/>
                  <w:szCs w:val="18"/>
                </w:rPr>
                <w:delText>13</w:delText>
              </w:r>
            </w:del>
          </w:p>
        </w:tc>
        <w:tc>
          <w:tcPr>
            <w:tcW w:w="1305" w:type="dxa"/>
            <w:tcBorders>
              <w:top w:val="nil"/>
              <w:left w:val="nil"/>
              <w:bottom w:val="single" w:sz="8" w:space="0" w:color="auto"/>
              <w:right w:val="single" w:sz="8" w:space="0" w:color="auto"/>
            </w:tcBorders>
            <w:shd w:val="clear" w:color="auto" w:fill="auto"/>
            <w:vAlign w:val="center"/>
            <w:tcPrChange w:id="114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5F898294" w14:textId="364C1344" w:rsidR="00EE6C28" w:rsidRPr="00973680" w:rsidDel="00B14B5B" w:rsidRDefault="00EE6C28" w:rsidP="00591AF7">
            <w:pPr>
              <w:spacing w:after="0" w:line="240" w:lineRule="auto"/>
              <w:rPr>
                <w:del w:id="1141" w:author="Dustin Clifford" w:date="2018-06-29T22:07:00Z"/>
                <w:rFonts w:eastAsia="Times New Roman" w:cs="Times New Roman"/>
                <w:sz w:val="18"/>
                <w:szCs w:val="18"/>
              </w:rPr>
            </w:pPr>
            <w:del w:id="1142" w:author="Dustin Clifford" w:date="2018-06-29T22:02:00Z">
              <w:r w:rsidDel="001B1234">
                <w:rPr>
                  <w:rFonts w:eastAsia="Times New Roman" w:cs="Times New Roman"/>
                  <w:sz w:val="18"/>
                  <w:szCs w:val="18"/>
                </w:rPr>
                <w:delText>Limits on time between bookings</w:delText>
              </w:r>
            </w:del>
          </w:p>
        </w:tc>
        <w:tc>
          <w:tcPr>
            <w:tcW w:w="4500" w:type="dxa"/>
            <w:tcBorders>
              <w:top w:val="nil"/>
              <w:left w:val="nil"/>
              <w:bottom w:val="single" w:sz="8" w:space="0" w:color="auto"/>
              <w:right w:val="single" w:sz="8" w:space="0" w:color="auto"/>
            </w:tcBorders>
            <w:shd w:val="clear" w:color="auto" w:fill="auto"/>
            <w:vAlign w:val="center"/>
            <w:tcPrChange w:id="114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39634F2B" w14:textId="1F8BD9CB" w:rsidR="00EE6C28" w:rsidRPr="00163E07" w:rsidDel="00B14B5B" w:rsidRDefault="00EE6C28" w:rsidP="00591AF7">
            <w:pPr>
              <w:spacing w:after="0" w:line="240" w:lineRule="auto"/>
              <w:rPr>
                <w:del w:id="1144" w:author="Dustin Clifford" w:date="2018-06-29T22:07:00Z"/>
                <w:rFonts w:eastAsia="Times New Roman" w:cs="Times New Roman"/>
                <w:sz w:val="18"/>
                <w:szCs w:val="18"/>
              </w:rPr>
            </w:pPr>
            <w:del w:id="1145" w:author="Dustin Clifford" w:date="2018-06-29T22:02:00Z">
              <w:r w:rsidDel="001B1234">
                <w:rPr>
                  <w:rFonts w:eastAsia="Times New Roman" w:cs="Times New Roman"/>
                  <w:sz w:val="18"/>
                  <w:szCs w:val="18"/>
                </w:rPr>
                <w:delText>TBD -</w:delText>
              </w:r>
              <w:r w:rsidRPr="00163E07" w:rsidDel="001B1234">
                <w:rPr>
                  <w:rFonts w:eastAsia="Times New Roman" w:cs="Times New Roman"/>
                  <w:sz w:val="18"/>
                  <w:szCs w:val="18"/>
                </w:rPr>
                <w:delText xml:space="preserve"> need to require that there are 72 hours in-between</w:delText>
              </w:r>
              <w:r w:rsidDel="001B1234">
                <w:rPr>
                  <w:rFonts w:eastAsia="Times New Roman" w:cs="Times New Roman"/>
                  <w:sz w:val="18"/>
                  <w:szCs w:val="18"/>
                </w:rPr>
                <w:delText xml:space="preserve"> stays for Las Vegas properties; regional will not have limits on time in-between bookings</w:delText>
              </w:r>
            </w:del>
          </w:p>
        </w:tc>
        <w:tc>
          <w:tcPr>
            <w:tcW w:w="2880" w:type="dxa"/>
            <w:tcBorders>
              <w:top w:val="nil"/>
              <w:left w:val="nil"/>
              <w:bottom w:val="single" w:sz="8" w:space="0" w:color="auto"/>
              <w:right w:val="single" w:sz="8" w:space="0" w:color="auto"/>
            </w:tcBorders>
            <w:shd w:val="clear" w:color="auto" w:fill="auto"/>
            <w:vAlign w:val="center"/>
            <w:tcPrChange w:id="114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1E0F193" w14:textId="532EFC2A" w:rsidR="00EE6C28" w:rsidRPr="00163E07" w:rsidDel="00B14B5B" w:rsidRDefault="00EE6C28" w:rsidP="00591AF7">
            <w:pPr>
              <w:rPr>
                <w:del w:id="1147" w:author="Dustin Clifford" w:date="2018-06-29T22:07:00Z"/>
                <w:rFonts w:eastAsia="Times New Roman" w:cs="Times New Roman"/>
                <w:sz w:val="18"/>
                <w:szCs w:val="18"/>
              </w:rPr>
            </w:pPr>
            <w:del w:id="1148" w:author="Dustin Clifford" w:date="2018-06-29T22:02:00Z">
              <w:r w:rsidDel="001B1234">
                <w:rPr>
                  <w:rFonts w:eastAsia="Times New Roman" w:cs="Times New Roman"/>
                  <w:sz w:val="18"/>
                  <w:szCs w:val="18"/>
                </w:rPr>
                <w:delText>This applies to redeeming Casino programs but not full rate offers</w:delText>
              </w:r>
            </w:del>
          </w:p>
        </w:tc>
        <w:tc>
          <w:tcPr>
            <w:tcW w:w="900" w:type="dxa"/>
            <w:tcBorders>
              <w:top w:val="nil"/>
              <w:left w:val="nil"/>
              <w:bottom w:val="single" w:sz="8" w:space="0" w:color="auto"/>
              <w:right w:val="single" w:sz="8" w:space="0" w:color="auto"/>
            </w:tcBorders>
            <w:shd w:val="clear" w:color="auto" w:fill="auto"/>
            <w:vAlign w:val="center"/>
            <w:tcPrChange w:id="114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1DA05CC9" w14:textId="4C8CB2AB" w:rsidR="00EE6C28" w:rsidRPr="00973680" w:rsidDel="00B14B5B" w:rsidRDefault="00EE6C28" w:rsidP="00591AF7">
            <w:pPr>
              <w:spacing w:after="0" w:line="240" w:lineRule="auto"/>
              <w:rPr>
                <w:del w:id="1150" w:author="Dustin Clifford" w:date="2018-06-29T22:07:00Z"/>
                <w:rFonts w:eastAsia="Times New Roman" w:cs="Times New Roman"/>
                <w:sz w:val="18"/>
                <w:szCs w:val="18"/>
              </w:rPr>
            </w:pPr>
            <w:del w:id="1151" w:author="Dustin Clifford" w:date="2018-06-29T22:06:00Z">
              <w:r w:rsidRPr="00973680" w:rsidDel="00F9465A">
                <w:rPr>
                  <w:rFonts w:eastAsia="Times New Roman" w:cs="Times New Roman"/>
                  <w:sz w:val="18"/>
                  <w:szCs w:val="18"/>
                </w:rPr>
                <w:delText> </w:delText>
              </w:r>
            </w:del>
          </w:p>
        </w:tc>
      </w:tr>
      <w:tr w:rsidR="00EE6C28" w:rsidRPr="00973680" w:rsidDel="00B14B5B" w14:paraId="15F54286" w14:textId="4536EB0B" w:rsidTr="00D14508">
        <w:trPr>
          <w:trHeight w:val="588"/>
          <w:del w:id="1152" w:author="Dustin Clifford" w:date="2018-06-29T22:07:00Z"/>
          <w:trPrChange w:id="1153"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5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225A8108" w14:textId="7978BE34" w:rsidR="00EE6C28" w:rsidRPr="00973680" w:rsidDel="00B14B5B" w:rsidRDefault="00EE6C28" w:rsidP="00591AF7">
            <w:pPr>
              <w:spacing w:after="0" w:line="240" w:lineRule="auto"/>
              <w:jc w:val="center"/>
              <w:rPr>
                <w:del w:id="1155" w:author="Dustin Clifford" w:date="2018-06-29T22:07:00Z"/>
                <w:rFonts w:eastAsia="Times New Roman" w:cs="Times New Roman"/>
                <w:sz w:val="18"/>
                <w:szCs w:val="18"/>
              </w:rPr>
            </w:pPr>
            <w:del w:id="1156" w:author="Dustin Clifford" w:date="2018-06-29T22:02:00Z">
              <w:r w:rsidDel="001B1234">
                <w:rPr>
                  <w:rFonts w:eastAsia="Times New Roman" w:cs="Times New Roman"/>
                  <w:sz w:val="18"/>
                  <w:szCs w:val="18"/>
                </w:rPr>
                <w:delText>14</w:delText>
              </w:r>
            </w:del>
          </w:p>
        </w:tc>
        <w:tc>
          <w:tcPr>
            <w:tcW w:w="1305" w:type="dxa"/>
            <w:tcBorders>
              <w:top w:val="nil"/>
              <w:left w:val="nil"/>
              <w:bottom w:val="single" w:sz="8" w:space="0" w:color="auto"/>
              <w:right w:val="single" w:sz="8" w:space="0" w:color="auto"/>
            </w:tcBorders>
            <w:shd w:val="clear" w:color="auto" w:fill="auto"/>
            <w:vAlign w:val="center"/>
            <w:tcPrChange w:id="115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514D392" w14:textId="2825CD59" w:rsidR="00EE6C28" w:rsidRPr="008A51A6" w:rsidDel="00B14B5B" w:rsidRDefault="00EE6C28" w:rsidP="00591AF7">
            <w:pPr>
              <w:spacing w:after="0" w:line="240" w:lineRule="auto"/>
              <w:rPr>
                <w:del w:id="1158" w:author="Dustin Clifford" w:date="2018-06-29T22:07:00Z"/>
                <w:rFonts w:eastAsia="Times New Roman" w:cs="Times New Roman"/>
                <w:sz w:val="18"/>
                <w:szCs w:val="18"/>
              </w:rPr>
            </w:pPr>
            <w:del w:id="1159" w:author="Dustin Clifford" w:date="2018-06-29T22:02:00Z">
              <w:r w:rsidRPr="008A51A6" w:rsidDel="001B1234">
                <w:rPr>
                  <w:rFonts w:eastAsia="Times New Roman" w:cs="Times New Roman"/>
                  <w:sz w:val="18"/>
                  <w:szCs w:val="18"/>
                </w:rPr>
                <w:delText xml:space="preserve">Cross-property </w:delText>
              </w:r>
              <w:r w:rsidDel="001B1234">
                <w:rPr>
                  <w:rFonts w:eastAsia="Times New Roman" w:cs="Times New Roman"/>
                  <w:sz w:val="18"/>
                  <w:szCs w:val="18"/>
                </w:rPr>
                <w:delText xml:space="preserve">regional </w:delText>
              </w:r>
              <w:r w:rsidRPr="008A51A6" w:rsidDel="001B1234">
                <w:rPr>
                  <w:rFonts w:eastAsia="Times New Roman" w:cs="Times New Roman"/>
                  <w:sz w:val="18"/>
                  <w:szCs w:val="18"/>
                </w:rPr>
                <w:delText>booking limits</w:delText>
              </w:r>
            </w:del>
          </w:p>
        </w:tc>
        <w:tc>
          <w:tcPr>
            <w:tcW w:w="4500" w:type="dxa"/>
            <w:tcBorders>
              <w:top w:val="nil"/>
              <w:left w:val="nil"/>
              <w:bottom w:val="single" w:sz="8" w:space="0" w:color="auto"/>
              <w:right w:val="single" w:sz="8" w:space="0" w:color="auto"/>
            </w:tcBorders>
            <w:shd w:val="clear" w:color="auto" w:fill="auto"/>
            <w:vAlign w:val="center"/>
            <w:tcPrChange w:id="116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0B053C58" w14:textId="4D439DEE" w:rsidR="00EE6C28" w:rsidRPr="00444F13" w:rsidDel="00B14B5B" w:rsidRDefault="00EE6C28" w:rsidP="00591AF7">
            <w:pPr>
              <w:spacing w:after="0" w:line="240" w:lineRule="auto"/>
              <w:rPr>
                <w:del w:id="1161" w:author="Dustin Clifford" w:date="2018-06-29T22:07:00Z"/>
                <w:rFonts w:eastAsia="Times New Roman" w:cs="Times New Roman"/>
                <w:sz w:val="18"/>
                <w:szCs w:val="18"/>
              </w:rPr>
            </w:pPr>
            <w:del w:id="1162" w:author="Dustin Clifford" w:date="2018-06-29T22:02:00Z">
              <w:r w:rsidRPr="00444F13" w:rsidDel="001B1234">
                <w:rPr>
                  <w:rFonts w:eastAsia="Times New Roman" w:cs="Times New Roman"/>
                  <w:sz w:val="18"/>
                  <w:szCs w:val="18"/>
                </w:rPr>
                <w:delText xml:space="preserve">TBD - No restriction on days across properties outside of standard booking limits; no restriction on total number trips booked </w:delText>
              </w:r>
            </w:del>
          </w:p>
        </w:tc>
        <w:tc>
          <w:tcPr>
            <w:tcW w:w="2880" w:type="dxa"/>
            <w:tcBorders>
              <w:top w:val="nil"/>
              <w:left w:val="nil"/>
              <w:bottom w:val="single" w:sz="8" w:space="0" w:color="auto"/>
              <w:right w:val="single" w:sz="8" w:space="0" w:color="auto"/>
            </w:tcBorders>
            <w:shd w:val="clear" w:color="auto" w:fill="auto"/>
            <w:vAlign w:val="center"/>
            <w:tcPrChange w:id="116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62E8A733" w14:textId="6033132C" w:rsidR="00EE6C28" w:rsidRPr="00B70F0E" w:rsidDel="001B1234" w:rsidRDefault="00EE6C28" w:rsidP="00591AF7">
            <w:pPr>
              <w:spacing w:after="0" w:line="240" w:lineRule="auto"/>
              <w:rPr>
                <w:del w:id="1164" w:author="Dustin Clifford" w:date="2018-06-29T22:02:00Z"/>
                <w:rFonts w:eastAsia="Times New Roman" w:cs="Times New Roman"/>
                <w:color w:val="FF0000"/>
                <w:sz w:val="18"/>
                <w:szCs w:val="18"/>
              </w:rPr>
            </w:pPr>
            <w:del w:id="1165" w:author="Dustin Clifford" w:date="2018-06-29T22:02:00Z">
              <w:r w:rsidRPr="00B70F0E" w:rsidDel="001B1234">
                <w:rPr>
                  <w:rFonts w:eastAsia="Times New Roman" w:cs="Times New Roman"/>
                  <w:color w:val="FF0000"/>
                  <w:sz w:val="18"/>
                  <w:szCs w:val="18"/>
                </w:rPr>
                <w:delText>Model will re-value every 30 days</w:delText>
              </w:r>
            </w:del>
          </w:p>
          <w:p w14:paraId="12634851" w14:textId="360EA20E" w:rsidR="00EE6C28" w:rsidRPr="00B70F0E" w:rsidDel="00B14B5B" w:rsidRDefault="00EE6C28" w:rsidP="00591AF7">
            <w:pPr>
              <w:spacing w:after="0" w:line="240" w:lineRule="auto"/>
              <w:rPr>
                <w:del w:id="1166" w:author="Dustin Clifford" w:date="2018-06-29T22:07:00Z"/>
                <w:rFonts w:eastAsia="Times New Roman" w:cs="Times New Roman"/>
                <w:color w:val="FF0000"/>
                <w:sz w:val="18"/>
                <w:szCs w:val="18"/>
              </w:rPr>
            </w:pPr>
            <w:del w:id="1167" w:author="Dustin Clifford" w:date="2018-06-29T22:02:00Z">
              <w:r w:rsidRPr="00B70F0E" w:rsidDel="001B1234">
                <w:rPr>
                  <w:rFonts w:eastAsia="Times New Roman" w:cs="Times New Roman"/>
                  <w:color w:val="FF0000"/>
                  <w:sz w:val="18"/>
                  <w:szCs w:val="18"/>
                </w:rPr>
                <w:delText>No change from current state offer-booking practices in LV – booking limits had been introduced from Borgata</w:delText>
              </w:r>
            </w:del>
          </w:p>
        </w:tc>
        <w:tc>
          <w:tcPr>
            <w:tcW w:w="900" w:type="dxa"/>
            <w:tcBorders>
              <w:top w:val="nil"/>
              <w:left w:val="nil"/>
              <w:bottom w:val="single" w:sz="8" w:space="0" w:color="auto"/>
              <w:right w:val="single" w:sz="8" w:space="0" w:color="auto"/>
            </w:tcBorders>
            <w:shd w:val="clear" w:color="auto" w:fill="auto"/>
            <w:vAlign w:val="center"/>
            <w:tcPrChange w:id="1168"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5D9F76A" w14:textId="6A6BD0D2" w:rsidR="00EE6C28" w:rsidRPr="00973680" w:rsidDel="00B14B5B" w:rsidRDefault="00EE6C28" w:rsidP="00591AF7">
            <w:pPr>
              <w:spacing w:after="0" w:line="240" w:lineRule="auto"/>
              <w:rPr>
                <w:del w:id="1169" w:author="Dustin Clifford" w:date="2018-06-29T22:07:00Z"/>
                <w:rFonts w:eastAsia="Times New Roman" w:cs="Times New Roman"/>
                <w:sz w:val="18"/>
                <w:szCs w:val="18"/>
              </w:rPr>
            </w:pPr>
          </w:p>
        </w:tc>
      </w:tr>
      <w:tr w:rsidR="00EE6C28" w:rsidRPr="00973680" w:rsidDel="00B14B5B" w14:paraId="652959D5" w14:textId="5138AEC6" w:rsidTr="00D14508">
        <w:trPr>
          <w:trHeight w:val="300"/>
          <w:del w:id="1170" w:author="Dustin Clifford" w:date="2018-06-29T22:07:00Z"/>
          <w:trPrChange w:id="1171"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1172"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7D05DE2D" w14:textId="66E3EE45" w:rsidR="00EE6C28" w:rsidRPr="00973680" w:rsidDel="00B14B5B" w:rsidRDefault="00EE6C28" w:rsidP="00591AF7">
            <w:pPr>
              <w:spacing w:after="0" w:line="240" w:lineRule="auto"/>
              <w:rPr>
                <w:del w:id="1173" w:author="Dustin Clifford" w:date="2018-06-29T22:07:00Z"/>
                <w:rFonts w:eastAsia="Times New Roman" w:cs="Times New Roman"/>
                <w:b/>
                <w:bCs/>
                <w:i/>
                <w:iCs/>
                <w:sz w:val="18"/>
                <w:szCs w:val="18"/>
              </w:rPr>
            </w:pPr>
            <w:del w:id="1174" w:author="Dustin Clifford" w:date="2018-06-29T22:02:00Z">
              <w:r w:rsidRPr="00973680" w:rsidDel="001B1234">
                <w:rPr>
                  <w:rFonts w:eastAsia="Times New Roman" w:cs="Times New Roman"/>
                  <w:b/>
                  <w:bCs/>
                  <w:i/>
                  <w:iCs/>
                  <w:sz w:val="18"/>
                  <w:szCs w:val="18"/>
                </w:rPr>
                <w:delText>User Experience</w:delText>
              </w:r>
            </w:del>
          </w:p>
        </w:tc>
      </w:tr>
      <w:tr w:rsidR="00EE6C28" w:rsidRPr="00973680" w:rsidDel="00B14B5B" w14:paraId="7C191E38" w14:textId="3402A51F" w:rsidTr="00D14508">
        <w:trPr>
          <w:trHeight w:val="588"/>
          <w:del w:id="1175" w:author="Dustin Clifford" w:date="2018-06-29T22:07:00Z"/>
          <w:trPrChange w:id="1176"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7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E683962" w14:textId="0695B661" w:rsidR="00EE6C28" w:rsidRPr="00973680" w:rsidDel="00B14B5B" w:rsidRDefault="00EE6C28" w:rsidP="00591AF7">
            <w:pPr>
              <w:spacing w:after="0" w:line="240" w:lineRule="auto"/>
              <w:jc w:val="center"/>
              <w:rPr>
                <w:del w:id="1178" w:author="Dustin Clifford" w:date="2018-06-29T22:07:00Z"/>
                <w:rFonts w:eastAsia="Times New Roman" w:cs="Times New Roman"/>
                <w:sz w:val="18"/>
                <w:szCs w:val="18"/>
              </w:rPr>
            </w:pPr>
            <w:del w:id="1179" w:author="Dustin Clifford" w:date="2018-06-29T22:02:00Z">
              <w:r w:rsidDel="001B1234">
                <w:rPr>
                  <w:rFonts w:eastAsia="Times New Roman" w:cs="Times New Roman"/>
                  <w:sz w:val="18"/>
                  <w:szCs w:val="18"/>
                </w:rPr>
                <w:delText>15</w:delText>
              </w:r>
            </w:del>
          </w:p>
        </w:tc>
        <w:tc>
          <w:tcPr>
            <w:tcW w:w="1305" w:type="dxa"/>
            <w:tcBorders>
              <w:top w:val="nil"/>
              <w:left w:val="nil"/>
              <w:bottom w:val="single" w:sz="8" w:space="0" w:color="auto"/>
              <w:right w:val="single" w:sz="8" w:space="0" w:color="auto"/>
            </w:tcBorders>
            <w:shd w:val="clear" w:color="auto" w:fill="auto"/>
            <w:vAlign w:val="center"/>
            <w:tcPrChange w:id="118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F6E7236" w14:textId="38824F8D" w:rsidR="00EE6C28" w:rsidRPr="00973680" w:rsidDel="00B14B5B" w:rsidRDefault="00EE6C28" w:rsidP="00591AF7">
            <w:pPr>
              <w:spacing w:after="0" w:line="240" w:lineRule="auto"/>
              <w:rPr>
                <w:del w:id="1181" w:author="Dustin Clifford" w:date="2018-06-29T22:07:00Z"/>
                <w:rFonts w:eastAsia="Times New Roman" w:cs="Times New Roman"/>
                <w:sz w:val="18"/>
                <w:szCs w:val="18"/>
              </w:rPr>
            </w:pPr>
            <w:del w:id="1182" w:author="Dustin Clifford" w:date="2018-06-29T22:02:00Z">
              <w:r w:rsidRPr="00973680" w:rsidDel="001B1234">
                <w:rPr>
                  <w:rFonts w:eastAsia="Times New Roman" w:cs="Times New Roman"/>
                  <w:sz w:val="18"/>
                  <w:szCs w:val="18"/>
                </w:rPr>
                <w:delText>Booking Portal</w:delText>
              </w:r>
            </w:del>
          </w:p>
        </w:tc>
        <w:tc>
          <w:tcPr>
            <w:tcW w:w="4500" w:type="dxa"/>
            <w:tcBorders>
              <w:top w:val="nil"/>
              <w:left w:val="nil"/>
              <w:bottom w:val="single" w:sz="8" w:space="0" w:color="auto"/>
              <w:right w:val="single" w:sz="8" w:space="0" w:color="auto"/>
            </w:tcBorders>
            <w:shd w:val="clear" w:color="auto" w:fill="auto"/>
            <w:vAlign w:val="center"/>
            <w:tcPrChange w:id="118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B208D82" w14:textId="7A32A36B" w:rsidR="00EE6C28" w:rsidRPr="00973680" w:rsidDel="00B14B5B" w:rsidRDefault="00EE6C28" w:rsidP="00591AF7">
            <w:pPr>
              <w:spacing w:after="0" w:line="240" w:lineRule="auto"/>
              <w:rPr>
                <w:del w:id="1184" w:author="Dustin Clifford" w:date="2018-06-29T22:07:00Z"/>
                <w:rFonts w:eastAsia="Times New Roman" w:cs="Times New Roman"/>
                <w:sz w:val="18"/>
                <w:szCs w:val="18"/>
              </w:rPr>
            </w:pPr>
            <w:del w:id="1185" w:author="Dustin Clifford" w:date="2018-06-29T22:02:00Z">
              <w:r w:rsidRPr="00973680" w:rsidDel="001B1234">
                <w:rPr>
                  <w:rFonts w:eastAsia="Times New Roman" w:cs="Times New Roman"/>
                  <w:sz w:val="18"/>
                  <w:szCs w:val="18"/>
                </w:rPr>
                <w:delText>Need all booking portals (e.g., fr</w:delText>
              </w:r>
              <w:r w:rsidDel="001B1234">
                <w:rPr>
                  <w:rFonts w:eastAsia="Times New Roman" w:cs="Times New Roman"/>
                  <w:sz w:val="18"/>
                  <w:szCs w:val="18"/>
                </w:rPr>
                <w:delText>om a property website, from M lif</w:delText>
              </w:r>
              <w:r w:rsidRPr="00973680" w:rsidDel="001B1234">
                <w:rPr>
                  <w:rFonts w:eastAsia="Times New Roman" w:cs="Times New Roman"/>
                  <w:sz w:val="18"/>
                  <w:szCs w:val="18"/>
                </w:rPr>
                <w:delText>e website) to have a similar look and feel for perpetual calendar</w:delText>
              </w:r>
            </w:del>
          </w:p>
        </w:tc>
        <w:tc>
          <w:tcPr>
            <w:tcW w:w="2880" w:type="dxa"/>
            <w:tcBorders>
              <w:top w:val="nil"/>
              <w:left w:val="nil"/>
              <w:bottom w:val="single" w:sz="8" w:space="0" w:color="auto"/>
              <w:right w:val="single" w:sz="8" w:space="0" w:color="auto"/>
            </w:tcBorders>
            <w:shd w:val="clear" w:color="auto" w:fill="auto"/>
            <w:vAlign w:val="center"/>
            <w:tcPrChange w:id="118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AE192DD" w14:textId="03B43FDA" w:rsidR="00EE6C28" w:rsidRPr="00973680" w:rsidDel="00B14B5B" w:rsidRDefault="00EE6C28" w:rsidP="00591AF7">
            <w:pPr>
              <w:spacing w:after="0" w:line="240" w:lineRule="auto"/>
              <w:rPr>
                <w:del w:id="1187" w:author="Dustin Clifford" w:date="2018-06-29T22:07:00Z"/>
                <w:rFonts w:eastAsia="Times New Roman" w:cs="Times New Roman"/>
                <w:sz w:val="18"/>
                <w:szCs w:val="18"/>
              </w:rPr>
            </w:pPr>
            <w:del w:id="1188"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18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7ACBEB91" w14:textId="35024AF7" w:rsidR="00EE6C28" w:rsidRPr="00973680" w:rsidDel="00B14B5B" w:rsidRDefault="00EE6C28" w:rsidP="00591AF7">
            <w:pPr>
              <w:spacing w:after="0" w:line="240" w:lineRule="auto"/>
              <w:rPr>
                <w:del w:id="1190" w:author="Dustin Clifford" w:date="2018-06-29T22:07:00Z"/>
                <w:rFonts w:eastAsia="Times New Roman" w:cs="Times New Roman"/>
                <w:sz w:val="18"/>
                <w:szCs w:val="18"/>
              </w:rPr>
            </w:pPr>
            <w:del w:id="1191" w:author="Dustin Clifford" w:date="2018-06-29T22:06:00Z">
              <w:r w:rsidRPr="00973680" w:rsidDel="00F9465A">
                <w:rPr>
                  <w:rFonts w:eastAsia="Times New Roman" w:cs="Times New Roman"/>
                  <w:sz w:val="18"/>
                  <w:szCs w:val="18"/>
                </w:rPr>
                <w:delText> </w:delText>
              </w:r>
            </w:del>
          </w:p>
        </w:tc>
      </w:tr>
      <w:tr w:rsidR="00EE6C28" w:rsidRPr="00973680" w:rsidDel="00B14B5B" w14:paraId="1EEFE253" w14:textId="1141D106" w:rsidTr="00D14508">
        <w:trPr>
          <w:trHeight w:val="142"/>
          <w:del w:id="1192" w:author="Dustin Clifford" w:date="2018-06-29T22:07:00Z"/>
          <w:trPrChange w:id="1193" w:author="Dustin Clifford" w:date="2018-06-29T22:12:00Z">
            <w:trPr>
              <w:trHeight w:val="142"/>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9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AA956FB" w14:textId="6485635C" w:rsidR="00EE6C28" w:rsidRPr="00973680" w:rsidDel="00B14B5B" w:rsidRDefault="00EE6C28" w:rsidP="00591AF7">
            <w:pPr>
              <w:spacing w:after="0" w:line="240" w:lineRule="auto"/>
              <w:jc w:val="center"/>
              <w:rPr>
                <w:del w:id="1195" w:author="Dustin Clifford" w:date="2018-06-29T22:07:00Z"/>
                <w:rFonts w:eastAsia="Times New Roman" w:cs="Times New Roman"/>
                <w:sz w:val="18"/>
                <w:szCs w:val="18"/>
              </w:rPr>
            </w:pPr>
            <w:del w:id="1196" w:author="Dustin Clifford" w:date="2018-06-29T22:02:00Z">
              <w:r w:rsidDel="001B1234">
                <w:rPr>
                  <w:rFonts w:eastAsia="Times New Roman" w:cs="Times New Roman"/>
                  <w:sz w:val="18"/>
                  <w:szCs w:val="18"/>
                </w:rPr>
                <w:lastRenderedPageBreak/>
                <w:delText>16</w:delText>
              </w:r>
            </w:del>
          </w:p>
        </w:tc>
        <w:tc>
          <w:tcPr>
            <w:tcW w:w="1305" w:type="dxa"/>
            <w:tcBorders>
              <w:top w:val="nil"/>
              <w:left w:val="nil"/>
              <w:bottom w:val="single" w:sz="8" w:space="0" w:color="auto"/>
              <w:right w:val="single" w:sz="8" w:space="0" w:color="auto"/>
            </w:tcBorders>
            <w:shd w:val="clear" w:color="auto" w:fill="auto"/>
            <w:vAlign w:val="center"/>
            <w:tcPrChange w:id="119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D7AD922" w14:textId="6C41BD1A" w:rsidR="00EE6C28" w:rsidRPr="00973680" w:rsidDel="00B14B5B" w:rsidRDefault="00EE6C28" w:rsidP="00591AF7">
            <w:pPr>
              <w:spacing w:after="0" w:line="240" w:lineRule="auto"/>
              <w:rPr>
                <w:del w:id="1198" w:author="Dustin Clifford" w:date="2018-06-29T22:07:00Z"/>
                <w:rFonts w:eastAsia="Times New Roman" w:cs="Times New Roman"/>
                <w:sz w:val="18"/>
                <w:szCs w:val="18"/>
              </w:rPr>
            </w:pPr>
            <w:del w:id="1199" w:author="Dustin Clifford" w:date="2018-06-29T22:02:00Z">
              <w:r w:rsidRPr="00973680" w:rsidDel="001B1234">
                <w:rPr>
                  <w:rFonts w:eastAsia="Times New Roman" w:cs="Times New Roman"/>
                  <w:sz w:val="18"/>
                  <w:szCs w:val="18"/>
                </w:rPr>
                <w:delText>Calendar/</w:delText>
              </w:r>
              <w:r w:rsidRPr="00973680" w:rsidDel="001B1234">
                <w:rPr>
                  <w:rFonts w:eastAsia="Times New Roman" w:cs="Times New Roman"/>
                  <w:sz w:val="18"/>
                  <w:szCs w:val="18"/>
                </w:rPr>
                <w:br/>
                <w:delText>Property preference</w:delText>
              </w:r>
            </w:del>
          </w:p>
        </w:tc>
        <w:tc>
          <w:tcPr>
            <w:tcW w:w="4500" w:type="dxa"/>
            <w:tcBorders>
              <w:top w:val="nil"/>
              <w:left w:val="nil"/>
              <w:bottom w:val="single" w:sz="8" w:space="0" w:color="auto"/>
              <w:right w:val="single" w:sz="8" w:space="0" w:color="auto"/>
            </w:tcBorders>
            <w:shd w:val="clear" w:color="auto" w:fill="auto"/>
            <w:vAlign w:val="center"/>
            <w:tcPrChange w:id="120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CE8FA84" w14:textId="310071E0" w:rsidR="00EE6C28" w:rsidRPr="00973680" w:rsidDel="00B14B5B" w:rsidRDefault="00EE6C28" w:rsidP="00591AF7">
            <w:pPr>
              <w:spacing w:after="0" w:line="240" w:lineRule="auto"/>
              <w:rPr>
                <w:del w:id="1201" w:author="Dustin Clifford" w:date="2018-06-29T22:07:00Z"/>
                <w:rFonts w:eastAsia="Times New Roman" w:cs="Times New Roman"/>
                <w:sz w:val="18"/>
                <w:szCs w:val="18"/>
              </w:rPr>
            </w:pPr>
            <w:del w:id="1202" w:author="Dustin Clifford" w:date="2018-06-29T22:02:00Z">
              <w:r w:rsidRPr="00973680" w:rsidDel="001B1234">
                <w:rPr>
                  <w:rFonts w:eastAsia="Times New Roman" w:cs="Times New Roman"/>
                  <w:sz w:val="18"/>
                  <w:szCs w:val="18"/>
                </w:rPr>
                <w:delText>The first booking screen that an individual sees should offer either a calendar for their chosen property or a grid like calendar of booking dates across properties for a region if a region was selected (e.g., all LV hotels vs. all Regionals)</w:delText>
              </w:r>
            </w:del>
          </w:p>
        </w:tc>
        <w:tc>
          <w:tcPr>
            <w:tcW w:w="2880" w:type="dxa"/>
            <w:tcBorders>
              <w:top w:val="nil"/>
              <w:left w:val="nil"/>
              <w:bottom w:val="single" w:sz="8" w:space="0" w:color="auto"/>
              <w:right w:val="single" w:sz="8" w:space="0" w:color="auto"/>
            </w:tcBorders>
            <w:shd w:val="clear" w:color="auto" w:fill="auto"/>
            <w:vAlign w:val="center"/>
            <w:tcPrChange w:id="120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0DF7BE2" w14:textId="791D79B6" w:rsidR="00EE6C28" w:rsidRPr="00973680" w:rsidDel="00B14B5B" w:rsidRDefault="00EE6C28" w:rsidP="00591AF7">
            <w:pPr>
              <w:spacing w:after="0" w:line="240" w:lineRule="auto"/>
              <w:rPr>
                <w:del w:id="1204" w:author="Dustin Clifford" w:date="2018-06-29T22:07:00Z"/>
                <w:rFonts w:eastAsia="Times New Roman" w:cs="Times New Roman"/>
                <w:sz w:val="18"/>
                <w:szCs w:val="18"/>
              </w:rPr>
            </w:pPr>
            <w:del w:id="1205" w:author="Dustin Clifford" w:date="2018-06-29T22:02:00Z">
              <w:r w:rsidRPr="00973680" w:rsidDel="001B1234">
                <w:rPr>
                  <w:rFonts w:eastAsia="Times New Roman" w:cs="Times New Roman"/>
                  <w:sz w:val="18"/>
                  <w:szCs w:val="18"/>
                </w:rPr>
                <w:delText>TBD - Need to discuss, test and identify best presentation of properties or regional grids based on user use case (i.e. if the user is loggin</w:delText>
              </w:r>
              <w:r w:rsidDel="001B1234">
                <w:rPr>
                  <w:rFonts w:eastAsia="Times New Roman" w:cs="Times New Roman"/>
                  <w:sz w:val="18"/>
                  <w:szCs w:val="18"/>
                </w:rPr>
                <w:delText>g in on a property website vs. M l</w:delText>
              </w:r>
              <w:r w:rsidRPr="00973680" w:rsidDel="001B1234">
                <w:rPr>
                  <w:rFonts w:eastAsia="Times New Roman" w:cs="Times New Roman"/>
                  <w:sz w:val="18"/>
                  <w:szCs w:val="18"/>
                </w:rPr>
                <w:delText>ife, should they see something different?)</w:delText>
              </w:r>
            </w:del>
          </w:p>
        </w:tc>
        <w:tc>
          <w:tcPr>
            <w:tcW w:w="900" w:type="dxa"/>
            <w:tcBorders>
              <w:top w:val="nil"/>
              <w:left w:val="nil"/>
              <w:bottom w:val="single" w:sz="8" w:space="0" w:color="auto"/>
              <w:right w:val="single" w:sz="8" w:space="0" w:color="auto"/>
            </w:tcBorders>
            <w:shd w:val="clear" w:color="auto" w:fill="auto"/>
            <w:vAlign w:val="center"/>
            <w:tcPrChange w:id="120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58A07686" w14:textId="7AD32510" w:rsidR="00EE6C28" w:rsidRPr="00973680" w:rsidDel="00B14B5B" w:rsidRDefault="00EE6C28" w:rsidP="00591AF7">
            <w:pPr>
              <w:spacing w:after="0" w:line="240" w:lineRule="auto"/>
              <w:rPr>
                <w:del w:id="1207" w:author="Dustin Clifford" w:date="2018-06-29T22:07:00Z"/>
                <w:rFonts w:eastAsia="Times New Roman" w:cs="Times New Roman"/>
                <w:sz w:val="18"/>
                <w:szCs w:val="18"/>
              </w:rPr>
            </w:pPr>
            <w:del w:id="1208" w:author="Dustin Clifford" w:date="2018-06-29T22:06:00Z">
              <w:r w:rsidRPr="00973680" w:rsidDel="00F9465A">
                <w:rPr>
                  <w:rFonts w:eastAsia="Times New Roman" w:cs="Times New Roman"/>
                  <w:sz w:val="18"/>
                  <w:szCs w:val="18"/>
                </w:rPr>
                <w:delText> </w:delText>
              </w:r>
            </w:del>
          </w:p>
        </w:tc>
      </w:tr>
      <w:tr w:rsidR="00EE6C28" w:rsidRPr="00973680" w:rsidDel="00B14B5B" w14:paraId="2D197E2F" w14:textId="10F27E30" w:rsidTr="00D14508">
        <w:trPr>
          <w:trHeight w:val="48"/>
          <w:del w:id="1209" w:author="Dustin Clifford" w:date="2018-06-29T22:07:00Z"/>
          <w:trPrChange w:id="1210"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21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3CA565A" w14:textId="24FC908C" w:rsidR="00EE6C28" w:rsidRPr="00973680" w:rsidDel="00B14B5B" w:rsidRDefault="00EE6C28" w:rsidP="00591AF7">
            <w:pPr>
              <w:spacing w:after="0" w:line="240" w:lineRule="auto"/>
              <w:jc w:val="center"/>
              <w:rPr>
                <w:del w:id="1212" w:author="Dustin Clifford" w:date="2018-06-29T22:07:00Z"/>
                <w:rFonts w:eastAsia="Times New Roman" w:cs="Times New Roman"/>
                <w:sz w:val="18"/>
                <w:szCs w:val="18"/>
              </w:rPr>
            </w:pPr>
            <w:del w:id="1213" w:author="Dustin Clifford" w:date="2018-06-29T22:02:00Z">
              <w:r w:rsidDel="001B1234">
                <w:rPr>
                  <w:rFonts w:eastAsia="Times New Roman" w:cs="Times New Roman"/>
                  <w:sz w:val="18"/>
                  <w:szCs w:val="18"/>
                </w:rPr>
                <w:delText>17</w:delText>
              </w:r>
            </w:del>
          </w:p>
        </w:tc>
        <w:tc>
          <w:tcPr>
            <w:tcW w:w="1305" w:type="dxa"/>
            <w:tcBorders>
              <w:top w:val="nil"/>
              <w:left w:val="nil"/>
              <w:bottom w:val="single" w:sz="8" w:space="0" w:color="auto"/>
              <w:right w:val="single" w:sz="8" w:space="0" w:color="auto"/>
            </w:tcBorders>
            <w:shd w:val="clear" w:color="auto" w:fill="auto"/>
            <w:vAlign w:val="center"/>
            <w:tcPrChange w:id="121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45FB07C" w14:textId="08421BA3" w:rsidR="00EE6C28" w:rsidRPr="00973680" w:rsidDel="00B14B5B" w:rsidRDefault="00EE6C28" w:rsidP="00591AF7">
            <w:pPr>
              <w:spacing w:after="0" w:line="240" w:lineRule="auto"/>
              <w:rPr>
                <w:del w:id="1215" w:author="Dustin Clifford" w:date="2018-06-29T22:07:00Z"/>
                <w:rFonts w:eastAsia="Times New Roman" w:cs="Times New Roman"/>
                <w:sz w:val="18"/>
                <w:szCs w:val="18"/>
              </w:rPr>
            </w:pPr>
            <w:del w:id="1216" w:author="Dustin Clifford" w:date="2018-06-29T22:02:00Z">
              <w:r w:rsidRPr="00973680" w:rsidDel="001B1234">
                <w:rPr>
                  <w:rFonts w:eastAsia="Times New Roman" w:cs="Times New Roman"/>
                  <w:sz w:val="18"/>
                  <w:szCs w:val="18"/>
                </w:rPr>
                <w:delText>Cross Property Marketing</w:delText>
              </w:r>
            </w:del>
          </w:p>
        </w:tc>
        <w:tc>
          <w:tcPr>
            <w:tcW w:w="4500" w:type="dxa"/>
            <w:tcBorders>
              <w:top w:val="nil"/>
              <w:left w:val="nil"/>
              <w:bottom w:val="single" w:sz="8" w:space="0" w:color="auto"/>
              <w:right w:val="single" w:sz="8" w:space="0" w:color="auto"/>
            </w:tcBorders>
            <w:shd w:val="clear" w:color="auto" w:fill="auto"/>
            <w:vAlign w:val="center"/>
            <w:tcPrChange w:id="121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56024D34" w14:textId="6B2AE858" w:rsidR="00EE6C28" w:rsidRPr="00973680" w:rsidDel="00B14B5B" w:rsidRDefault="00EE6C28" w:rsidP="00591AF7">
            <w:pPr>
              <w:spacing w:after="0" w:line="240" w:lineRule="auto"/>
              <w:rPr>
                <w:del w:id="1218" w:author="Dustin Clifford" w:date="2018-06-29T22:07:00Z"/>
                <w:rFonts w:eastAsia="Times New Roman" w:cs="Times New Roman"/>
                <w:sz w:val="18"/>
                <w:szCs w:val="18"/>
              </w:rPr>
            </w:pPr>
            <w:del w:id="1219" w:author="Dustin Clifford" w:date="2018-06-29T22:02:00Z">
              <w:r w:rsidRPr="00973680" w:rsidDel="001B1234">
                <w:rPr>
                  <w:rFonts w:eastAsia="Times New Roman" w:cs="Times New Roman"/>
                  <w:sz w:val="18"/>
                  <w:szCs w:val="18"/>
                </w:rPr>
                <w:delText>Need a way to promote cross property stays; provide a link/button/banner to "Book Las Vegas!" when a customer selects/views a regional property first; similarly, need for Vegas to Regional</w:delText>
              </w:r>
            </w:del>
          </w:p>
        </w:tc>
        <w:tc>
          <w:tcPr>
            <w:tcW w:w="2880" w:type="dxa"/>
            <w:tcBorders>
              <w:top w:val="nil"/>
              <w:left w:val="nil"/>
              <w:bottom w:val="single" w:sz="8" w:space="0" w:color="auto"/>
              <w:right w:val="single" w:sz="8" w:space="0" w:color="auto"/>
            </w:tcBorders>
            <w:shd w:val="clear" w:color="auto" w:fill="auto"/>
            <w:vAlign w:val="center"/>
            <w:tcPrChange w:id="1220"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1589AA9" w14:textId="682077A5" w:rsidR="00EE6C28" w:rsidRPr="00973680" w:rsidDel="00B14B5B" w:rsidRDefault="00EE6C28" w:rsidP="00591AF7">
            <w:pPr>
              <w:spacing w:after="0" w:line="240" w:lineRule="auto"/>
              <w:rPr>
                <w:del w:id="1221" w:author="Dustin Clifford" w:date="2018-06-29T22:07:00Z"/>
                <w:rFonts w:eastAsia="Times New Roman" w:cs="Times New Roman"/>
                <w:sz w:val="18"/>
                <w:szCs w:val="18"/>
              </w:rPr>
            </w:pPr>
            <w:del w:id="1222" w:author="Dustin Clifford" w:date="2018-06-29T22:02:00Z">
              <w:r w:rsidRPr="00973680" w:rsidDel="001B1234">
                <w:rPr>
                  <w:rFonts w:eastAsia="Times New Roman" w:cs="Times New Roman"/>
                  <w:sz w:val="18"/>
                  <w:szCs w:val="18"/>
                </w:rPr>
                <w:delText>TBD - Need to discuss, test and identify best presentation</w:delText>
              </w:r>
            </w:del>
          </w:p>
        </w:tc>
        <w:tc>
          <w:tcPr>
            <w:tcW w:w="900" w:type="dxa"/>
            <w:tcBorders>
              <w:top w:val="nil"/>
              <w:left w:val="nil"/>
              <w:bottom w:val="single" w:sz="8" w:space="0" w:color="auto"/>
              <w:right w:val="single" w:sz="8" w:space="0" w:color="auto"/>
            </w:tcBorders>
            <w:shd w:val="clear" w:color="auto" w:fill="auto"/>
            <w:vAlign w:val="center"/>
            <w:tcPrChange w:id="1223"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2F3205E9" w14:textId="409AE290" w:rsidR="00EE6C28" w:rsidRPr="00973680" w:rsidDel="00B14B5B" w:rsidRDefault="00EE6C28" w:rsidP="00591AF7">
            <w:pPr>
              <w:spacing w:after="0" w:line="240" w:lineRule="auto"/>
              <w:rPr>
                <w:del w:id="1224" w:author="Dustin Clifford" w:date="2018-06-29T22:07:00Z"/>
                <w:rFonts w:eastAsia="Times New Roman" w:cs="Times New Roman"/>
                <w:b/>
                <w:bCs/>
                <w:sz w:val="18"/>
                <w:szCs w:val="18"/>
              </w:rPr>
            </w:pPr>
            <w:del w:id="1225" w:author="Dustin Clifford" w:date="2018-06-29T22:06:00Z">
              <w:r w:rsidRPr="00973680" w:rsidDel="00F9465A">
                <w:rPr>
                  <w:rFonts w:eastAsia="Times New Roman" w:cs="Times New Roman"/>
                  <w:b/>
                  <w:bCs/>
                  <w:sz w:val="18"/>
                  <w:szCs w:val="18"/>
                </w:rPr>
                <w:delText> </w:delText>
              </w:r>
            </w:del>
          </w:p>
        </w:tc>
      </w:tr>
      <w:tr w:rsidR="00EE6C28" w:rsidRPr="00973680" w:rsidDel="00B14B5B" w14:paraId="4FFDF151" w14:textId="40A2EF41" w:rsidTr="00D14508">
        <w:trPr>
          <w:trHeight w:val="300"/>
          <w:del w:id="1226" w:author="Dustin Clifford" w:date="2018-06-29T22:07:00Z"/>
          <w:trPrChange w:id="1227" w:author="Dustin Clifford" w:date="2018-06-29T22:12:00Z">
            <w:trPr>
              <w:trHeight w:val="300"/>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22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460A8FF0" w14:textId="41DFC30A" w:rsidR="00EE6C28" w:rsidRPr="00973680" w:rsidDel="00B14B5B" w:rsidRDefault="00EE6C28" w:rsidP="00591AF7">
            <w:pPr>
              <w:spacing w:after="0" w:line="240" w:lineRule="auto"/>
              <w:jc w:val="center"/>
              <w:rPr>
                <w:del w:id="1229" w:author="Dustin Clifford" w:date="2018-06-29T22:07:00Z"/>
                <w:rFonts w:eastAsia="Times New Roman" w:cs="Times New Roman"/>
                <w:sz w:val="18"/>
                <w:szCs w:val="18"/>
              </w:rPr>
            </w:pPr>
            <w:del w:id="1230" w:author="Dustin Clifford" w:date="2018-06-29T22:02:00Z">
              <w:r w:rsidDel="001B1234">
                <w:rPr>
                  <w:rFonts w:eastAsia="Times New Roman" w:cs="Times New Roman"/>
                  <w:sz w:val="18"/>
                  <w:szCs w:val="18"/>
                </w:rPr>
                <w:delText>18</w:delText>
              </w:r>
            </w:del>
          </w:p>
        </w:tc>
        <w:tc>
          <w:tcPr>
            <w:tcW w:w="1305" w:type="dxa"/>
            <w:tcBorders>
              <w:top w:val="nil"/>
              <w:left w:val="nil"/>
              <w:bottom w:val="single" w:sz="8" w:space="0" w:color="auto"/>
              <w:right w:val="single" w:sz="8" w:space="0" w:color="auto"/>
            </w:tcBorders>
            <w:shd w:val="clear" w:color="auto" w:fill="auto"/>
            <w:vAlign w:val="center"/>
            <w:tcPrChange w:id="1231"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E40D33D" w14:textId="404A3B09" w:rsidR="00EE6C28" w:rsidRPr="00973680" w:rsidDel="00B14B5B" w:rsidRDefault="00EE6C28" w:rsidP="00591AF7">
            <w:pPr>
              <w:spacing w:after="0" w:line="240" w:lineRule="auto"/>
              <w:rPr>
                <w:del w:id="1232" w:author="Dustin Clifford" w:date="2018-06-29T22:07:00Z"/>
                <w:rFonts w:eastAsia="Times New Roman" w:cs="Times New Roman"/>
                <w:sz w:val="18"/>
                <w:szCs w:val="18"/>
              </w:rPr>
            </w:pPr>
            <w:del w:id="1233" w:author="Dustin Clifford" w:date="2018-06-29T22:02:00Z">
              <w:r w:rsidDel="001B1234">
                <w:rPr>
                  <w:rFonts w:eastAsia="Times New Roman" w:cs="Times New Roman"/>
                  <w:sz w:val="18"/>
                  <w:szCs w:val="18"/>
                </w:rPr>
                <w:delText>M l</w:delText>
              </w:r>
              <w:r w:rsidRPr="00973680" w:rsidDel="001B1234">
                <w:rPr>
                  <w:rFonts w:eastAsia="Times New Roman" w:cs="Times New Roman"/>
                  <w:sz w:val="18"/>
                  <w:szCs w:val="18"/>
                </w:rPr>
                <w:delText xml:space="preserve">ife </w:delText>
              </w:r>
              <w:r w:rsidDel="001B1234">
                <w:rPr>
                  <w:rFonts w:eastAsia="Times New Roman" w:cs="Times New Roman"/>
                  <w:sz w:val="18"/>
                  <w:szCs w:val="18"/>
                </w:rPr>
                <w:delText>login</w:delText>
              </w:r>
            </w:del>
          </w:p>
        </w:tc>
        <w:tc>
          <w:tcPr>
            <w:tcW w:w="4500" w:type="dxa"/>
            <w:tcBorders>
              <w:top w:val="nil"/>
              <w:left w:val="nil"/>
              <w:bottom w:val="single" w:sz="8" w:space="0" w:color="auto"/>
              <w:right w:val="single" w:sz="8" w:space="0" w:color="auto"/>
            </w:tcBorders>
            <w:shd w:val="clear" w:color="auto" w:fill="auto"/>
            <w:vAlign w:val="center"/>
            <w:tcPrChange w:id="1234"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37F497F6" w14:textId="7AC7B164" w:rsidR="00EE6C28" w:rsidRPr="00973680" w:rsidDel="00B14B5B" w:rsidRDefault="00EE6C28" w:rsidP="00591AF7">
            <w:pPr>
              <w:spacing w:after="0" w:line="240" w:lineRule="auto"/>
              <w:rPr>
                <w:del w:id="1235" w:author="Dustin Clifford" w:date="2018-06-29T22:07:00Z"/>
                <w:rFonts w:eastAsia="Times New Roman" w:cs="Times New Roman"/>
                <w:sz w:val="18"/>
                <w:szCs w:val="18"/>
              </w:rPr>
            </w:pPr>
            <w:del w:id="1236" w:author="Dustin Clifford" w:date="2018-06-29T22:02:00Z">
              <w:r w:rsidDel="001B1234">
                <w:rPr>
                  <w:rFonts w:eastAsia="Times New Roman" w:cs="Times New Roman"/>
                  <w:sz w:val="18"/>
                  <w:szCs w:val="18"/>
                </w:rPr>
                <w:delText>Prompt M l</w:delText>
              </w:r>
              <w:r w:rsidRPr="00973680" w:rsidDel="001B1234">
                <w:rPr>
                  <w:rFonts w:eastAsia="Times New Roman" w:cs="Times New Roman"/>
                  <w:sz w:val="18"/>
                  <w:szCs w:val="18"/>
                </w:rPr>
                <w:delText>ife login upon reaching booking screen</w:delText>
              </w:r>
            </w:del>
          </w:p>
        </w:tc>
        <w:tc>
          <w:tcPr>
            <w:tcW w:w="2880" w:type="dxa"/>
            <w:tcBorders>
              <w:top w:val="nil"/>
              <w:left w:val="nil"/>
              <w:bottom w:val="single" w:sz="8" w:space="0" w:color="auto"/>
              <w:right w:val="single" w:sz="8" w:space="0" w:color="auto"/>
            </w:tcBorders>
            <w:shd w:val="clear" w:color="auto" w:fill="auto"/>
            <w:vAlign w:val="center"/>
            <w:tcPrChange w:id="1237"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D76992D" w14:textId="59ED4376" w:rsidR="00EE6C28" w:rsidRPr="00973680" w:rsidDel="00B14B5B" w:rsidRDefault="00EE6C28" w:rsidP="00591AF7">
            <w:pPr>
              <w:spacing w:after="0" w:line="240" w:lineRule="auto"/>
              <w:rPr>
                <w:del w:id="1238" w:author="Dustin Clifford" w:date="2018-06-29T22:07:00Z"/>
                <w:rFonts w:eastAsia="Times New Roman" w:cs="Times New Roman"/>
                <w:sz w:val="18"/>
                <w:szCs w:val="18"/>
              </w:rPr>
            </w:pPr>
            <w:del w:id="1239"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240"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9DF20E7" w14:textId="7E41E2B3" w:rsidR="00EE6C28" w:rsidRPr="00973680" w:rsidDel="00B14B5B" w:rsidRDefault="00EE6C28" w:rsidP="00591AF7">
            <w:pPr>
              <w:spacing w:after="0" w:line="240" w:lineRule="auto"/>
              <w:rPr>
                <w:del w:id="1241" w:author="Dustin Clifford" w:date="2018-06-29T22:07:00Z"/>
                <w:rFonts w:eastAsia="Times New Roman" w:cs="Times New Roman"/>
                <w:sz w:val="18"/>
                <w:szCs w:val="18"/>
              </w:rPr>
            </w:pPr>
            <w:del w:id="1242" w:author="Dustin Clifford" w:date="2018-06-29T22:06:00Z">
              <w:r w:rsidRPr="00973680" w:rsidDel="00F9465A">
                <w:rPr>
                  <w:rFonts w:eastAsia="Times New Roman" w:cs="Times New Roman"/>
                  <w:sz w:val="18"/>
                  <w:szCs w:val="18"/>
                </w:rPr>
                <w:delText> </w:delText>
              </w:r>
            </w:del>
          </w:p>
        </w:tc>
      </w:tr>
      <w:tr w:rsidR="00EE6C28" w:rsidRPr="00973680" w:rsidDel="00B14B5B" w14:paraId="3A2BAAC5" w14:textId="2C1FED11" w:rsidTr="00D14508">
        <w:trPr>
          <w:trHeight w:val="588"/>
          <w:del w:id="1243" w:author="Dustin Clifford" w:date="2018-06-29T22:07:00Z"/>
          <w:trPrChange w:id="1244"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245"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5C1FA17E" w14:textId="45C15EC3" w:rsidR="00EE6C28" w:rsidRPr="00973680" w:rsidDel="00B14B5B" w:rsidRDefault="00EE6C28" w:rsidP="00591AF7">
            <w:pPr>
              <w:spacing w:after="0" w:line="240" w:lineRule="auto"/>
              <w:jc w:val="center"/>
              <w:rPr>
                <w:del w:id="1246" w:author="Dustin Clifford" w:date="2018-06-29T22:07:00Z"/>
                <w:rFonts w:eastAsia="Times New Roman" w:cs="Times New Roman"/>
                <w:sz w:val="18"/>
                <w:szCs w:val="18"/>
              </w:rPr>
            </w:pPr>
            <w:del w:id="1247" w:author="Dustin Clifford" w:date="2018-06-29T22:02:00Z">
              <w:r w:rsidDel="001B1234">
                <w:rPr>
                  <w:rFonts w:eastAsia="Times New Roman" w:cs="Times New Roman"/>
                  <w:sz w:val="18"/>
                  <w:szCs w:val="18"/>
                </w:rPr>
                <w:delText>19</w:delText>
              </w:r>
            </w:del>
          </w:p>
        </w:tc>
        <w:tc>
          <w:tcPr>
            <w:tcW w:w="1305" w:type="dxa"/>
            <w:tcBorders>
              <w:top w:val="nil"/>
              <w:left w:val="nil"/>
              <w:bottom w:val="single" w:sz="8" w:space="0" w:color="auto"/>
              <w:right w:val="single" w:sz="8" w:space="0" w:color="auto"/>
            </w:tcBorders>
            <w:shd w:val="clear" w:color="auto" w:fill="auto"/>
            <w:vAlign w:val="center"/>
            <w:tcPrChange w:id="1248"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4833C49" w14:textId="265D49FD" w:rsidR="00EE6C28" w:rsidRPr="00973680" w:rsidDel="00B14B5B" w:rsidRDefault="00EE6C28" w:rsidP="00591AF7">
            <w:pPr>
              <w:spacing w:after="0" w:line="240" w:lineRule="auto"/>
              <w:rPr>
                <w:del w:id="1249" w:author="Dustin Clifford" w:date="2018-06-29T22:07:00Z"/>
                <w:rFonts w:eastAsia="Times New Roman" w:cs="Times New Roman"/>
                <w:sz w:val="18"/>
                <w:szCs w:val="18"/>
              </w:rPr>
            </w:pPr>
            <w:del w:id="1250" w:author="Dustin Clifford" w:date="2018-06-29T22:02:00Z">
              <w:r w:rsidRPr="00973680" w:rsidDel="001B1234">
                <w:rPr>
                  <w:rFonts w:eastAsia="Times New Roman" w:cs="Times New Roman"/>
                  <w:sz w:val="18"/>
                  <w:szCs w:val="18"/>
                </w:rPr>
                <w:delText>Credit Card Linkage</w:delText>
              </w:r>
            </w:del>
          </w:p>
        </w:tc>
        <w:tc>
          <w:tcPr>
            <w:tcW w:w="4500" w:type="dxa"/>
            <w:tcBorders>
              <w:top w:val="nil"/>
              <w:left w:val="nil"/>
              <w:bottom w:val="single" w:sz="8" w:space="0" w:color="auto"/>
              <w:right w:val="single" w:sz="8" w:space="0" w:color="auto"/>
            </w:tcBorders>
            <w:shd w:val="clear" w:color="auto" w:fill="auto"/>
            <w:vAlign w:val="center"/>
            <w:tcPrChange w:id="1251"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9AC8A5E" w14:textId="63EC3F02" w:rsidR="00EE6C28" w:rsidRPr="00973680" w:rsidDel="00B14B5B" w:rsidRDefault="00EE6C28" w:rsidP="00591AF7">
            <w:pPr>
              <w:spacing w:after="0" w:line="240" w:lineRule="auto"/>
              <w:rPr>
                <w:del w:id="1252" w:author="Dustin Clifford" w:date="2018-06-29T22:07:00Z"/>
                <w:rFonts w:eastAsia="Times New Roman" w:cs="Times New Roman"/>
                <w:sz w:val="18"/>
                <w:szCs w:val="18"/>
              </w:rPr>
            </w:pPr>
            <w:del w:id="1253" w:author="Dustin Clifford" w:date="2018-06-29T22:02:00Z">
              <w:r w:rsidRPr="00973680" w:rsidDel="001B1234">
                <w:rPr>
                  <w:rFonts w:eastAsia="Times New Roman" w:cs="Times New Roman"/>
                  <w:sz w:val="18"/>
                  <w:szCs w:val="18"/>
                </w:rPr>
                <w:delText>To enable easy booking, allow customers to access autofill credit card information in profile for booking</w:delText>
              </w:r>
            </w:del>
          </w:p>
        </w:tc>
        <w:tc>
          <w:tcPr>
            <w:tcW w:w="2880" w:type="dxa"/>
            <w:tcBorders>
              <w:top w:val="nil"/>
              <w:left w:val="nil"/>
              <w:bottom w:val="single" w:sz="8" w:space="0" w:color="auto"/>
              <w:right w:val="single" w:sz="8" w:space="0" w:color="auto"/>
            </w:tcBorders>
            <w:shd w:val="clear" w:color="auto" w:fill="auto"/>
            <w:vAlign w:val="center"/>
            <w:tcPrChange w:id="1254"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6B452DC9" w14:textId="793A103B" w:rsidR="00EE6C28" w:rsidRPr="00973680" w:rsidDel="00B14B5B" w:rsidRDefault="00EE6C28" w:rsidP="00591AF7">
            <w:pPr>
              <w:spacing w:after="0" w:line="240" w:lineRule="auto"/>
              <w:rPr>
                <w:del w:id="1255" w:author="Dustin Clifford" w:date="2018-06-29T22:07:00Z"/>
                <w:rFonts w:eastAsia="Times New Roman" w:cs="Times New Roman"/>
                <w:sz w:val="18"/>
                <w:szCs w:val="18"/>
              </w:rPr>
            </w:pPr>
            <w:del w:id="1256"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257"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57FA58C0" w14:textId="438DA5D6" w:rsidR="00EE6C28" w:rsidRPr="00973680" w:rsidDel="00B14B5B" w:rsidRDefault="00EE6C28" w:rsidP="00591AF7">
            <w:pPr>
              <w:spacing w:after="0" w:line="240" w:lineRule="auto"/>
              <w:rPr>
                <w:del w:id="1258" w:author="Dustin Clifford" w:date="2018-06-29T22:07:00Z"/>
                <w:rFonts w:eastAsia="Times New Roman" w:cs="Times New Roman"/>
                <w:sz w:val="18"/>
                <w:szCs w:val="18"/>
              </w:rPr>
            </w:pPr>
            <w:del w:id="1259" w:author="Dustin Clifford" w:date="2018-06-29T22:06:00Z">
              <w:r w:rsidRPr="00973680" w:rsidDel="00F9465A">
                <w:rPr>
                  <w:rFonts w:eastAsia="Times New Roman" w:cs="Times New Roman"/>
                  <w:sz w:val="18"/>
                  <w:szCs w:val="18"/>
                </w:rPr>
                <w:delText> </w:delText>
              </w:r>
            </w:del>
          </w:p>
        </w:tc>
      </w:tr>
      <w:tr w:rsidR="00EE6C28" w:rsidRPr="00973680" w:rsidDel="00B14B5B" w14:paraId="6F72AD88" w14:textId="7966C4EC" w:rsidTr="00D14508">
        <w:trPr>
          <w:trHeight w:val="48"/>
          <w:del w:id="1260" w:author="Dustin Clifford" w:date="2018-06-29T22:07:00Z"/>
          <w:trPrChange w:id="1261" w:author="Dustin Clifford" w:date="2018-06-29T22:12:00Z">
            <w:trPr>
              <w:trHeight w:val="48"/>
            </w:trPr>
          </w:trPrChange>
        </w:trPr>
        <w:tc>
          <w:tcPr>
            <w:tcW w:w="575" w:type="dxa"/>
            <w:tcBorders>
              <w:top w:val="nil"/>
              <w:left w:val="single" w:sz="8" w:space="0" w:color="auto"/>
              <w:bottom w:val="nil"/>
              <w:right w:val="single" w:sz="8" w:space="0" w:color="auto"/>
            </w:tcBorders>
            <w:shd w:val="clear" w:color="auto" w:fill="auto"/>
            <w:vAlign w:val="center"/>
            <w:tcPrChange w:id="1262" w:author="Dustin Clifford" w:date="2018-06-29T22:12:00Z">
              <w:tcPr>
                <w:tcW w:w="575" w:type="dxa"/>
                <w:tcBorders>
                  <w:top w:val="nil"/>
                  <w:left w:val="single" w:sz="8" w:space="0" w:color="auto"/>
                  <w:bottom w:val="nil"/>
                  <w:right w:val="single" w:sz="8" w:space="0" w:color="auto"/>
                </w:tcBorders>
                <w:shd w:val="clear" w:color="auto" w:fill="auto"/>
                <w:vAlign w:val="center"/>
              </w:tcPr>
            </w:tcPrChange>
          </w:tcPr>
          <w:p w14:paraId="38432C6C" w14:textId="5FD67559" w:rsidR="00EE6C28" w:rsidRPr="00973680" w:rsidDel="00B14B5B" w:rsidRDefault="00EE6C28" w:rsidP="00591AF7">
            <w:pPr>
              <w:spacing w:after="0" w:line="240" w:lineRule="auto"/>
              <w:jc w:val="center"/>
              <w:rPr>
                <w:del w:id="1263" w:author="Dustin Clifford" w:date="2018-06-29T22:07:00Z"/>
                <w:rFonts w:eastAsia="Times New Roman" w:cs="Times New Roman"/>
                <w:sz w:val="18"/>
                <w:szCs w:val="18"/>
              </w:rPr>
            </w:pPr>
            <w:del w:id="1264" w:author="Dustin Clifford" w:date="2018-06-29T22:02:00Z">
              <w:r w:rsidDel="001B1234">
                <w:rPr>
                  <w:rFonts w:eastAsia="Times New Roman" w:cs="Times New Roman"/>
                  <w:sz w:val="18"/>
                  <w:szCs w:val="18"/>
                </w:rPr>
                <w:delText>20</w:delText>
              </w:r>
            </w:del>
          </w:p>
        </w:tc>
        <w:tc>
          <w:tcPr>
            <w:tcW w:w="1305" w:type="dxa"/>
            <w:tcBorders>
              <w:top w:val="nil"/>
              <w:left w:val="nil"/>
              <w:bottom w:val="nil"/>
              <w:right w:val="single" w:sz="8" w:space="0" w:color="auto"/>
            </w:tcBorders>
            <w:shd w:val="clear" w:color="auto" w:fill="auto"/>
            <w:vAlign w:val="center"/>
            <w:tcPrChange w:id="1265" w:author="Dustin Clifford" w:date="2018-06-29T22:12:00Z">
              <w:tcPr>
                <w:tcW w:w="1305" w:type="dxa"/>
                <w:tcBorders>
                  <w:top w:val="nil"/>
                  <w:left w:val="nil"/>
                  <w:bottom w:val="nil"/>
                  <w:right w:val="single" w:sz="8" w:space="0" w:color="auto"/>
                </w:tcBorders>
                <w:shd w:val="clear" w:color="auto" w:fill="auto"/>
                <w:vAlign w:val="center"/>
              </w:tcPr>
            </w:tcPrChange>
          </w:tcPr>
          <w:p w14:paraId="040BF172" w14:textId="4160BECF" w:rsidR="00EE6C28" w:rsidRPr="00973680" w:rsidDel="00B14B5B" w:rsidRDefault="00EE6C28" w:rsidP="00591AF7">
            <w:pPr>
              <w:spacing w:after="0" w:line="240" w:lineRule="auto"/>
              <w:rPr>
                <w:del w:id="1266" w:author="Dustin Clifford" w:date="2018-06-29T22:07:00Z"/>
                <w:rFonts w:eastAsia="Times New Roman" w:cs="Times New Roman"/>
                <w:sz w:val="18"/>
                <w:szCs w:val="18"/>
              </w:rPr>
            </w:pPr>
            <w:del w:id="1267" w:author="Dustin Clifford" w:date="2018-06-29T22:02:00Z">
              <w:r w:rsidRPr="00973680" w:rsidDel="001B1234">
                <w:rPr>
                  <w:rFonts w:eastAsia="Times New Roman" w:cs="Times New Roman"/>
                  <w:sz w:val="18"/>
                  <w:szCs w:val="18"/>
                </w:rPr>
                <w:delText>Calendar timeline</w:delText>
              </w:r>
            </w:del>
          </w:p>
        </w:tc>
        <w:tc>
          <w:tcPr>
            <w:tcW w:w="4500" w:type="dxa"/>
            <w:tcBorders>
              <w:top w:val="nil"/>
              <w:left w:val="nil"/>
              <w:bottom w:val="nil"/>
              <w:right w:val="single" w:sz="8" w:space="0" w:color="auto"/>
            </w:tcBorders>
            <w:shd w:val="clear" w:color="auto" w:fill="auto"/>
            <w:vAlign w:val="center"/>
            <w:tcPrChange w:id="1268" w:author="Dustin Clifford" w:date="2018-06-29T22:12:00Z">
              <w:tcPr>
                <w:tcW w:w="4860" w:type="dxa"/>
                <w:tcBorders>
                  <w:top w:val="nil"/>
                  <w:left w:val="nil"/>
                  <w:bottom w:val="nil"/>
                  <w:right w:val="single" w:sz="8" w:space="0" w:color="auto"/>
                </w:tcBorders>
                <w:shd w:val="clear" w:color="auto" w:fill="auto"/>
                <w:vAlign w:val="center"/>
              </w:tcPr>
            </w:tcPrChange>
          </w:tcPr>
          <w:p w14:paraId="593A5D75" w14:textId="3784DF1F" w:rsidR="00EE6C28" w:rsidRPr="00973680" w:rsidDel="00B14B5B" w:rsidRDefault="00EE6C28" w:rsidP="00591AF7">
            <w:pPr>
              <w:spacing w:after="0" w:line="240" w:lineRule="auto"/>
              <w:rPr>
                <w:del w:id="1269" w:author="Dustin Clifford" w:date="2018-06-29T22:07:00Z"/>
                <w:rFonts w:eastAsia="Times New Roman" w:cs="Times New Roman"/>
                <w:sz w:val="18"/>
                <w:szCs w:val="18"/>
              </w:rPr>
            </w:pPr>
            <w:del w:id="1270" w:author="Dustin Clifford" w:date="2018-06-29T22:02:00Z">
              <w:r w:rsidRPr="00973680" w:rsidDel="001B1234">
                <w:rPr>
                  <w:rFonts w:eastAsia="Times New Roman" w:cs="Times New Roman"/>
                  <w:sz w:val="18"/>
                  <w:szCs w:val="18"/>
                </w:rPr>
                <w:delText xml:space="preserve">Booking options (and thus calendar capability) should extend out for up to 12 months </w:delText>
              </w:r>
            </w:del>
          </w:p>
        </w:tc>
        <w:tc>
          <w:tcPr>
            <w:tcW w:w="2880" w:type="dxa"/>
            <w:tcBorders>
              <w:top w:val="nil"/>
              <w:left w:val="nil"/>
              <w:bottom w:val="single" w:sz="8" w:space="0" w:color="auto"/>
              <w:right w:val="single" w:sz="8" w:space="0" w:color="auto"/>
            </w:tcBorders>
            <w:shd w:val="clear" w:color="auto" w:fill="auto"/>
            <w:vAlign w:val="center"/>
            <w:tcPrChange w:id="1271"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F203070" w14:textId="7F706C85" w:rsidR="00EE6C28" w:rsidRPr="00973680" w:rsidDel="00B14B5B" w:rsidRDefault="00EE6C28" w:rsidP="00591AF7">
            <w:pPr>
              <w:spacing w:after="0" w:line="240" w:lineRule="auto"/>
              <w:rPr>
                <w:del w:id="1272" w:author="Dustin Clifford" w:date="2018-06-29T22:07:00Z"/>
                <w:rFonts w:eastAsia="Times New Roman" w:cs="Times New Roman"/>
                <w:sz w:val="18"/>
                <w:szCs w:val="18"/>
              </w:rPr>
            </w:pPr>
            <w:del w:id="1273" w:author="Dustin Clifford" w:date="2018-06-29T22:02:00Z">
              <w:r w:rsidRPr="00973680" w:rsidDel="001B1234">
                <w:rPr>
                  <w:rFonts w:eastAsia="Times New Roman" w:cs="Times New Roman"/>
                  <w:sz w:val="18"/>
                  <w:szCs w:val="18"/>
                </w:rPr>
                <w:delText>TBD - Need to discuss if this will work for the regionals as well; Borgata currently books out 90 days</w:delText>
              </w:r>
            </w:del>
          </w:p>
        </w:tc>
        <w:tc>
          <w:tcPr>
            <w:tcW w:w="900" w:type="dxa"/>
            <w:tcBorders>
              <w:top w:val="nil"/>
              <w:left w:val="nil"/>
              <w:bottom w:val="nil"/>
              <w:right w:val="single" w:sz="8" w:space="0" w:color="auto"/>
            </w:tcBorders>
            <w:shd w:val="clear" w:color="auto" w:fill="auto"/>
            <w:vAlign w:val="center"/>
            <w:tcPrChange w:id="1274" w:author="Dustin Clifford" w:date="2018-06-29T22:12:00Z">
              <w:tcPr>
                <w:tcW w:w="630" w:type="dxa"/>
                <w:tcBorders>
                  <w:top w:val="nil"/>
                  <w:left w:val="nil"/>
                  <w:bottom w:val="nil"/>
                  <w:right w:val="single" w:sz="8" w:space="0" w:color="auto"/>
                </w:tcBorders>
                <w:shd w:val="clear" w:color="auto" w:fill="auto"/>
                <w:vAlign w:val="center"/>
              </w:tcPr>
            </w:tcPrChange>
          </w:tcPr>
          <w:p w14:paraId="00EF17DA" w14:textId="1700165E" w:rsidR="00EE6C28" w:rsidRPr="00973680" w:rsidDel="00B14B5B" w:rsidRDefault="00EE6C28" w:rsidP="00591AF7">
            <w:pPr>
              <w:spacing w:after="0" w:line="240" w:lineRule="auto"/>
              <w:rPr>
                <w:del w:id="1275" w:author="Dustin Clifford" w:date="2018-06-29T22:07:00Z"/>
                <w:rFonts w:eastAsia="Times New Roman" w:cs="Times New Roman"/>
                <w:sz w:val="18"/>
                <w:szCs w:val="18"/>
              </w:rPr>
            </w:pPr>
            <w:del w:id="1276" w:author="Dustin Clifford" w:date="2018-06-29T22:06:00Z">
              <w:r w:rsidRPr="00973680" w:rsidDel="00F9465A">
                <w:rPr>
                  <w:rFonts w:eastAsia="Times New Roman" w:cs="Times New Roman"/>
                  <w:sz w:val="18"/>
                  <w:szCs w:val="18"/>
                </w:rPr>
                <w:delText> </w:delText>
              </w:r>
            </w:del>
          </w:p>
        </w:tc>
      </w:tr>
      <w:tr w:rsidR="00EE6C28" w:rsidRPr="00973680" w:rsidDel="00B14B5B" w14:paraId="64DEDFD8" w14:textId="00D18041" w:rsidTr="00D14508">
        <w:trPr>
          <w:trHeight w:val="241"/>
          <w:del w:id="1277" w:author="Dustin Clifford" w:date="2018-06-29T22:07:00Z"/>
          <w:trPrChange w:id="1278" w:author="Dustin Clifford" w:date="2018-06-29T22:12:00Z">
            <w:trPr>
              <w:trHeight w:val="241"/>
            </w:trPr>
          </w:trPrChange>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tcPrChange w:id="1279"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auto" w:fill="auto"/>
                <w:vAlign w:val="center"/>
              </w:tcPr>
            </w:tcPrChange>
          </w:tcPr>
          <w:p w14:paraId="1D78221C" w14:textId="769D9B73" w:rsidR="00EE6C28" w:rsidRPr="00973680" w:rsidDel="00B14B5B" w:rsidRDefault="00EE6C28" w:rsidP="00591AF7">
            <w:pPr>
              <w:spacing w:after="0" w:line="240" w:lineRule="auto"/>
              <w:jc w:val="center"/>
              <w:rPr>
                <w:del w:id="1280" w:author="Dustin Clifford" w:date="2018-06-29T22:07:00Z"/>
                <w:rFonts w:eastAsia="Times New Roman" w:cs="Times New Roman"/>
                <w:sz w:val="18"/>
                <w:szCs w:val="18"/>
              </w:rPr>
            </w:pPr>
            <w:del w:id="1281" w:author="Dustin Clifford" w:date="2018-06-29T22:02:00Z">
              <w:r w:rsidDel="001B1234">
                <w:rPr>
                  <w:rFonts w:eastAsia="Times New Roman" w:cs="Times New Roman"/>
                  <w:sz w:val="18"/>
                  <w:szCs w:val="18"/>
                </w:rPr>
                <w:delText>21</w:delText>
              </w:r>
            </w:del>
          </w:p>
        </w:tc>
        <w:tc>
          <w:tcPr>
            <w:tcW w:w="1305" w:type="dxa"/>
            <w:tcBorders>
              <w:top w:val="single" w:sz="8" w:space="0" w:color="auto"/>
              <w:left w:val="nil"/>
              <w:bottom w:val="single" w:sz="8" w:space="0" w:color="auto"/>
              <w:right w:val="single" w:sz="8" w:space="0" w:color="auto"/>
            </w:tcBorders>
            <w:shd w:val="clear" w:color="auto" w:fill="auto"/>
            <w:vAlign w:val="center"/>
            <w:tcPrChange w:id="1282" w:author="Dustin Clifford" w:date="2018-06-29T22:12:00Z">
              <w:tcPr>
                <w:tcW w:w="1305" w:type="dxa"/>
                <w:tcBorders>
                  <w:top w:val="single" w:sz="8" w:space="0" w:color="auto"/>
                  <w:left w:val="nil"/>
                  <w:bottom w:val="single" w:sz="8" w:space="0" w:color="auto"/>
                  <w:right w:val="single" w:sz="8" w:space="0" w:color="auto"/>
                </w:tcBorders>
                <w:shd w:val="clear" w:color="auto" w:fill="auto"/>
                <w:vAlign w:val="center"/>
              </w:tcPr>
            </w:tcPrChange>
          </w:tcPr>
          <w:p w14:paraId="24C15A2D" w14:textId="17618596" w:rsidR="00EE6C28" w:rsidRPr="00973680" w:rsidDel="00B14B5B" w:rsidRDefault="00EE6C28" w:rsidP="00591AF7">
            <w:pPr>
              <w:spacing w:after="0" w:line="240" w:lineRule="auto"/>
              <w:rPr>
                <w:del w:id="1283" w:author="Dustin Clifford" w:date="2018-06-29T22:07:00Z"/>
                <w:rFonts w:eastAsia="Times New Roman" w:cs="Times New Roman"/>
                <w:sz w:val="18"/>
                <w:szCs w:val="18"/>
              </w:rPr>
            </w:pPr>
            <w:del w:id="1284" w:author="Dustin Clifford" w:date="2018-06-29T22:02:00Z">
              <w:r w:rsidRPr="00973680" w:rsidDel="001B1234">
                <w:rPr>
                  <w:rFonts w:eastAsia="Times New Roman" w:cs="Times New Roman"/>
                  <w:sz w:val="18"/>
                  <w:szCs w:val="18"/>
                </w:rPr>
                <w:delText>Length of stay</w:delText>
              </w:r>
            </w:del>
          </w:p>
        </w:tc>
        <w:tc>
          <w:tcPr>
            <w:tcW w:w="4500" w:type="dxa"/>
            <w:tcBorders>
              <w:top w:val="single" w:sz="8" w:space="0" w:color="auto"/>
              <w:left w:val="nil"/>
              <w:bottom w:val="single" w:sz="8" w:space="0" w:color="auto"/>
              <w:right w:val="single" w:sz="8" w:space="0" w:color="auto"/>
            </w:tcBorders>
            <w:shd w:val="clear" w:color="auto" w:fill="auto"/>
            <w:vAlign w:val="center"/>
            <w:tcPrChange w:id="1285" w:author="Dustin Clifford" w:date="2018-06-29T22:12:00Z">
              <w:tcPr>
                <w:tcW w:w="4860" w:type="dxa"/>
                <w:tcBorders>
                  <w:top w:val="single" w:sz="8" w:space="0" w:color="auto"/>
                  <w:left w:val="nil"/>
                  <w:bottom w:val="single" w:sz="8" w:space="0" w:color="auto"/>
                  <w:right w:val="single" w:sz="8" w:space="0" w:color="auto"/>
                </w:tcBorders>
                <w:shd w:val="clear" w:color="auto" w:fill="auto"/>
                <w:vAlign w:val="center"/>
              </w:tcPr>
            </w:tcPrChange>
          </w:tcPr>
          <w:p w14:paraId="28AD2732" w14:textId="134E9A3F" w:rsidR="00EE6C28" w:rsidRPr="00973680" w:rsidDel="00B14B5B" w:rsidRDefault="00EE6C28" w:rsidP="00591AF7">
            <w:pPr>
              <w:spacing w:after="0" w:line="240" w:lineRule="auto"/>
              <w:rPr>
                <w:del w:id="1286" w:author="Dustin Clifford" w:date="2018-06-29T22:07:00Z"/>
                <w:rFonts w:eastAsia="Times New Roman" w:cs="Times New Roman"/>
                <w:sz w:val="18"/>
                <w:szCs w:val="18"/>
              </w:rPr>
            </w:pPr>
            <w:del w:id="1287" w:author="Dustin Clifford" w:date="2018-06-29T22:02:00Z">
              <w:r w:rsidRPr="00973680" w:rsidDel="001B1234">
                <w:rPr>
                  <w:rFonts w:eastAsia="Times New Roman" w:cs="Times New Roman"/>
                  <w:sz w:val="18"/>
                  <w:szCs w:val="18"/>
                </w:rPr>
                <w:delText>Calendar should not require a customer to select length of stay as a pre-requisite for viewing; should be able to flex length of stay within calendar</w:delText>
              </w:r>
            </w:del>
          </w:p>
        </w:tc>
        <w:tc>
          <w:tcPr>
            <w:tcW w:w="2880" w:type="dxa"/>
            <w:tcBorders>
              <w:top w:val="nil"/>
              <w:left w:val="nil"/>
              <w:bottom w:val="single" w:sz="8" w:space="0" w:color="auto"/>
              <w:right w:val="single" w:sz="8" w:space="0" w:color="auto"/>
            </w:tcBorders>
            <w:shd w:val="clear" w:color="auto" w:fill="auto"/>
            <w:vAlign w:val="center"/>
            <w:tcPrChange w:id="1288"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15C58182" w14:textId="498012B1" w:rsidR="00EE6C28" w:rsidRPr="00973680" w:rsidDel="00B14B5B" w:rsidRDefault="00EE6C28" w:rsidP="00591AF7">
            <w:pPr>
              <w:spacing w:after="0" w:line="240" w:lineRule="auto"/>
              <w:rPr>
                <w:del w:id="1289" w:author="Dustin Clifford" w:date="2018-06-29T22:07:00Z"/>
                <w:rFonts w:eastAsia="Times New Roman" w:cs="Times New Roman"/>
                <w:sz w:val="18"/>
                <w:szCs w:val="18"/>
              </w:rPr>
            </w:pPr>
            <w:del w:id="1290" w:author="Dustin Clifford" w:date="2018-06-29T22:02:00Z">
              <w:r w:rsidRPr="00973680" w:rsidDel="001B1234">
                <w:rPr>
                  <w:rFonts w:eastAsia="Times New Roman" w:cs="Times New Roman"/>
                  <w:sz w:val="18"/>
                  <w:szCs w:val="18"/>
                </w:rPr>
                <w:delText> </w:delText>
              </w:r>
            </w:del>
          </w:p>
        </w:tc>
        <w:tc>
          <w:tcPr>
            <w:tcW w:w="900" w:type="dxa"/>
            <w:tcBorders>
              <w:top w:val="single" w:sz="8" w:space="0" w:color="auto"/>
              <w:left w:val="nil"/>
              <w:bottom w:val="single" w:sz="8" w:space="0" w:color="auto"/>
              <w:right w:val="single" w:sz="8" w:space="0" w:color="auto"/>
            </w:tcBorders>
            <w:shd w:val="clear" w:color="auto" w:fill="auto"/>
            <w:vAlign w:val="center"/>
            <w:tcPrChange w:id="1291" w:author="Dustin Clifford" w:date="2018-06-29T22:12:00Z">
              <w:tcPr>
                <w:tcW w:w="630" w:type="dxa"/>
                <w:tcBorders>
                  <w:top w:val="single" w:sz="8" w:space="0" w:color="auto"/>
                  <w:left w:val="nil"/>
                  <w:bottom w:val="single" w:sz="8" w:space="0" w:color="auto"/>
                  <w:right w:val="single" w:sz="8" w:space="0" w:color="auto"/>
                </w:tcBorders>
                <w:shd w:val="clear" w:color="auto" w:fill="auto"/>
                <w:vAlign w:val="center"/>
              </w:tcPr>
            </w:tcPrChange>
          </w:tcPr>
          <w:p w14:paraId="5506119F" w14:textId="5159E5CB" w:rsidR="00EE6C28" w:rsidRPr="00973680" w:rsidDel="00B14B5B" w:rsidRDefault="00EE6C28" w:rsidP="00591AF7">
            <w:pPr>
              <w:spacing w:after="0" w:line="240" w:lineRule="auto"/>
              <w:rPr>
                <w:del w:id="1292" w:author="Dustin Clifford" w:date="2018-06-29T22:07:00Z"/>
                <w:rFonts w:eastAsia="Times New Roman" w:cs="Times New Roman"/>
                <w:sz w:val="18"/>
                <w:szCs w:val="18"/>
              </w:rPr>
            </w:pPr>
            <w:del w:id="1293" w:author="Dustin Clifford" w:date="2018-06-29T22:06:00Z">
              <w:r w:rsidRPr="00973680" w:rsidDel="00F9465A">
                <w:rPr>
                  <w:rFonts w:eastAsia="Times New Roman" w:cs="Times New Roman"/>
                  <w:sz w:val="18"/>
                  <w:szCs w:val="18"/>
                </w:rPr>
                <w:delText> </w:delText>
              </w:r>
            </w:del>
          </w:p>
        </w:tc>
      </w:tr>
      <w:tr w:rsidR="00EE6C28" w:rsidRPr="00973680" w:rsidDel="00B14B5B" w14:paraId="08E20C1A" w14:textId="2B6F382C" w:rsidTr="00D14508">
        <w:trPr>
          <w:trHeight w:val="48"/>
          <w:del w:id="1294" w:author="Dustin Clifford" w:date="2018-06-29T22:07:00Z"/>
          <w:trPrChange w:id="1295"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29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553E4E90" w14:textId="0031F97C" w:rsidR="00EE6C28" w:rsidRPr="00973680" w:rsidDel="00B14B5B" w:rsidRDefault="00EE6C28" w:rsidP="00591AF7">
            <w:pPr>
              <w:spacing w:after="0" w:line="240" w:lineRule="auto"/>
              <w:jc w:val="center"/>
              <w:rPr>
                <w:del w:id="1297" w:author="Dustin Clifford" w:date="2018-06-29T22:07:00Z"/>
                <w:rFonts w:eastAsia="Times New Roman" w:cs="Times New Roman"/>
                <w:sz w:val="18"/>
                <w:szCs w:val="18"/>
              </w:rPr>
            </w:pPr>
            <w:del w:id="1298" w:author="Dustin Clifford" w:date="2018-06-29T22:02:00Z">
              <w:r w:rsidDel="001B1234">
                <w:rPr>
                  <w:rFonts w:eastAsia="Times New Roman" w:cs="Times New Roman"/>
                  <w:sz w:val="18"/>
                  <w:szCs w:val="18"/>
                </w:rPr>
                <w:delText>22</w:delText>
              </w:r>
            </w:del>
          </w:p>
        </w:tc>
        <w:tc>
          <w:tcPr>
            <w:tcW w:w="1305" w:type="dxa"/>
            <w:tcBorders>
              <w:top w:val="nil"/>
              <w:left w:val="nil"/>
              <w:bottom w:val="single" w:sz="8" w:space="0" w:color="auto"/>
              <w:right w:val="single" w:sz="8" w:space="0" w:color="auto"/>
            </w:tcBorders>
            <w:shd w:val="clear" w:color="auto" w:fill="auto"/>
            <w:vAlign w:val="center"/>
            <w:tcPrChange w:id="1299"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5258D622" w14:textId="183CC28C" w:rsidR="00EE6C28" w:rsidRPr="00973680" w:rsidDel="00B14B5B" w:rsidRDefault="00EE6C28" w:rsidP="00591AF7">
            <w:pPr>
              <w:spacing w:after="0" w:line="240" w:lineRule="auto"/>
              <w:rPr>
                <w:del w:id="1300" w:author="Dustin Clifford" w:date="2018-06-29T22:07:00Z"/>
                <w:rFonts w:eastAsia="Times New Roman" w:cs="Times New Roman"/>
                <w:sz w:val="18"/>
                <w:szCs w:val="18"/>
              </w:rPr>
            </w:pPr>
            <w:del w:id="1301" w:author="Dustin Clifford" w:date="2018-06-29T22:02:00Z">
              <w:r w:rsidRPr="00973680" w:rsidDel="001B1234">
                <w:rPr>
                  <w:rFonts w:eastAsia="Times New Roman" w:cs="Times New Roman"/>
                  <w:sz w:val="18"/>
                  <w:szCs w:val="18"/>
                </w:rPr>
                <w:delText>Property Selection</w:delText>
              </w:r>
            </w:del>
          </w:p>
        </w:tc>
        <w:tc>
          <w:tcPr>
            <w:tcW w:w="4500" w:type="dxa"/>
            <w:tcBorders>
              <w:top w:val="nil"/>
              <w:left w:val="nil"/>
              <w:bottom w:val="single" w:sz="8" w:space="0" w:color="auto"/>
              <w:right w:val="single" w:sz="8" w:space="0" w:color="auto"/>
            </w:tcBorders>
            <w:shd w:val="clear" w:color="auto" w:fill="auto"/>
            <w:vAlign w:val="center"/>
            <w:tcPrChange w:id="1302"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351BBECD" w14:textId="6E00322F" w:rsidR="00EE6C28" w:rsidRPr="00973680" w:rsidDel="00B14B5B" w:rsidRDefault="00EE6C28" w:rsidP="00591AF7">
            <w:pPr>
              <w:spacing w:after="0" w:line="240" w:lineRule="auto"/>
              <w:rPr>
                <w:del w:id="1303" w:author="Dustin Clifford" w:date="2018-06-29T22:07:00Z"/>
                <w:rFonts w:eastAsia="Times New Roman" w:cs="Times New Roman"/>
                <w:sz w:val="18"/>
                <w:szCs w:val="18"/>
              </w:rPr>
            </w:pPr>
            <w:del w:id="1304" w:author="Dustin Clifford" w:date="2018-06-29T22:02:00Z">
              <w:r w:rsidRPr="00973680" w:rsidDel="001B1234">
                <w:rPr>
                  <w:rFonts w:eastAsia="Times New Roman" w:cs="Times New Roman"/>
                  <w:sz w:val="18"/>
                  <w:szCs w:val="18"/>
                </w:rPr>
                <w:delText>Need multiple ways to vie</w:delText>
              </w:r>
              <w:r w:rsidDel="001B1234">
                <w:rPr>
                  <w:rFonts w:eastAsia="Times New Roman" w:cs="Times New Roman"/>
                  <w:sz w:val="18"/>
                  <w:szCs w:val="18"/>
                </w:rPr>
                <w:delText>w properties and regions (e.g.,</w:delText>
              </w:r>
              <w:r w:rsidRPr="00973680" w:rsidDel="001B1234">
                <w:rPr>
                  <w:rFonts w:eastAsia="Times New Roman" w:cs="Times New Roman"/>
                  <w:sz w:val="18"/>
                  <w:szCs w:val="18"/>
                </w:rPr>
                <w:delText xml:space="preserve"> Show single property, show all Vegas, show all regionals, show all - to flesh out options further)</w:delText>
              </w:r>
            </w:del>
          </w:p>
        </w:tc>
        <w:tc>
          <w:tcPr>
            <w:tcW w:w="2880" w:type="dxa"/>
            <w:tcBorders>
              <w:top w:val="nil"/>
              <w:left w:val="nil"/>
              <w:bottom w:val="single" w:sz="8" w:space="0" w:color="auto"/>
              <w:right w:val="single" w:sz="8" w:space="0" w:color="auto"/>
            </w:tcBorders>
            <w:shd w:val="clear" w:color="auto" w:fill="auto"/>
            <w:vAlign w:val="center"/>
            <w:tcPrChange w:id="1305"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473A042" w14:textId="189227CB" w:rsidR="00EE6C28" w:rsidRPr="00973680" w:rsidDel="00B14B5B" w:rsidRDefault="00EE6C28" w:rsidP="00591AF7">
            <w:pPr>
              <w:spacing w:after="0" w:line="240" w:lineRule="auto"/>
              <w:rPr>
                <w:del w:id="1306" w:author="Dustin Clifford" w:date="2018-06-29T22:07:00Z"/>
                <w:rFonts w:eastAsia="Times New Roman" w:cs="Times New Roman"/>
                <w:sz w:val="18"/>
                <w:szCs w:val="18"/>
              </w:rPr>
            </w:pPr>
            <w:del w:id="1307"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308"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62D7B906" w14:textId="3A0D4DD2" w:rsidR="00EE6C28" w:rsidRPr="00973680" w:rsidDel="00B14B5B" w:rsidRDefault="00EE6C28" w:rsidP="00591AF7">
            <w:pPr>
              <w:spacing w:after="0" w:line="240" w:lineRule="auto"/>
              <w:rPr>
                <w:del w:id="1309" w:author="Dustin Clifford" w:date="2018-06-29T22:07:00Z"/>
                <w:rFonts w:eastAsia="Times New Roman" w:cs="Times New Roman"/>
                <w:sz w:val="18"/>
                <w:szCs w:val="18"/>
              </w:rPr>
            </w:pPr>
            <w:del w:id="1310" w:author="Dustin Clifford" w:date="2018-06-29T22:06:00Z">
              <w:r w:rsidRPr="00973680" w:rsidDel="00F9465A">
                <w:rPr>
                  <w:rFonts w:eastAsia="Times New Roman" w:cs="Times New Roman"/>
                  <w:sz w:val="18"/>
                  <w:szCs w:val="18"/>
                </w:rPr>
                <w:delText> </w:delText>
              </w:r>
            </w:del>
          </w:p>
        </w:tc>
      </w:tr>
      <w:tr w:rsidR="00EE6C28" w:rsidRPr="00973680" w:rsidDel="00B14B5B" w14:paraId="7D88354E" w14:textId="6D42A091" w:rsidTr="00D14508">
        <w:trPr>
          <w:trHeight w:val="876"/>
          <w:del w:id="1311" w:author="Dustin Clifford" w:date="2018-06-29T22:07:00Z"/>
          <w:trPrChange w:id="1312" w:author="Dustin Clifford" w:date="2018-06-29T22:12:00Z">
            <w:trPr>
              <w:trHeight w:val="876"/>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31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2F6EAA7" w14:textId="64CAC361" w:rsidR="00EE6C28" w:rsidRPr="00973680" w:rsidDel="00B14B5B" w:rsidRDefault="00EE6C28" w:rsidP="00591AF7">
            <w:pPr>
              <w:spacing w:after="0" w:line="240" w:lineRule="auto"/>
              <w:jc w:val="center"/>
              <w:rPr>
                <w:del w:id="1314" w:author="Dustin Clifford" w:date="2018-06-29T22:07:00Z"/>
                <w:rFonts w:eastAsia="Times New Roman" w:cs="Times New Roman"/>
                <w:sz w:val="18"/>
                <w:szCs w:val="18"/>
              </w:rPr>
            </w:pPr>
            <w:del w:id="1315" w:author="Dustin Clifford" w:date="2018-06-29T22:02:00Z">
              <w:r w:rsidDel="001B1234">
                <w:rPr>
                  <w:rFonts w:eastAsia="Times New Roman" w:cs="Times New Roman"/>
                  <w:sz w:val="18"/>
                  <w:szCs w:val="18"/>
                </w:rPr>
                <w:delText>23</w:delText>
              </w:r>
            </w:del>
          </w:p>
        </w:tc>
        <w:tc>
          <w:tcPr>
            <w:tcW w:w="1305" w:type="dxa"/>
            <w:tcBorders>
              <w:top w:val="nil"/>
              <w:left w:val="nil"/>
              <w:bottom w:val="single" w:sz="8" w:space="0" w:color="auto"/>
              <w:right w:val="single" w:sz="8" w:space="0" w:color="auto"/>
            </w:tcBorders>
            <w:shd w:val="clear" w:color="auto" w:fill="auto"/>
            <w:vAlign w:val="center"/>
            <w:tcPrChange w:id="131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5950520" w14:textId="51B64072" w:rsidR="00EE6C28" w:rsidRPr="00973680" w:rsidDel="00B14B5B" w:rsidRDefault="00EE6C28" w:rsidP="00591AF7">
            <w:pPr>
              <w:spacing w:after="0" w:line="240" w:lineRule="auto"/>
              <w:rPr>
                <w:del w:id="1317" w:author="Dustin Clifford" w:date="2018-06-29T22:07:00Z"/>
                <w:rFonts w:eastAsia="Times New Roman" w:cs="Times New Roman"/>
                <w:sz w:val="18"/>
                <w:szCs w:val="18"/>
              </w:rPr>
            </w:pPr>
            <w:del w:id="1318" w:author="Dustin Clifford" w:date="2018-06-29T22:02:00Z">
              <w:r w:rsidRPr="00973680" w:rsidDel="001B1234">
                <w:rPr>
                  <w:rFonts w:eastAsia="Times New Roman" w:cs="Times New Roman"/>
                  <w:sz w:val="18"/>
                  <w:szCs w:val="18"/>
                </w:rPr>
                <w:delText>Date Selection</w:delText>
              </w:r>
            </w:del>
          </w:p>
        </w:tc>
        <w:tc>
          <w:tcPr>
            <w:tcW w:w="4500" w:type="dxa"/>
            <w:tcBorders>
              <w:top w:val="nil"/>
              <w:left w:val="nil"/>
              <w:bottom w:val="single" w:sz="8" w:space="0" w:color="auto"/>
              <w:right w:val="single" w:sz="8" w:space="0" w:color="auto"/>
            </w:tcBorders>
            <w:shd w:val="clear" w:color="auto" w:fill="auto"/>
            <w:vAlign w:val="center"/>
            <w:tcPrChange w:id="131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30F26B27" w14:textId="57D337F2" w:rsidR="00EE6C28" w:rsidRPr="00973680" w:rsidDel="00B14B5B" w:rsidRDefault="00EE6C28" w:rsidP="00591AF7">
            <w:pPr>
              <w:spacing w:after="0" w:line="240" w:lineRule="auto"/>
              <w:rPr>
                <w:del w:id="1320" w:author="Dustin Clifford" w:date="2018-06-29T22:07:00Z"/>
                <w:rFonts w:eastAsia="Times New Roman" w:cs="Times New Roman"/>
                <w:sz w:val="18"/>
                <w:szCs w:val="18"/>
              </w:rPr>
            </w:pPr>
            <w:del w:id="1321" w:author="Dustin Clifford" w:date="2018-06-29T22:02:00Z">
              <w:r w:rsidRPr="00973680" w:rsidDel="001B1234">
                <w:rPr>
                  <w:rFonts w:eastAsia="Times New Roman" w:cs="Times New Roman"/>
                  <w:sz w:val="18"/>
                  <w:szCs w:val="18"/>
                </w:rPr>
                <w:delText>Should allow customers to select specific dates or flexible dates i.e. view rates for a whole month; if customer has not selected any dates, start with today and show next 30 days</w:delText>
              </w:r>
            </w:del>
          </w:p>
        </w:tc>
        <w:tc>
          <w:tcPr>
            <w:tcW w:w="2880" w:type="dxa"/>
            <w:tcBorders>
              <w:top w:val="nil"/>
              <w:left w:val="nil"/>
              <w:bottom w:val="single" w:sz="8" w:space="0" w:color="auto"/>
              <w:right w:val="single" w:sz="8" w:space="0" w:color="auto"/>
            </w:tcBorders>
            <w:shd w:val="clear" w:color="auto" w:fill="auto"/>
            <w:vAlign w:val="center"/>
            <w:tcPrChange w:id="132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5F05786E" w14:textId="5D161348" w:rsidR="00EE6C28" w:rsidRPr="00973680" w:rsidDel="00B14B5B" w:rsidRDefault="00EE6C28" w:rsidP="00591AF7">
            <w:pPr>
              <w:spacing w:after="0" w:line="240" w:lineRule="auto"/>
              <w:rPr>
                <w:del w:id="1323" w:author="Dustin Clifford" w:date="2018-06-29T22:07:00Z"/>
                <w:rFonts w:eastAsia="Times New Roman" w:cs="Times New Roman"/>
                <w:sz w:val="18"/>
                <w:szCs w:val="18"/>
              </w:rPr>
            </w:pPr>
            <w:del w:id="1324"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32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FE9F5D1" w14:textId="075F4765" w:rsidR="00EE6C28" w:rsidRPr="00973680" w:rsidDel="00B14B5B" w:rsidRDefault="00EE6C28" w:rsidP="00591AF7">
            <w:pPr>
              <w:spacing w:after="0" w:line="240" w:lineRule="auto"/>
              <w:rPr>
                <w:del w:id="1326" w:author="Dustin Clifford" w:date="2018-06-29T22:07:00Z"/>
                <w:rFonts w:eastAsia="Times New Roman" w:cs="Times New Roman"/>
                <w:sz w:val="18"/>
                <w:szCs w:val="18"/>
              </w:rPr>
            </w:pPr>
            <w:del w:id="1327" w:author="Dustin Clifford" w:date="2018-06-29T22:07:00Z">
              <w:r w:rsidRPr="00973680" w:rsidDel="00B14B5B">
                <w:rPr>
                  <w:rFonts w:eastAsia="Times New Roman" w:cs="Times New Roman"/>
                  <w:sz w:val="18"/>
                  <w:szCs w:val="18"/>
                </w:rPr>
                <w:delText> </w:delText>
              </w:r>
            </w:del>
          </w:p>
        </w:tc>
      </w:tr>
      <w:tr w:rsidR="00EE6C28" w:rsidRPr="00973680" w:rsidDel="00B14B5B" w14:paraId="25E3A379" w14:textId="178B69C5" w:rsidTr="00D14508">
        <w:trPr>
          <w:trHeight w:val="60"/>
          <w:del w:id="1328" w:author="Dustin Clifford" w:date="2018-06-29T22:07:00Z"/>
          <w:trPrChange w:id="1329" w:author="Dustin Clifford" w:date="2018-06-29T22:12:00Z">
            <w:trPr>
              <w:trHeight w:val="60"/>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33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D71DE34" w14:textId="3016C154" w:rsidR="00EE6C28" w:rsidRPr="00973680" w:rsidDel="00B14B5B" w:rsidRDefault="00EE6C28" w:rsidP="00591AF7">
            <w:pPr>
              <w:spacing w:after="0" w:line="240" w:lineRule="auto"/>
              <w:jc w:val="center"/>
              <w:rPr>
                <w:del w:id="1331" w:author="Dustin Clifford" w:date="2018-06-29T22:07:00Z"/>
                <w:rFonts w:eastAsia="Times New Roman" w:cs="Times New Roman"/>
                <w:sz w:val="18"/>
                <w:szCs w:val="18"/>
              </w:rPr>
            </w:pPr>
            <w:del w:id="1332" w:author="Dustin Clifford" w:date="2018-06-29T22:02:00Z">
              <w:r w:rsidDel="001B1234">
                <w:rPr>
                  <w:rFonts w:eastAsia="Times New Roman" w:cs="Times New Roman"/>
                  <w:sz w:val="18"/>
                  <w:szCs w:val="18"/>
                </w:rPr>
                <w:delText>24</w:delText>
              </w:r>
            </w:del>
          </w:p>
        </w:tc>
        <w:tc>
          <w:tcPr>
            <w:tcW w:w="1305" w:type="dxa"/>
            <w:tcBorders>
              <w:top w:val="nil"/>
              <w:left w:val="nil"/>
              <w:bottom w:val="single" w:sz="8" w:space="0" w:color="auto"/>
              <w:right w:val="single" w:sz="8" w:space="0" w:color="auto"/>
            </w:tcBorders>
            <w:shd w:val="clear" w:color="auto" w:fill="auto"/>
            <w:vAlign w:val="center"/>
            <w:tcPrChange w:id="133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4666E3F" w14:textId="740387A8" w:rsidR="00EE6C28" w:rsidRPr="00973680" w:rsidDel="00B14B5B" w:rsidRDefault="00EE6C28" w:rsidP="00591AF7">
            <w:pPr>
              <w:spacing w:after="0" w:line="240" w:lineRule="auto"/>
              <w:rPr>
                <w:del w:id="1334" w:author="Dustin Clifford" w:date="2018-06-29T22:07:00Z"/>
                <w:rFonts w:eastAsia="Times New Roman" w:cs="Times New Roman"/>
                <w:sz w:val="18"/>
                <w:szCs w:val="18"/>
              </w:rPr>
            </w:pPr>
            <w:del w:id="1335" w:author="Dustin Clifford" w:date="2018-06-29T22:02:00Z">
              <w:r w:rsidRPr="00973680" w:rsidDel="001B1234">
                <w:rPr>
                  <w:rFonts w:eastAsia="Times New Roman" w:cs="Times New Roman"/>
                  <w:sz w:val="18"/>
                  <w:szCs w:val="18"/>
                </w:rPr>
                <w:delText>Room Selection</w:delText>
              </w:r>
            </w:del>
          </w:p>
        </w:tc>
        <w:tc>
          <w:tcPr>
            <w:tcW w:w="4500" w:type="dxa"/>
            <w:tcBorders>
              <w:top w:val="nil"/>
              <w:left w:val="nil"/>
              <w:bottom w:val="single" w:sz="8" w:space="0" w:color="auto"/>
              <w:right w:val="single" w:sz="8" w:space="0" w:color="auto"/>
            </w:tcBorders>
            <w:shd w:val="clear" w:color="auto" w:fill="auto"/>
            <w:vAlign w:val="center"/>
            <w:tcPrChange w:id="133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28A03C62" w14:textId="4678378F" w:rsidR="00EE6C28" w:rsidRPr="00973680" w:rsidDel="00B14B5B" w:rsidRDefault="00EE6C28" w:rsidP="00591AF7">
            <w:pPr>
              <w:spacing w:after="0" w:line="240" w:lineRule="auto"/>
              <w:rPr>
                <w:del w:id="1337" w:author="Dustin Clifford" w:date="2018-06-29T22:07:00Z"/>
                <w:rFonts w:eastAsia="Times New Roman" w:cs="Times New Roman"/>
                <w:sz w:val="18"/>
                <w:szCs w:val="18"/>
              </w:rPr>
            </w:pPr>
            <w:del w:id="1338" w:author="Dustin Clifford" w:date="2018-06-29T22:02:00Z">
              <w:r w:rsidRPr="00973680" w:rsidDel="001B1234">
                <w:rPr>
                  <w:rFonts w:eastAsia="Times New Roman" w:cs="Times New Roman"/>
                  <w:sz w:val="18"/>
                  <w:szCs w:val="18"/>
                </w:rPr>
                <w:delText>Should allow customers ability to see only specific types of rooms i.e. only suites</w:delText>
              </w:r>
            </w:del>
          </w:p>
        </w:tc>
        <w:tc>
          <w:tcPr>
            <w:tcW w:w="2880" w:type="dxa"/>
            <w:tcBorders>
              <w:top w:val="nil"/>
              <w:left w:val="nil"/>
              <w:bottom w:val="single" w:sz="8" w:space="0" w:color="auto"/>
              <w:right w:val="single" w:sz="8" w:space="0" w:color="auto"/>
            </w:tcBorders>
            <w:shd w:val="clear" w:color="auto" w:fill="auto"/>
            <w:vAlign w:val="center"/>
            <w:tcPrChange w:id="133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63938BF" w14:textId="0CF848C9" w:rsidR="00EE6C28" w:rsidRPr="00973680" w:rsidDel="00B14B5B" w:rsidRDefault="00EE6C28" w:rsidP="00591AF7">
            <w:pPr>
              <w:spacing w:after="0" w:line="240" w:lineRule="auto"/>
              <w:rPr>
                <w:del w:id="1340" w:author="Dustin Clifford" w:date="2018-06-29T22:07:00Z"/>
                <w:rFonts w:eastAsia="Times New Roman" w:cs="Times New Roman"/>
                <w:sz w:val="18"/>
                <w:szCs w:val="18"/>
              </w:rPr>
            </w:pPr>
            <w:del w:id="1341" w:author="Dustin Clifford" w:date="2018-06-29T22:02:00Z">
              <w:r w:rsidRPr="00973680" w:rsidDel="001B1234">
                <w:rPr>
                  <w:rFonts w:eastAsia="Times New Roman" w:cs="Times New Roman"/>
                  <w:sz w:val="18"/>
                  <w:szCs w:val="18"/>
                </w:rPr>
                <w:delText> </w:delText>
              </w:r>
              <w:r w:rsidDel="001B1234">
                <w:rPr>
                  <w:rFonts w:eastAsia="Times New Roman" w:cs="Times New Roman"/>
                  <w:sz w:val="18"/>
                  <w:szCs w:val="18"/>
                </w:rPr>
                <w:delText>Not MVP, Future State</w:delText>
              </w:r>
            </w:del>
          </w:p>
        </w:tc>
        <w:tc>
          <w:tcPr>
            <w:tcW w:w="900" w:type="dxa"/>
            <w:tcBorders>
              <w:top w:val="nil"/>
              <w:left w:val="nil"/>
              <w:bottom w:val="single" w:sz="8" w:space="0" w:color="auto"/>
              <w:right w:val="single" w:sz="8" w:space="0" w:color="auto"/>
            </w:tcBorders>
            <w:shd w:val="clear" w:color="auto" w:fill="auto"/>
            <w:vAlign w:val="center"/>
            <w:hideMark/>
            <w:tcPrChange w:id="1342"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C42B340" w14:textId="0AC736BB" w:rsidR="00EE6C28" w:rsidRPr="006140B3" w:rsidDel="00B14B5B" w:rsidRDefault="00EE6C28" w:rsidP="00591AF7">
            <w:pPr>
              <w:spacing w:after="0" w:line="240" w:lineRule="auto"/>
              <w:rPr>
                <w:del w:id="1343" w:author="Dustin Clifford" w:date="2018-06-29T22:07:00Z"/>
                <w:rFonts w:eastAsia="Times New Roman" w:cs="Times New Roman"/>
                <w:sz w:val="16"/>
                <w:szCs w:val="18"/>
              </w:rPr>
            </w:pPr>
            <w:del w:id="1344" w:author="Dustin Clifford" w:date="2018-06-29T22:07:00Z">
              <w:r w:rsidRPr="006140B3" w:rsidDel="00B14B5B">
                <w:rPr>
                  <w:rFonts w:eastAsia="Times New Roman" w:cs="Times New Roman"/>
                  <w:sz w:val="14"/>
                  <w:szCs w:val="18"/>
                </w:rPr>
                <w:delText>Future</w:delText>
              </w:r>
            </w:del>
          </w:p>
        </w:tc>
      </w:tr>
      <w:tr w:rsidR="00EE6C28" w:rsidRPr="00973680" w:rsidDel="00B14B5B" w14:paraId="4790FBA0" w14:textId="27248E62" w:rsidTr="00D14508">
        <w:trPr>
          <w:trHeight w:val="1452"/>
          <w:del w:id="1345" w:author="Dustin Clifford" w:date="2018-06-29T22:07:00Z"/>
          <w:trPrChange w:id="1346" w:author="Dustin Clifford" w:date="2018-06-29T22:12:00Z">
            <w:trPr>
              <w:trHeight w:val="1452"/>
            </w:trPr>
          </w:trPrChange>
        </w:trPr>
        <w:tc>
          <w:tcPr>
            <w:tcW w:w="575" w:type="dxa"/>
            <w:tcBorders>
              <w:top w:val="nil"/>
              <w:left w:val="single" w:sz="8" w:space="0" w:color="auto"/>
              <w:bottom w:val="nil"/>
              <w:right w:val="single" w:sz="8" w:space="0" w:color="auto"/>
            </w:tcBorders>
            <w:shd w:val="clear" w:color="auto" w:fill="auto"/>
            <w:vAlign w:val="center"/>
            <w:tcPrChange w:id="1347" w:author="Dustin Clifford" w:date="2018-06-29T22:12:00Z">
              <w:tcPr>
                <w:tcW w:w="575" w:type="dxa"/>
                <w:tcBorders>
                  <w:top w:val="nil"/>
                  <w:left w:val="single" w:sz="8" w:space="0" w:color="auto"/>
                  <w:bottom w:val="nil"/>
                  <w:right w:val="single" w:sz="8" w:space="0" w:color="auto"/>
                </w:tcBorders>
                <w:shd w:val="clear" w:color="auto" w:fill="auto"/>
                <w:vAlign w:val="center"/>
              </w:tcPr>
            </w:tcPrChange>
          </w:tcPr>
          <w:p w14:paraId="2903314D" w14:textId="5A656921" w:rsidR="00EE6C28" w:rsidRPr="00973680" w:rsidDel="00B14B5B" w:rsidRDefault="00EE6C28" w:rsidP="00591AF7">
            <w:pPr>
              <w:spacing w:after="0" w:line="240" w:lineRule="auto"/>
              <w:jc w:val="center"/>
              <w:rPr>
                <w:del w:id="1348" w:author="Dustin Clifford" w:date="2018-06-29T22:07:00Z"/>
                <w:rFonts w:eastAsia="Times New Roman" w:cs="Times New Roman"/>
                <w:sz w:val="18"/>
                <w:szCs w:val="18"/>
              </w:rPr>
            </w:pPr>
            <w:del w:id="1349" w:author="Dustin Clifford" w:date="2018-06-29T22:02:00Z">
              <w:r w:rsidDel="001B1234">
                <w:rPr>
                  <w:rFonts w:eastAsia="Times New Roman" w:cs="Times New Roman"/>
                  <w:sz w:val="18"/>
                  <w:szCs w:val="18"/>
                </w:rPr>
                <w:delText>25</w:delText>
              </w:r>
            </w:del>
          </w:p>
        </w:tc>
        <w:tc>
          <w:tcPr>
            <w:tcW w:w="1305" w:type="dxa"/>
            <w:tcBorders>
              <w:top w:val="nil"/>
              <w:left w:val="nil"/>
              <w:bottom w:val="nil"/>
              <w:right w:val="single" w:sz="8" w:space="0" w:color="auto"/>
            </w:tcBorders>
            <w:shd w:val="clear" w:color="auto" w:fill="auto"/>
            <w:vAlign w:val="center"/>
            <w:tcPrChange w:id="1350" w:author="Dustin Clifford" w:date="2018-06-29T22:12:00Z">
              <w:tcPr>
                <w:tcW w:w="1305" w:type="dxa"/>
                <w:tcBorders>
                  <w:top w:val="nil"/>
                  <w:left w:val="nil"/>
                  <w:bottom w:val="nil"/>
                  <w:right w:val="single" w:sz="8" w:space="0" w:color="auto"/>
                </w:tcBorders>
                <w:shd w:val="clear" w:color="auto" w:fill="auto"/>
                <w:vAlign w:val="center"/>
              </w:tcPr>
            </w:tcPrChange>
          </w:tcPr>
          <w:p w14:paraId="7A87105D" w14:textId="7F7F0A86" w:rsidR="00EE6C28" w:rsidRPr="00973680" w:rsidDel="00B14B5B" w:rsidRDefault="00EE6C28" w:rsidP="00591AF7">
            <w:pPr>
              <w:spacing w:after="0" w:line="240" w:lineRule="auto"/>
              <w:rPr>
                <w:del w:id="1351" w:author="Dustin Clifford" w:date="2018-06-29T22:07:00Z"/>
                <w:rFonts w:eastAsia="Times New Roman" w:cs="Times New Roman"/>
                <w:sz w:val="18"/>
                <w:szCs w:val="18"/>
              </w:rPr>
            </w:pPr>
            <w:del w:id="1352" w:author="Dustin Clifford" w:date="2018-06-29T22:02:00Z">
              <w:r w:rsidRPr="00973680" w:rsidDel="001B1234">
                <w:rPr>
                  <w:rFonts w:eastAsia="Times New Roman" w:cs="Times New Roman"/>
                  <w:sz w:val="18"/>
                  <w:szCs w:val="18"/>
                </w:rPr>
                <w:delText>Rate Information on calendar</w:delText>
              </w:r>
            </w:del>
          </w:p>
        </w:tc>
        <w:tc>
          <w:tcPr>
            <w:tcW w:w="4500" w:type="dxa"/>
            <w:tcBorders>
              <w:top w:val="nil"/>
              <w:left w:val="nil"/>
              <w:bottom w:val="nil"/>
              <w:right w:val="single" w:sz="8" w:space="0" w:color="auto"/>
            </w:tcBorders>
            <w:shd w:val="clear" w:color="auto" w:fill="auto"/>
            <w:vAlign w:val="center"/>
            <w:tcPrChange w:id="1353" w:author="Dustin Clifford" w:date="2018-06-29T22:12:00Z">
              <w:tcPr>
                <w:tcW w:w="4860" w:type="dxa"/>
                <w:tcBorders>
                  <w:top w:val="nil"/>
                  <w:left w:val="nil"/>
                  <w:bottom w:val="nil"/>
                  <w:right w:val="single" w:sz="8" w:space="0" w:color="auto"/>
                </w:tcBorders>
                <w:shd w:val="clear" w:color="auto" w:fill="auto"/>
                <w:vAlign w:val="center"/>
              </w:tcPr>
            </w:tcPrChange>
          </w:tcPr>
          <w:p w14:paraId="2A8BC53C" w14:textId="47C3BA54" w:rsidR="00EE6C28" w:rsidRPr="00973680" w:rsidDel="00B14B5B" w:rsidRDefault="00EE6C28" w:rsidP="00591AF7">
            <w:pPr>
              <w:spacing w:after="0" w:line="240" w:lineRule="auto"/>
              <w:rPr>
                <w:del w:id="1354" w:author="Dustin Clifford" w:date="2018-06-29T22:07:00Z"/>
                <w:rFonts w:eastAsia="Times New Roman" w:cs="Times New Roman"/>
                <w:sz w:val="18"/>
                <w:szCs w:val="18"/>
              </w:rPr>
            </w:pPr>
            <w:del w:id="1355" w:author="Dustin Clifford" w:date="2018-06-29T22:02:00Z">
              <w:r w:rsidRPr="00973680" w:rsidDel="001B1234">
                <w:rPr>
                  <w:rFonts w:eastAsia="Times New Roman" w:cs="Times New Roman"/>
                  <w:sz w:val="18"/>
                  <w:szCs w:val="18"/>
                </w:rPr>
                <w:delText>Calendar should show room rate by date (CASH AMOUNT or COMP); must be able to flex rates dynamically/automatically based on number of dates selected (e.g.., once dates selected and booking limits me</w:delText>
              </w:r>
              <w:r w:rsidDel="001B1234">
                <w:rPr>
                  <w:rFonts w:eastAsia="Times New Roman" w:cs="Times New Roman"/>
                  <w:sz w:val="18"/>
                  <w:szCs w:val="18"/>
                </w:rPr>
                <w:delText xml:space="preserve">t (for cash/comp limits), then M </w:delText>
              </w:r>
              <w:r w:rsidRPr="00973680" w:rsidDel="001B1234">
                <w:rPr>
                  <w:rFonts w:eastAsia="Times New Roman" w:cs="Times New Roman"/>
                  <w:sz w:val="18"/>
                  <w:szCs w:val="18"/>
                </w:rPr>
                <w:delText>life discount rate populates rest of calendar and guest can book more nights at that rate)</w:delText>
              </w:r>
            </w:del>
          </w:p>
        </w:tc>
        <w:tc>
          <w:tcPr>
            <w:tcW w:w="2880" w:type="dxa"/>
            <w:tcBorders>
              <w:top w:val="nil"/>
              <w:left w:val="nil"/>
              <w:bottom w:val="nil"/>
              <w:right w:val="single" w:sz="8" w:space="0" w:color="auto"/>
            </w:tcBorders>
            <w:shd w:val="clear" w:color="auto" w:fill="auto"/>
            <w:vAlign w:val="center"/>
            <w:tcPrChange w:id="1356" w:author="Dustin Clifford" w:date="2018-06-29T22:12:00Z">
              <w:tcPr>
                <w:tcW w:w="3420" w:type="dxa"/>
                <w:tcBorders>
                  <w:top w:val="nil"/>
                  <w:left w:val="nil"/>
                  <w:bottom w:val="nil"/>
                  <w:right w:val="single" w:sz="8" w:space="0" w:color="auto"/>
                </w:tcBorders>
                <w:shd w:val="clear" w:color="auto" w:fill="auto"/>
                <w:vAlign w:val="center"/>
              </w:tcPr>
            </w:tcPrChange>
          </w:tcPr>
          <w:p w14:paraId="4F1A559B" w14:textId="3AD007E6" w:rsidR="00EE6C28" w:rsidRPr="00973680" w:rsidDel="00B14B5B" w:rsidRDefault="00EE6C28" w:rsidP="00591AF7">
            <w:pPr>
              <w:spacing w:after="0" w:line="240" w:lineRule="auto"/>
              <w:rPr>
                <w:del w:id="1357" w:author="Dustin Clifford" w:date="2018-06-29T22:07:00Z"/>
                <w:rFonts w:eastAsia="Times New Roman" w:cs="Times New Roman"/>
                <w:sz w:val="18"/>
                <w:szCs w:val="18"/>
              </w:rPr>
            </w:pPr>
            <w:del w:id="1358"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nil"/>
              <w:right w:val="single" w:sz="8" w:space="0" w:color="auto"/>
            </w:tcBorders>
            <w:shd w:val="clear" w:color="auto" w:fill="auto"/>
            <w:vAlign w:val="center"/>
            <w:hideMark/>
            <w:tcPrChange w:id="1359" w:author="Dustin Clifford" w:date="2018-06-29T22:12:00Z">
              <w:tcPr>
                <w:tcW w:w="630" w:type="dxa"/>
                <w:tcBorders>
                  <w:top w:val="nil"/>
                  <w:left w:val="nil"/>
                  <w:bottom w:val="nil"/>
                  <w:right w:val="single" w:sz="8" w:space="0" w:color="auto"/>
                </w:tcBorders>
                <w:shd w:val="clear" w:color="auto" w:fill="auto"/>
                <w:vAlign w:val="center"/>
                <w:hideMark/>
              </w:tcPr>
            </w:tcPrChange>
          </w:tcPr>
          <w:p w14:paraId="4052E7BC" w14:textId="7E23313B" w:rsidR="00EE6C28" w:rsidRPr="00973680" w:rsidDel="00B14B5B" w:rsidRDefault="00EE6C28" w:rsidP="00591AF7">
            <w:pPr>
              <w:spacing w:after="0" w:line="240" w:lineRule="auto"/>
              <w:rPr>
                <w:del w:id="1360" w:author="Dustin Clifford" w:date="2018-06-29T22:07:00Z"/>
                <w:rFonts w:eastAsia="Times New Roman" w:cs="Times New Roman"/>
                <w:sz w:val="18"/>
                <w:szCs w:val="18"/>
              </w:rPr>
            </w:pPr>
            <w:del w:id="1361" w:author="Dustin Clifford" w:date="2018-06-29T22:07:00Z">
              <w:r w:rsidRPr="00973680" w:rsidDel="00B14B5B">
                <w:rPr>
                  <w:rFonts w:eastAsia="Times New Roman" w:cs="Times New Roman"/>
                  <w:sz w:val="18"/>
                  <w:szCs w:val="18"/>
                </w:rPr>
                <w:delText> </w:delText>
              </w:r>
            </w:del>
          </w:p>
        </w:tc>
      </w:tr>
      <w:tr w:rsidR="00EE6C28" w:rsidRPr="00973680" w:rsidDel="00B14B5B" w14:paraId="7D3052C8" w14:textId="2C39DDED" w:rsidTr="00D14508">
        <w:trPr>
          <w:trHeight w:val="529"/>
          <w:del w:id="1362" w:author="Dustin Clifford" w:date="2018-06-29T22:07:00Z"/>
          <w:trPrChange w:id="1363" w:author="Dustin Clifford" w:date="2018-06-29T22:12:00Z">
            <w:trPr>
              <w:trHeight w:val="529"/>
            </w:trPr>
          </w:trPrChange>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tcPrChange w:id="1364"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auto" w:fill="auto"/>
                <w:vAlign w:val="center"/>
              </w:tcPr>
            </w:tcPrChange>
          </w:tcPr>
          <w:p w14:paraId="20120B49" w14:textId="40771972" w:rsidR="00EE6C28" w:rsidRPr="00973680" w:rsidDel="00B14B5B" w:rsidRDefault="00EE6C28" w:rsidP="00591AF7">
            <w:pPr>
              <w:spacing w:after="0" w:line="240" w:lineRule="auto"/>
              <w:jc w:val="center"/>
              <w:rPr>
                <w:del w:id="1365" w:author="Dustin Clifford" w:date="2018-06-29T22:07:00Z"/>
                <w:rFonts w:eastAsia="Times New Roman" w:cs="Times New Roman"/>
                <w:sz w:val="18"/>
                <w:szCs w:val="18"/>
              </w:rPr>
            </w:pPr>
            <w:del w:id="1366" w:author="Dustin Clifford" w:date="2018-06-29T22:02:00Z">
              <w:r w:rsidDel="001B1234">
                <w:rPr>
                  <w:rFonts w:eastAsia="Times New Roman" w:cs="Times New Roman"/>
                  <w:sz w:val="18"/>
                  <w:szCs w:val="18"/>
                </w:rPr>
                <w:delText>26</w:delText>
              </w:r>
            </w:del>
          </w:p>
        </w:tc>
        <w:tc>
          <w:tcPr>
            <w:tcW w:w="1305" w:type="dxa"/>
            <w:tcBorders>
              <w:top w:val="single" w:sz="8" w:space="0" w:color="auto"/>
              <w:left w:val="nil"/>
              <w:bottom w:val="single" w:sz="8" w:space="0" w:color="auto"/>
              <w:right w:val="single" w:sz="8" w:space="0" w:color="auto"/>
            </w:tcBorders>
            <w:shd w:val="clear" w:color="auto" w:fill="auto"/>
            <w:vAlign w:val="center"/>
            <w:tcPrChange w:id="1367" w:author="Dustin Clifford" w:date="2018-06-29T22:12:00Z">
              <w:tcPr>
                <w:tcW w:w="1305" w:type="dxa"/>
                <w:tcBorders>
                  <w:top w:val="single" w:sz="8" w:space="0" w:color="auto"/>
                  <w:left w:val="nil"/>
                  <w:bottom w:val="single" w:sz="8" w:space="0" w:color="auto"/>
                  <w:right w:val="single" w:sz="8" w:space="0" w:color="auto"/>
                </w:tcBorders>
                <w:shd w:val="clear" w:color="auto" w:fill="auto"/>
                <w:vAlign w:val="center"/>
              </w:tcPr>
            </w:tcPrChange>
          </w:tcPr>
          <w:p w14:paraId="6F47A10B" w14:textId="34180E12" w:rsidR="00EE6C28" w:rsidRPr="00973680" w:rsidDel="00B14B5B" w:rsidRDefault="00EE6C28" w:rsidP="00591AF7">
            <w:pPr>
              <w:spacing w:after="0" w:line="240" w:lineRule="auto"/>
              <w:rPr>
                <w:del w:id="1368" w:author="Dustin Clifford" w:date="2018-06-29T22:07:00Z"/>
                <w:rFonts w:eastAsia="Times New Roman" w:cs="Times New Roman"/>
                <w:sz w:val="18"/>
                <w:szCs w:val="18"/>
              </w:rPr>
            </w:pPr>
            <w:del w:id="1369" w:author="Dustin Clifford" w:date="2018-06-29T22:02:00Z">
              <w:r w:rsidRPr="00973680" w:rsidDel="001B1234">
                <w:rPr>
                  <w:rFonts w:eastAsia="Times New Roman" w:cs="Times New Roman"/>
                  <w:sz w:val="18"/>
                  <w:szCs w:val="18"/>
                </w:rPr>
                <w:delText>Other Information on calendar (or on page)</w:delText>
              </w:r>
            </w:del>
          </w:p>
        </w:tc>
        <w:tc>
          <w:tcPr>
            <w:tcW w:w="4500" w:type="dxa"/>
            <w:tcBorders>
              <w:top w:val="single" w:sz="8" w:space="0" w:color="auto"/>
              <w:left w:val="nil"/>
              <w:bottom w:val="single" w:sz="8" w:space="0" w:color="auto"/>
              <w:right w:val="single" w:sz="8" w:space="0" w:color="auto"/>
            </w:tcBorders>
            <w:shd w:val="clear" w:color="auto" w:fill="auto"/>
            <w:vAlign w:val="center"/>
            <w:tcPrChange w:id="1370" w:author="Dustin Clifford" w:date="2018-06-29T22:12:00Z">
              <w:tcPr>
                <w:tcW w:w="4860" w:type="dxa"/>
                <w:tcBorders>
                  <w:top w:val="single" w:sz="8" w:space="0" w:color="auto"/>
                  <w:left w:val="nil"/>
                  <w:bottom w:val="single" w:sz="8" w:space="0" w:color="auto"/>
                  <w:right w:val="single" w:sz="8" w:space="0" w:color="auto"/>
                </w:tcBorders>
                <w:shd w:val="clear" w:color="auto" w:fill="auto"/>
                <w:vAlign w:val="center"/>
              </w:tcPr>
            </w:tcPrChange>
          </w:tcPr>
          <w:p w14:paraId="29FA25AC" w14:textId="19E09259" w:rsidR="00EE6C28" w:rsidRPr="00973680" w:rsidDel="00B14B5B" w:rsidRDefault="00EE6C28" w:rsidP="00591AF7">
            <w:pPr>
              <w:spacing w:after="0" w:line="240" w:lineRule="auto"/>
              <w:rPr>
                <w:del w:id="1371" w:author="Dustin Clifford" w:date="2018-06-29T22:07:00Z"/>
                <w:rFonts w:eastAsia="Times New Roman" w:cs="Times New Roman"/>
                <w:sz w:val="18"/>
                <w:szCs w:val="18"/>
              </w:rPr>
            </w:pPr>
            <w:del w:id="1372" w:author="Dustin Clifford" w:date="2018-06-29T22:02:00Z">
              <w:r w:rsidRPr="00973680" w:rsidDel="001B1234">
                <w:rPr>
                  <w:rFonts w:eastAsia="Times New Roman" w:cs="Times New Roman"/>
                  <w:sz w:val="18"/>
                  <w:szCs w:val="18"/>
                </w:rPr>
                <w:delText>Somewhere on calendar (UX TBD), an additional three numbers must be shown:</w:delText>
              </w:r>
              <w:r w:rsidRPr="00973680" w:rsidDel="001B1234">
                <w:rPr>
                  <w:rFonts w:eastAsia="Times New Roman" w:cs="Times New Roman"/>
                  <w:sz w:val="18"/>
                  <w:szCs w:val="18"/>
                </w:rPr>
                <w:br/>
                <w:delText>1) Free Play (must</w:delText>
              </w:r>
              <w:r w:rsidDel="001B1234">
                <w:rPr>
                  <w:rFonts w:eastAsia="Times New Roman" w:cs="Times New Roman"/>
                  <w:sz w:val="18"/>
                  <w:szCs w:val="18"/>
                </w:rPr>
                <w:delText xml:space="preserve"> be able to flex by property</w:delText>
              </w:r>
              <w:r w:rsidRPr="00973680" w:rsidDel="001B1234">
                <w:rPr>
                  <w:rFonts w:eastAsia="Times New Roman" w:cs="Times New Roman"/>
                  <w:sz w:val="18"/>
                  <w:szCs w:val="18"/>
                </w:rPr>
                <w:delText>)</w:delText>
              </w:r>
              <w:r w:rsidRPr="00973680" w:rsidDel="001B1234">
                <w:rPr>
                  <w:rFonts w:eastAsia="Times New Roman" w:cs="Times New Roman"/>
                  <w:sz w:val="18"/>
                  <w:szCs w:val="18"/>
                </w:rPr>
                <w:br/>
                <w:delText>2) Resort/F&amp;B credit (must be able to flex by property)</w:delText>
              </w:r>
              <w:r w:rsidRPr="00973680" w:rsidDel="001B1234">
                <w:rPr>
                  <w:rFonts w:eastAsia="Times New Roman" w:cs="Times New Roman"/>
                  <w:sz w:val="18"/>
                  <w:szCs w:val="18"/>
                </w:rPr>
                <w:br/>
                <w:delText>3) Static offers (i.e., slot tournaments on certain dates for displayed properties)</w:delText>
              </w:r>
            </w:del>
          </w:p>
        </w:tc>
        <w:tc>
          <w:tcPr>
            <w:tcW w:w="2880" w:type="dxa"/>
            <w:tcBorders>
              <w:top w:val="single" w:sz="8" w:space="0" w:color="auto"/>
              <w:left w:val="nil"/>
              <w:bottom w:val="single" w:sz="8" w:space="0" w:color="auto"/>
              <w:right w:val="single" w:sz="8" w:space="0" w:color="auto"/>
            </w:tcBorders>
            <w:shd w:val="clear" w:color="auto" w:fill="auto"/>
            <w:vAlign w:val="center"/>
            <w:tcPrChange w:id="1373" w:author="Dustin Clifford" w:date="2018-06-29T22:12:00Z">
              <w:tcPr>
                <w:tcW w:w="3420" w:type="dxa"/>
                <w:tcBorders>
                  <w:top w:val="single" w:sz="8" w:space="0" w:color="auto"/>
                  <w:left w:val="nil"/>
                  <w:bottom w:val="single" w:sz="8" w:space="0" w:color="auto"/>
                  <w:right w:val="single" w:sz="8" w:space="0" w:color="auto"/>
                </w:tcBorders>
                <w:shd w:val="clear" w:color="auto" w:fill="auto"/>
                <w:vAlign w:val="center"/>
              </w:tcPr>
            </w:tcPrChange>
          </w:tcPr>
          <w:p w14:paraId="7C8408EE" w14:textId="44D9A73D" w:rsidR="00EE6C28" w:rsidDel="001B1234" w:rsidRDefault="00EE6C28" w:rsidP="00591AF7">
            <w:pPr>
              <w:spacing w:after="0" w:line="240" w:lineRule="auto"/>
              <w:rPr>
                <w:del w:id="1374" w:author="Dustin Clifford" w:date="2018-06-29T22:02:00Z"/>
                <w:rFonts w:eastAsia="Times New Roman" w:cs="Times New Roman"/>
                <w:sz w:val="18"/>
                <w:szCs w:val="18"/>
              </w:rPr>
            </w:pPr>
            <w:del w:id="1375" w:author="Dustin Clifford" w:date="2018-06-29T22:02:00Z">
              <w:r w:rsidRPr="00973680" w:rsidDel="001B1234">
                <w:rPr>
                  <w:rFonts w:eastAsia="Times New Roman" w:cs="Times New Roman"/>
                  <w:sz w:val="18"/>
                  <w:szCs w:val="18"/>
                </w:rPr>
                <w:delText xml:space="preserve">TBD - Need to discuss, test </w:delText>
              </w:r>
              <w:r w:rsidDel="001B1234">
                <w:rPr>
                  <w:rFonts w:eastAsia="Times New Roman" w:cs="Times New Roman"/>
                  <w:sz w:val="18"/>
                  <w:szCs w:val="18"/>
                </w:rPr>
                <w:delText>and identify best presentation</w:delText>
              </w:r>
            </w:del>
          </w:p>
          <w:p w14:paraId="70577D4E" w14:textId="6CF1B1EA" w:rsidR="00EE6C28" w:rsidDel="001B1234" w:rsidRDefault="00EE6C28" w:rsidP="00591AF7">
            <w:pPr>
              <w:spacing w:after="0" w:line="240" w:lineRule="auto"/>
              <w:rPr>
                <w:del w:id="1376" w:author="Dustin Clifford" w:date="2018-06-29T22:02:00Z"/>
                <w:rFonts w:eastAsia="Times New Roman" w:cs="Times New Roman"/>
                <w:sz w:val="18"/>
                <w:szCs w:val="18"/>
              </w:rPr>
            </w:pPr>
          </w:p>
          <w:p w14:paraId="676F1A6F" w14:textId="575B1096" w:rsidR="00EE6C28" w:rsidRPr="00973680" w:rsidDel="00B14B5B" w:rsidRDefault="00EE6C28" w:rsidP="00591AF7">
            <w:pPr>
              <w:spacing w:after="0" w:line="240" w:lineRule="auto"/>
              <w:rPr>
                <w:del w:id="1377" w:author="Dustin Clifford" w:date="2018-06-29T22:07:00Z"/>
                <w:rFonts w:eastAsia="Times New Roman" w:cs="Times New Roman"/>
                <w:sz w:val="18"/>
                <w:szCs w:val="18"/>
              </w:rPr>
            </w:pPr>
            <w:del w:id="1378" w:author="Dustin Clifford" w:date="2018-06-29T22:02:00Z">
              <w:r w:rsidRPr="009D195C" w:rsidDel="001B1234">
                <w:rPr>
                  <w:rFonts w:eastAsia="Times New Roman" w:cs="Times New Roman"/>
                  <w:sz w:val="18"/>
                  <w:szCs w:val="18"/>
                </w:rPr>
                <w:delText xml:space="preserve">Trip level Free Play and Resort Credit </w:delText>
              </w:r>
              <w:r w:rsidDel="001B1234">
                <w:rPr>
                  <w:rFonts w:eastAsia="Times New Roman" w:cs="Times New Roman"/>
                  <w:sz w:val="18"/>
                  <w:szCs w:val="18"/>
                </w:rPr>
                <w:delText>is MVP (will not change dynamically by date); future ideal state enables assessment</w:delText>
              </w:r>
              <w:r w:rsidRPr="00973680" w:rsidDel="001B1234">
                <w:rPr>
                  <w:rFonts w:eastAsia="Times New Roman" w:cs="Times New Roman"/>
                  <w:sz w:val="18"/>
                  <w:szCs w:val="18"/>
                </w:rPr>
                <w:delText xml:space="preserve"> on daily basis</w:delText>
              </w:r>
            </w:del>
          </w:p>
        </w:tc>
        <w:tc>
          <w:tcPr>
            <w:tcW w:w="900" w:type="dxa"/>
            <w:tcBorders>
              <w:top w:val="single" w:sz="8" w:space="0" w:color="auto"/>
              <w:left w:val="nil"/>
              <w:bottom w:val="single" w:sz="8" w:space="0" w:color="auto"/>
              <w:right w:val="single" w:sz="8" w:space="0" w:color="auto"/>
            </w:tcBorders>
            <w:shd w:val="clear" w:color="auto" w:fill="auto"/>
            <w:vAlign w:val="center"/>
            <w:hideMark/>
            <w:tcPrChange w:id="1379" w:author="Dustin Clifford" w:date="2018-06-29T22:12:00Z">
              <w:tcPr>
                <w:tcW w:w="630" w:type="dxa"/>
                <w:tcBorders>
                  <w:top w:val="single" w:sz="8" w:space="0" w:color="auto"/>
                  <w:left w:val="nil"/>
                  <w:bottom w:val="single" w:sz="8" w:space="0" w:color="auto"/>
                  <w:right w:val="single" w:sz="8" w:space="0" w:color="auto"/>
                </w:tcBorders>
                <w:shd w:val="clear" w:color="auto" w:fill="auto"/>
                <w:vAlign w:val="center"/>
                <w:hideMark/>
              </w:tcPr>
            </w:tcPrChange>
          </w:tcPr>
          <w:p w14:paraId="2C561354" w14:textId="7694241A" w:rsidR="00EE6C28" w:rsidRPr="00973680" w:rsidDel="00B14B5B" w:rsidRDefault="00EE6C28" w:rsidP="00591AF7">
            <w:pPr>
              <w:spacing w:after="0" w:line="240" w:lineRule="auto"/>
              <w:rPr>
                <w:del w:id="1380" w:author="Dustin Clifford" w:date="2018-06-29T22:07:00Z"/>
                <w:rFonts w:eastAsia="Times New Roman" w:cs="Times New Roman"/>
                <w:sz w:val="18"/>
                <w:szCs w:val="18"/>
              </w:rPr>
            </w:pPr>
            <w:del w:id="1381" w:author="Dustin Clifford" w:date="2018-06-29T22:07:00Z">
              <w:r w:rsidRPr="00973680" w:rsidDel="00B14B5B">
                <w:rPr>
                  <w:rFonts w:eastAsia="Times New Roman" w:cs="Times New Roman"/>
                  <w:sz w:val="18"/>
                  <w:szCs w:val="18"/>
                </w:rPr>
                <w:delText> </w:delText>
              </w:r>
            </w:del>
          </w:p>
        </w:tc>
      </w:tr>
      <w:tr w:rsidR="00EE6C28" w:rsidRPr="00973680" w:rsidDel="00B14B5B" w14:paraId="457B8E14" w14:textId="497504D5" w:rsidTr="00D14508">
        <w:trPr>
          <w:trHeight w:val="53"/>
          <w:del w:id="1382" w:author="Dustin Clifford" w:date="2018-06-29T22:07:00Z"/>
          <w:trPrChange w:id="1383"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38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41E4B79F" w14:textId="430396E7" w:rsidR="00EE6C28" w:rsidRPr="00973680" w:rsidDel="00B14B5B" w:rsidRDefault="00EE6C28" w:rsidP="00591AF7">
            <w:pPr>
              <w:spacing w:after="0" w:line="240" w:lineRule="auto"/>
              <w:jc w:val="center"/>
              <w:rPr>
                <w:del w:id="1385" w:author="Dustin Clifford" w:date="2018-06-29T22:07:00Z"/>
                <w:rFonts w:eastAsia="Times New Roman" w:cs="Times New Roman"/>
                <w:sz w:val="18"/>
                <w:szCs w:val="18"/>
              </w:rPr>
            </w:pPr>
            <w:del w:id="1386" w:author="Dustin Clifford" w:date="2018-06-29T22:02:00Z">
              <w:r w:rsidDel="001B1234">
                <w:rPr>
                  <w:rFonts w:eastAsia="Times New Roman" w:cs="Times New Roman"/>
                  <w:sz w:val="18"/>
                  <w:szCs w:val="18"/>
                </w:rPr>
                <w:lastRenderedPageBreak/>
                <w:delText>27</w:delText>
              </w:r>
            </w:del>
          </w:p>
        </w:tc>
        <w:tc>
          <w:tcPr>
            <w:tcW w:w="1305" w:type="dxa"/>
            <w:tcBorders>
              <w:top w:val="nil"/>
              <w:left w:val="nil"/>
              <w:bottom w:val="single" w:sz="8" w:space="0" w:color="auto"/>
              <w:right w:val="single" w:sz="8" w:space="0" w:color="auto"/>
            </w:tcBorders>
            <w:shd w:val="clear" w:color="auto" w:fill="auto"/>
            <w:vAlign w:val="center"/>
            <w:tcPrChange w:id="138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E651710" w14:textId="7BC0F288" w:rsidR="00EE6C28" w:rsidRPr="00973680" w:rsidDel="00B14B5B" w:rsidRDefault="00EE6C28" w:rsidP="00591AF7">
            <w:pPr>
              <w:spacing w:after="0" w:line="240" w:lineRule="auto"/>
              <w:rPr>
                <w:del w:id="1388" w:author="Dustin Clifford" w:date="2018-06-29T22:07:00Z"/>
                <w:rFonts w:eastAsia="Times New Roman" w:cs="Times New Roman"/>
                <w:sz w:val="18"/>
                <w:szCs w:val="18"/>
              </w:rPr>
            </w:pPr>
            <w:del w:id="1389" w:author="Dustin Clifford" w:date="2018-06-29T22:02:00Z">
              <w:r w:rsidRPr="00973680" w:rsidDel="001B1234">
                <w:rPr>
                  <w:rFonts w:eastAsia="Times New Roman" w:cs="Times New Roman"/>
                  <w:sz w:val="18"/>
                  <w:szCs w:val="18"/>
                </w:rPr>
                <w:delText>Booking process</w:delText>
              </w:r>
            </w:del>
          </w:p>
        </w:tc>
        <w:tc>
          <w:tcPr>
            <w:tcW w:w="4500" w:type="dxa"/>
            <w:tcBorders>
              <w:top w:val="nil"/>
              <w:left w:val="nil"/>
              <w:bottom w:val="single" w:sz="8" w:space="0" w:color="auto"/>
              <w:right w:val="single" w:sz="8" w:space="0" w:color="auto"/>
            </w:tcBorders>
            <w:shd w:val="clear" w:color="auto" w:fill="auto"/>
            <w:vAlign w:val="center"/>
            <w:tcPrChange w:id="139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0732CBE2" w14:textId="34254AB6" w:rsidR="00EE6C28" w:rsidRPr="00973680" w:rsidDel="00B14B5B" w:rsidRDefault="00EE6C28" w:rsidP="00591AF7">
            <w:pPr>
              <w:spacing w:after="0" w:line="240" w:lineRule="auto"/>
              <w:rPr>
                <w:del w:id="1391" w:author="Dustin Clifford" w:date="2018-06-29T22:07:00Z"/>
                <w:rFonts w:eastAsia="Times New Roman" w:cs="Times New Roman"/>
                <w:sz w:val="18"/>
                <w:szCs w:val="18"/>
              </w:rPr>
            </w:pPr>
            <w:del w:id="1392" w:author="Dustin Clifford" w:date="2018-06-29T22:02:00Z">
              <w:r w:rsidRPr="00973680" w:rsidDel="001B1234">
                <w:rPr>
                  <w:rFonts w:eastAsia="Times New Roman" w:cs="Times New Roman"/>
                  <w:sz w:val="18"/>
                  <w:szCs w:val="18"/>
                </w:rPr>
                <w:delText>Once customer has selected room, carry on to current booking process we use today; must carry through all offers (Free Play,</w:delText>
              </w:r>
              <w:r w:rsidDel="001B1234">
                <w:rPr>
                  <w:rFonts w:eastAsia="Times New Roman" w:cs="Times New Roman"/>
                  <w:sz w:val="18"/>
                  <w:szCs w:val="18"/>
                </w:rPr>
                <w:delText xml:space="preserve"> </w:delText>
              </w:r>
              <w:r w:rsidRPr="00973680" w:rsidDel="001B1234">
                <w:rPr>
                  <w:rFonts w:eastAsia="Times New Roman" w:cs="Times New Roman"/>
                  <w:sz w:val="18"/>
                  <w:szCs w:val="18"/>
                </w:rPr>
                <w:delText>Resort Credit, static offers i.e. slot tournaments) on each page of booking process</w:delText>
              </w:r>
            </w:del>
          </w:p>
        </w:tc>
        <w:tc>
          <w:tcPr>
            <w:tcW w:w="2880" w:type="dxa"/>
            <w:tcBorders>
              <w:top w:val="nil"/>
              <w:left w:val="nil"/>
              <w:bottom w:val="single" w:sz="8" w:space="0" w:color="auto"/>
              <w:right w:val="single" w:sz="8" w:space="0" w:color="auto"/>
            </w:tcBorders>
            <w:shd w:val="clear" w:color="auto" w:fill="auto"/>
            <w:vAlign w:val="center"/>
            <w:tcPrChange w:id="139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2C4555F" w14:textId="15AFF2F9" w:rsidR="00EE6C28" w:rsidRPr="00973680" w:rsidDel="00B14B5B" w:rsidRDefault="00EE6C28" w:rsidP="00591AF7">
            <w:pPr>
              <w:spacing w:after="0" w:line="240" w:lineRule="auto"/>
              <w:rPr>
                <w:del w:id="1394" w:author="Dustin Clifford" w:date="2018-06-29T22:07:00Z"/>
                <w:rFonts w:eastAsia="Times New Roman" w:cs="Times New Roman"/>
                <w:sz w:val="18"/>
                <w:szCs w:val="18"/>
              </w:rPr>
            </w:pPr>
            <w:del w:id="1395"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396"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10C072A" w14:textId="66403D1A" w:rsidR="00EE6C28" w:rsidRPr="00973680" w:rsidDel="00B14B5B" w:rsidRDefault="00EE6C28" w:rsidP="00591AF7">
            <w:pPr>
              <w:spacing w:after="0" w:line="240" w:lineRule="auto"/>
              <w:rPr>
                <w:del w:id="1397" w:author="Dustin Clifford" w:date="2018-06-29T22:07:00Z"/>
                <w:rFonts w:eastAsia="Times New Roman" w:cs="Times New Roman"/>
                <w:sz w:val="18"/>
                <w:szCs w:val="18"/>
              </w:rPr>
            </w:pPr>
            <w:del w:id="1398" w:author="Dustin Clifford" w:date="2018-06-29T22:07:00Z">
              <w:r w:rsidRPr="00973680" w:rsidDel="00B14B5B">
                <w:rPr>
                  <w:rFonts w:eastAsia="Times New Roman" w:cs="Times New Roman"/>
                  <w:sz w:val="18"/>
                  <w:szCs w:val="18"/>
                </w:rPr>
                <w:delText> </w:delText>
              </w:r>
            </w:del>
          </w:p>
        </w:tc>
      </w:tr>
      <w:tr w:rsidR="00EE6C28" w:rsidRPr="00973680" w:rsidDel="00B14B5B" w14:paraId="0C4C7C06" w14:textId="000A1E1A" w:rsidTr="00D14508">
        <w:trPr>
          <w:trHeight w:val="588"/>
          <w:del w:id="1399" w:author="Dustin Clifford" w:date="2018-06-29T22:07:00Z"/>
          <w:trPrChange w:id="1400"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0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30067B78" w14:textId="294738EC" w:rsidR="00EE6C28" w:rsidRPr="00973680" w:rsidDel="00B14B5B" w:rsidRDefault="00EE6C28" w:rsidP="00591AF7">
            <w:pPr>
              <w:spacing w:after="0" w:line="240" w:lineRule="auto"/>
              <w:jc w:val="center"/>
              <w:rPr>
                <w:del w:id="1402" w:author="Dustin Clifford" w:date="2018-06-29T22:07:00Z"/>
                <w:rFonts w:eastAsia="Times New Roman" w:cs="Times New Roman"/>
                <w:sz w:val="18"/>
                <w:szCs w:val="18"/>
              </w:rPr>
            </w:pPr>
            <w:del w:id="1403" w:author="Dustin Clifford" w:date="2018-06-29T22:02:00Z">
              <w:r w:rsidDel="001B1234">
                <w:rPr>
                  <w:rFonts w:eastAsia="Times New Roman" w:cs="Times New Roman"/>
                  <w:sz w:val="18"/>
                  <w:szCs w:val="18"/>
                </w:rPr>
                <w:delText>28</w:delText>
              </w:r>
            </w:del>
          </w:p>
        </w:tc>
        <w:tc>
          <w:tcPr>
            <w:tcW w:w="1305" w:type="dxa"/>
            <w:tcBorders>
              <w:top w:val="nil"/>
              <w:left w:val="nil"/>
              <w:bottom w:val="single" w:sz="8" w:space="0" w:color="auto"/>
              <w:right w:val="single" w:sz="8" w:space="0" w:color="auto"/>
            </w:tcBorders>
            <w:shd w:val="clear" w:color="auto" w:fill="auto"/>
            <w:vAlign w:val="center"/>
            <w:tcPrChange w:id="140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3BB869C" w14:textId="2C5F6B89" w:rsidR="00EE6C28" w:rsidRPr="00973680" w:rsidDel="00B14B5B" w:rsidRDefault="00EE6C28" w:rsidP="00591AF7">
            <w:pPr>
              <w:spacing w:after="0" w:line="240" w:lineRule="auto"/>
              <w:rPr>
                <w:del w:id="1405" w:author="Dustin Clifford" w:date="2018-06-29T22:07:00Z"/>
                <w:rFonts w:eastAsia="Times New Roman" w:cs="Times New Roman"/>
                <w:sz w:val="18"/>
                <w:szCs w:val="18"/>
              </w:rPr>
            </w:pPr>
            <w:del w:id="1406" w:author="Dustin Clifford" w:date="2018-06-29T22:02:00Z">
              <w:r w:rsidRPr="00973680" w:rsidDel="001B1234">
                <w:rPr>
                  <w:rFonts w:eastAsia="Times New Roman" w:cs="Times New Roman"/>
                  <w:sz w:val="18"/>
                  <w:szCs w:val="18"/>
                </w:rPr>
                <w:delText>One click booking option</w:delText>
              </w:r>
            </w:del>
          </w:p>
        </w:tc>
        <w:tc>
          <w:tcPr>
            <w:tcW w:w="4500" w:type="dxa"/>
            <w:tcBorders>
              <w:top w:val="nil"/>
              <w:left w:val="nil"/>
              <w:bottom w:val="single" w:sz="8" w:space="0" w:color="auto"/>
              <w:right w:val="single" w:sz="8" w:space="0" w:color="auto"/>
            </w:tcBorders>
            <w:shd w:val="clear" w:color="auto" w:fill="auto"/>
            <w:vAlign w:val="center"/>
            <w:tcPrChange w:id="140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C27C43F" w14:textId="63AD2A47" w:rsidR="00EE6C28" w:rsidRPr="00973680" w:rsidDel="00B14B5B" w:rsidRDefault="00EE6C28" w:rsidP="00591AF7">
            <w:pPr>
              <w:spacing w:after="0" w:line="240" w:lineRule="auto"/>
              <w:rPr>
                <w:del w:id="1408" w:author="Dustin Clifford" w:date="2018-06-29T22:07:00Z"/>
                <w:rFonts w:eastAsia="Times New Roman" w:cs="Times New Roman"/>
                <w:sz w:val="18"/>
                <w:szCs w:val="18"/>
              </w:rPr>
            </w:pPr>
            <w:del w:id="1409" w:author="Dustin Clifford" w:date="2018-06-29T22:02:00Z">
              <w:r w:rsidRPr="00973680" w:rsidDel="001B1234">
                <w:rPr>
                  <w:rFonts w:eastAsia="Times New Roman" w:cs="Times New Roman"/>
                  <w:sz w:val="18"/>
                  <w:szCs w:val="18"/>
                </w:rPr>
                <w:delText>Include ability for customer to select appropriate property, dates, and room type and then auto book with one click</w:delText>
              </w:r>
            </w:del>
          </w:p>
        </w:tc>
        <w:tc>
          <w:tcPr>
            <w:tcW w:w="2880" w:type="dxa"/>
            <w:tcBorders>
              <w:top w:val="nil"/>
              <w:left w:val="nil"/>
              <w:bottom w:val="single" w:sz="8" w:space="0" w:color="auto"/>
              <w:right w:val="single" w:sz="8" w:space="0" w:color="auto"/>
            </w:tcBorders>
            <w:shd w:val="clear" w:color="auto" w:fill="auto"/>
            <w:vAlign w:val="center"/>
            <w:tcPrChange w:id="1410"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CA079DB" w14:textId="053BD8E3" w:rsidR="00EE6C28" w:rsidRPr="00973680" w:rsidDel="00B14B5B" w:rsidRDefault="00EE6C28" w:rsidP="00591AF7">
            <w:pPr>
              <w:spacing w:after="0" w:line="240" w:lineRule="auto"/>
              <w:rPr>
                <w:del w:id="1411" w:author="Dustin Clifford" w:date="2018-06-29T22:07:00Z"/>
                <w:rFonts w:eastAsia="Times New Roman" w:cs="Times New Roman"/>
                <w:sz w:val="18"/>
                <w:szCs w:val="18"/>
              </w:rPr>
            </w:pPr>
            <w:del w:id="1412"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413"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236F9FA7" w14:textId="5CC80239" w:rsidR="00EE6C28" w:rsidRPr="00973680" w:rsidDel="00B14B5B" w:rsidRDefault="00EE6C28" w:rsidP="00591AF7">
            <w:pPr>
              <w:spacing w:after="0" w:line="240" w:lineRule="auto"/>
              <w:rPr>
                <w:del w:id="1414" w:author="Dustin Clifford" w:date="2018-06-29T22:07:00Z"/>
                <w:rFonts w:eastAsia="Times New Roman" w:cs="Times New Roman"/>
                <w:b/>
                <w:bCs/>
                <w:sz w:val="18"/>
                <w:szCs w:val="18"/>
              </w:rPr>
            </w:pPr>
            <w:del w:id="1415" w:author="Dustin Clifford" w:date="2018-06-29T22:07:00Z">
              <w:r w:rsidRPr="00973680" w:rsidDel="00B14B5B">
                <w:rPr>
                  <w:rFonts w:eastAsia="Times New Roman" w:cs="Times New Roman"/>
                  <w:b/>
                  <w:bCs/>
                  <w:sz w:val="18"/>
                  <w:szCs w:val="18"/>
                </w:rPr>
                <w:delText> </w:delText>
              </w:r>
            </w:del>
          </w:p>
        </w:tc>
      </w:tr>
      <w:tr w:rsidR="00EE6C28" w:rsidRPr="00973680" w:rsidDel="00B14B5B" w14:paraId="17C1EB91" w14:textId="47216974" w:rsidTr="00D14508">
        <w:trPr>
          <w:trHeight w:val="300"/>
          <w:del w:id="1416" w:author="Dustin Clifford" w:date="2018-06-29T22:07:00Z"/>
          <w:trPrChange w:id="1417"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1418"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6D3EA80D" w14:textId="1F31734F" w:rsidR="00EE6C28" w:rsidRPr="00973680" w:rsidDel="00B14B5B" w:rsidRDefault="00EE6C28" w:rsidP="00591AF7">
            <w:pPr>
              <w:spacing w:after="0" w:line="240" w:lineRule="auto"/>
              <w:rPr>
                <w:del w:id="1419" w:author="Dustin Clifford" w:date="2018-06-29T22:07:00Z"/>
                <w:rFonts w:eastAsia="Times New Roman" w:cs="Times New Roman"/>
                <w:b/>
                <w:bCs/>
                <w:i/>
                <w:iCs/>
                <w:sz w:val="18"/>
                <w:szCs w:val="18"/>
              </w:rPr>
            </w:pPr>
            <w:del w:id="1420" w:author="Dustin Clifford" w:date="2018-06-29T22:02:00Z">
              <w:r w:rsidRPr="00973680" w:rsidDel="001B1234">
                <w:rPr>
                  <w:rFonts w:eastAsia="Times New Roman" w:cs="Times New Roman"/>
                  <w:b/>
                  <w:bCs/>
                  <w:i/>
                  <w:iCs/>
                  <w:sz w:val="18"/>
                  <w:szCs w:val="18"/>
                </w:rPr>
                <w:delText>Other</w:delText>
              </w:r>
            </w:del>
          </w:p>
        </w:tc>
      </w:tr>
      <w:tr w:rsidR="00EE6C28" w:rsidRPr="00973680" w:rsidDel="00B14B5B" w14:paraId="53F4BF8A" w14:textId="43D0304B" w:rsidTr="00D14508">
        <w:trPr>
          <w:trHeight w:val="588"/>
          <w:del w:id="1421" w:author="Dustin Clifford" w:date="2018-06-29T22:07:00Z"/>
          <w:trPrChange w:id="1422"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2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576E26F" w14:textId="67D760C1" w:rsidR="00EE6C28" w:rsidRPr="00973680" w:rsidDel="00B14B5B" w:rsidRDefault="00EE6C28" w:rsidP="00591AF7">
            <w:pPr>
              <w:spacing w:after="0" w:line="240" w:lineRule="auto"/>
              <w:jc w:val="center"/>
              <w:rPr>
                <w:del w:id="1424" w:author="Dustin Clifford" w:date="2018-06-29T22:07:00Z"/>
                <w:rFonts w:eastAsia="Times New Roman" w:cs="Times New Roman"/>
                <w:sz w:val="18"/>
                <w:szCs w:val="18"/>
              </w:rPr>
            </w:pPr>
            <w:del w:id="1425" w:author="Dustin Clifford" w:date="2018-06-29T22:02:00Z">
              <w:r w:rsidDel="001B1234">
                <w:rPr>
                  <w:rFonts w:eastAsia="Times New Roman" w:cs="Times New Roman"/>
                  <w:sz w:val="18"/>
                  <w:szCs w:val="18"/>
                </w:rPr>
                <w:delText>29</w:delText>
              </w:r>
            </w:del>
          </w:p>
        </w:tc>
        <w:tc>
          <w:tcPr>
            <w:tcW w:w="1305" w:type="dxa"/>
            <w:tcBorders>
              <w:top w:val="nil"/>
              <w:left w:val="nil"/>
              <w:bottom w:val="single" w:sz="8" w:space="0" w:color="auto"/>
              <w:right w:val="single" w:sz="8" w:space="0" w:color="auto"/>
            </w:tcBorders>
            <w:shd w:val="clear" w:color="auto" w:fill="auto"/>
            <w:vAlign w:val="center"/>
            <w:tcPrChange w:id="142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CD97E1D" w14:textId="4CA7AF3E" w:rsidR="00EE6C28" w:rsidRPr="00973680" w:rsidDel="00B14B5B" w:rsidRDefault="00EE6C28" w:rsidP="00591AF7">
            <w:pPr>
              <w:spacing w:after="0" w:line="240" w:lineRule="auto"/>
              <w:rPr>
                <w:del w:id="1427" w:author="Dustin Clifford" w:date="2018-06-29T22:07:00Z"/>
                <w:rFonts w:eastAsia="Times New Roman" w:cs="Times New Roman"/>
                <w:sz w:val="18"/>
                <w:szCs w:val="18"/>
              </w:rPr>
            </w:pPr>
            <w:del w:id="1428" w:author="Dustin Clifford" w:date="2018-06-29T22:02:00Z">
              <w:r w:rsidRPr="00973680" w:rsidDel="001B1234">
                <w:rPr>
                  <w:rFonts w:eastAsia="Times New Roman" w:cs="Times New Roman"/>
                  <w:sz w:val="18"/>
                  <w:szCs w:val="18"/>
                </w:rPr>
                <w:delText>Agent Capability</w:delText>
              </w:r>
            </w:del>
          </w:p>
        </w:tc>
        <w:tc>
          <w:tcPr>
            <w:tcW w:w="4500" w:type="dxa"/>
            <w:tcBorders>
              <w:top w:val="nil"/>
              <w:left w:val="nil"/>
              <w:bottom w:val="single" w:sz="8" w:space="0" w:color="auto"/>
              <w:right w:val="single" w:sz="8" w:space="0" w:color="auto"/>
            </w:tcBorders>
            <w:shd w:val="clear" w:color="auto" w:fill="auto"/>
            <w:vAlign w:val="center"/>
            <w:tcPrChange w:id="142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EC7E471" w14:textId="57FAC346" w:rsidR="00EE6C28" w:rsidRPr="00973680" w:rsidDel="00B14B5B" w:rsidRDefault="00EE6C28" w:rsidP="00591AF7">
            <w:pPr>
              <w:spacing w:after="0" w:line="240" w:lineRule="auto"/>
              <w:rPr>
                <w:del w:id="1430" w:author="Dustin Clifford" w:date="2018-06-29T22:07:00Z"/>
                <w:rFonts w:eastAsia="Times New Roman" w:cs="Times New Roman"/>
                <w:sz w:val="18"/>
                <w:szCs w:val="18"/>
              </w:rPr>
            </w:pPr>
            <w:del w:id="1431" w:author="Dustin Clifford" w:date="2018-06-29T22:02:00Z">
              <w:r w:rsidRPr="00973680" w:rsidDel="001B1234">
                <w:rPr>
                  <w:rFonts w:eastAsia="Times New Roman" w:cs="Times New Roman"/>
                  <w:sz w:val="18"/>
                  <w:szCs w:val="18"/>
                </w:rPr>
                <w:delText>Agents must be able to see same screens/calendars that customers are viewing so they can provide most helpful experience</w:delText>
              </w:r>
            </w:del>
          </w:p>
        </w:tc>
        <w:tc>
          <w:tcPr>
            <w:tcW w:w="2880" w:type="dxa"/>
            <w:tcBorders>
              <w:top w:val="nil"/>
              <w:left w:val="nil"/>
              <w:bottom w:val="single" w:sz="8" w:space="0" w:color="auto"/>
              <w:right w:val="single" w:sz="8" w:space="0" w:color="auto"/>
            </w:tcBorders>
            <w:shd w:val="clear" w:color="auto" w:fill="auto"/>
            <w:vAlign w:val="center"/>
            <w:tcPrChange w:id="143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5593AEF2" w14:textId="4A2247E5" w:rsidR="00EE6C28" w:rsidRPr="00973680" w:rsidDel="00B14B5B" w:rsidRDefault="00EE6C28" w:rsidP="00591AF7">
            <w:pPr>
              <w:spacing w:after="0" w:line="240" w:lineRule="auto"/>
              <w:rPr>
                <w:del w:id="1433" w:author="Dustin Clifford" w:date="2018-06-29T22:07:00Z"/>
                <w:rFonts w:eastAsia="Times New Roman" w:cs="Times New Roman"/>
                <w:sz w:val="18"/>
                <w:szCs w:val="18"/>
              </w:rPr>
            </w:pPr>
            <w:del w:id="1434" w:author="Dustin Clifford" w:date="2018-06-29T22:02:00Z">
              <w:r w:rsidRPr="00973680" w:rsidDel="001B1234">
                <w:rPr>
                  <w:rFonts w:eastAsia="Times New Roman" w:cs="Times New Roman"/>
                  <w:sz w:val="18"/>
                  <w:szCs w:val="18"/>
                </w:rPr>
                <w:delText>Can use same rate code lookup tool that Borgata is currently using, until we can develop capability in ICE</w:delText>
              </w:r>
            </w:del>
          </w:p>
        </w:tc>
        <w:tc>
          <w:tcPr>
            <w:tcW w:w="900" w:type="dxa"/>
            <w:tcBorders>
              <w:top w:val="nil"/>
              <w:left w:val="nil"/>
              <w:bottom w:val="single" w:sz="8" w:space="0" w:color="auto"/>
              <w:right w:val="single" w:sz="8" w:space="0" w:color="auto"/>
            </w:tcBorders>
            <w:shd w:val="clear" w:color="auto" w:fill="auto"/>
            <w:vAlign w:val="center"/>
            <w:hideMark/>
            <w:tcPrChange w:id="143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1DAB6956" w14:textId="776048A7" w:rsidR="00EE6C28" w:rsidRPr="00973680" w:rsidDel="00B14B5B" w:rsidRDefault="00EE6C28" w:rsidP="00591AF7">
            <w:pPr>
              <w:spacing w:after="0" w:line="240" w:lineRule="auto"/>
              <w:rPr>
                <w:del w:id="1436" w:author="Dustin Clifford" w:date="2018-06-29T22:07:00Z"/>
                <w:rFonts w:eastAsia="Times New Roman" w:cs="Times New Roman"/>
                <w:b/>
                <w:bCs/>
                <w:sz w:val="18"/>
                <w:szCs w:val="18"/>
              </w:rPr>
            </w:pPr>
            <w:del w:id="1437" w:author="Dustin Clifford" w:date="2018-06-29T22:07:00Z">
              <w:r w:rsidRPr="00973680" w:rsidDel="00B14B5B">
                <w:rPr>
                  <w:rFonts w:eastAsia="Times New Roman" w:cs="Times New Roman"/>
                  <w:b/>
                  <w:bCs/>
                  <w:sz w:val="18"/>
                  <w:szCs w:val="18"/>
                </w:rPr>
                <w:delText> </w:delText>
              </w:r>
            </w:del>
          </w:p>
        </w:tc>
      </w:tr>
      <w:tr w:rsidR="00EE6C28" w:rsidRPr="00973680" w:rsidDel="00B14B5B" w14:paraId="62F92517" w14:textId="57510C7E" w:rsidTr="00D14508">
        <w:trPr>
          <w:trHeight w:val="588"/>
          <w:del w:id="1438" w:author="Dustin Clifford" w:date="2018-06-29T22:07:00Z"/>
          <w:trPrChange w:id="1439"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4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F64ECEB" w14:textId="24D99061" w:rsidR="00EE6C28" w:rsidRPr="00973680" w:rsidDel="00B14B5B" w:rsidRDefault="00EE6C28" w:rsidP="00591AF7">
            <w:pPr>
              <w:spacing w:after="0" w:line="240" w:lineRule="auto"/>
              <w:jc w:val="center"/>
              <w:rPr>
                <w:del w:id="1441" w:author="Dustin Clifford" w:date="2018-06-29T22:07:00Z"/>
                <w:rFonts w:eastAsia="Times New Roman" w:cs="Times New Roman"/>
                <w:sz w:val="18"/>
                <w:szCs w:val="18"/>
              </w:rPr>
            </w:pPr>
            <w:del w:id="1442" w:author="Dustin Clifford" w:date="2018-06-29T22:02:00Z">
              <w:r w:rsidDel="001B1234">
                <w:rPr>
                  <w:rFonts w:eastAsia="Times New Roman" w:cs="Times New Roman"/>
                  <w:sz w:val="18"/>
                  <w:szCs w:val="18"/>
                </w:rPr>
                <w:delText>30</w:delText>
              </w:r>
            </w:del>
          </w:p>
        </w:tc>
        <w:tc>
          <w:tcPr>
            <w:tcW w:w="1305" w:type="dxa"/>
            <w:tcBorders>
              <w:top w:val="nil"/>
              <w:left w:val="nil"/>
              <w:bottom w:val="single" w:sz="8" w:space="0" w:color="auto"/>
              <w:right w:val="single" w:sz="8" w:space="0" w:color="auto"/>
            </w:tcBorders>
            <w:shd w:val="clear" w:color="auto" w:fill="auto"/>
            <w:vAlign w:val="center"/>
            <w:tcPrChange w:id="144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DE1E0C5" w14:textId="498498A1" w:rsidR="00EE6C28" w:rsidRPr="00973680" w:rsidDel="00B14B5B" w:rsidRDefault="00EE6C28" w:rsidP="00591AF7">
            <w:pPr>
              <w:spacing w:after="0" w:line="240" w:lineRule="auto"/>
              <w:rPr>
                <w:del w:id="1444" w:author="Dustin Clifford" w:date="2018-06-29T22:07:00Z"/>
                <w:rFonts w:eastAsia="Times New Roman" w:cs="Times New Roman"/>
                <w:sz w:val="18"/>
                <w:szCs w:val="18"/>
              </w:rPr>
            </w:pPr>
            <w:del w:id="1445" w:author="Dustin Clifford" w:date="2018-06-29T22:02:00Z">
              <w:r w:rsidRPr="00973680" w:rsidDel="001B1234">
                <w:rPr>
                  <w:rFonts w:eastAsia="Times New Roman" w:cs="Times New Roman"/>
                  <w:sz w:val="18"/>
                  <w:szCs w:val="18"/>
                </w:rPr>
                <w:delText xml:space="preserve">Refresh </w:delText>
              </w:r>
            </w:del>
          </w:p>
        </w:tc>
        <w:tc>
          <w:tcPr>
            <w:tcW w:w="4500" w:type="dxa"/>
            <w:tcBorders>
              <w:top w:val="nil"/>
              <w:left w:val="nil"/>
              <w:bottom w:val="single" w:sz="8" w:space="0" w:color="auto"/>
              <w:right w:val="single" w:sz="8" w:space="0" w:color="auto"/>
            </w:tcBorders>
            <w:shd w:val="clear" w:color="auto" w:fill="auto"/>
            <w:vAlign w:val="center"/>
            <w:tcPrChange w:id="144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2D78A089" w14:textId="7EE02596" w:rsidR="00EE6C28" w:rsidRPr="00973680" w:rsidDel="00B14B5B" w:rsidRDefault="00EE6C28" w:rsidP="00591AF7">
            <w:pPr>
              <w:spacing w:after="0" w:line="240" w:lineRule="auto"/>
              <w:rPr>
                <w:del w:id="1447" w:author="Dustin Clifford" w:date="2018-06-29T22:07:00Z"/>
                <w:rFonts w:eastAsia="Times New Roman" w:cs="Times New Roman"/>
                <w:sz w:val="18"/>
                <w:szCs w:val="18"/>
              </w:rPr>
            </w:pPr>
            <w:del w:id="1448" w:author="Dustin Clifford" w:date="2018-06-29T22:02:00Z">
              <w:r w:rsidRPr="00973680" w:rsidDel="001B1234">
                <w:rPr>
                  <w:rFonts w:eastAsia="Times New Roman" w:cs="Times New Roman"/>
                  <w:sz w:val="18"/>
                  <w:szCs w:val="18"/>
                </w:rPr>
                <w:delText>Must be able to refresh package rates and customer information (CCID, Room Allowance, etc.) multiple times per day</w:delText>
              </w:r>
            </w:del>
          </w:p>
        </w:tc>
        <w:tc>
          <w:tcPr>
            <w:tcW w:w="2880" w:type="dxa"/>
            <w:tcBorders>
              <w:top w:val="nil"/>
              <w:left w:val="nil"/>
              <w:bottom w:val="single" w:sz="8" w:space="0" w:color="auto"/>
              <w:right w:val="single" w:sz="8" w:space="0" w:color="auto"/>
            </w:tcBorders>
            <w:shd w:val="clear" w:color="auto" w:fill="auto"/>
            <w:vAlign w:val="center"/>
            <w:tcPrChange w:id="144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7B37FBD" w14:textId="780EE82B" w:rsidR="00EE6C28" w:rsidRPr="00973680" w:rsidDel="00B14B5B" w:rsidRDefault="00EE6C28" w:rsidP="00591AF7">
            <w:pPr>
              <w:spacing w:after="0" w:line="240" w:lineRule="auto"/>
              <w:rPr>
                <w:del w:id="1450" w:author="Dustin Clifford" w:date="2018-06-29T22:07:00Z"/>
                <w:rFonts w:eastAsia="Times New Roman" w:cs="Times New Roman"/>
                <w:sz w:val="18"/>
                <w:szCs w:val="18"/>
              </w:rPr>
            </w:pPr>
            <w:del w:id="1451"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452"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C383295" w14:textId="326E94D9" w:rsidR="00EE6C28" w:rsidRPr="00973680" w:rsidDel="00B14B5B" w:rsidRDefault="00EE6C28" w:rsidP="00591AF7">
            <w:pPr>
              <w:spacing w:after="0" w:line="240" w:lineRule="auto"/>
              <w:rPr>
                <w:del w:id="1453" w:author="Dustin Clifford" w:date="2018-06-29T22:07:00Z"/>
                <w:rFonts w:eastAsia="Times New Roman" w:cs="Times New Roman"/>
                <w:b/>
                <w:bCs/>
                <w:sz w:val="18"/>
                <w:szCs w:val="18"/>
              </w:rPr>
            </w:pPr>
            <w:del w:id="1454" w:author="Dustin Clifford" w:date="2018-06-29T22:07:00Z">
              <w:r w:rsidRPr="00973680" w:rsidDel="00B14B5B">
                <w:rPr>
                  <w:rFonts w:eastAsia="Times New Roman" w:cs="Times New Roman"/>
                  <w:b/>
                  <w:bCs/>
                  <w:sz w:val="18"/>
                  <w:szCs w:val="18"/>
                </w:rPr>
                <w:delText> </w:delText>
              </w:r>
            </w:del>
          </w:p>
        </w:tc>
      </w:tr>
      <w:tr w:rsidR="00EE6C28" w:rsidRPr="00973680" w:rsidDel="00B14B5B" w14:paraId="4D747696" w14:textId="252B2847" w:rsidTr="00D14508">
        <w:trPr>
          <w:trHeight w:val="588"/>
          <w:del w:id="1455" w:author="Dustin Clifford" w:date="2018-06-29T22:07:00Z"/>
          <w:trPrChange w:id="1456"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5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B10CE95" w14:textId="5B59186F" w:rsidR="00EE6C28" w:rsidRPr="00973680" w:rsidDel="00B14B5B" w:rsidRDefault="00EE6C28" w:rsidP="00591AF7">
            <w:pPr>
              <w:spacing w:after="0" w:line="240" w:lineRule="auto"/>
              <w:jc w:val="center"/>
              <w:rPr>
                <w:del w:id="1458" w:author="Dustin Clifford" w:date="2018-06-29T22:07:00Z"/>
                <w:rFonts w:eastAsia="Times New Roman" w:cs="Times New Roman"/>
                <w:sz w:val="18"/>
                <w:szCs w:val="18"/>
              </w:rPr>
            </w:pPr>
            <w:del w:id="1459" w:author="Dustin Clifford" w:date="2018-06-29T22:02:00Z">
              <w:r w:rsidDel="001B1234">
                <w:rPr>
                  <w:rFonts w:eastAsia="Times New Roman" w:cs="Times New Roman"/>
                  <w:sz w:val="18"/>
                  <w:szCs w:val="18"/>
                </w:rPr>
                <w:delText>31</w:delText>
              </w:r>
            </w:del>
          </w:p>
        </w:tc>
        <w:tc>
          <w:tcPr>
            <w:tcW w:w="1305" w:type="dxa"/>
            <w:tcBorders>
              <w:top w:val="nil"/>
              <w:left w:val="nil"/>
              <w:bottom w:val="single" w:sz="8" w:space="0" w:color="auto"/>
              <w:right w:val="single" w:sz="8" w:space="0" w:color="auto"/>
            </w:tcBorders>
            <w:shd w:val="clear" w:color="auto" w:fill="auto"/>
            <w:vAlign w:val="center"/>
            <w:tcPrChange w:id="146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ED1DAD6" w14:textId="040B524A" w:rsidR="00EE6C28" w:rsidRPr="00973680" w:rsidDel="00B14B5B" w:rsidRDefault="00EE6C28" w:rsidP="00591AF7">
            <w:pPr>
              <w:spacing w:after="0" w:line="240" w:lineRule="auto"/>
              <w:rPr>
                <w:del w:id="1461" w:author="Dustin Clifford" w:date="2018-06-29T22:07:00Z"/>
                <w:rFonts w:eastAsia="Times New Roman" w:cs="Times New Roman"/>
                <w:sz w:val="18"/>
                <w:szCs w:val="18"/>
              </w:rPr>
            </w:pPr>
            <w:del w:id="1462" w:author="Dustin Clifford" w:date="2018-06-29T22:02:00Z">
              <w:r w:rsidRPr="00973680" w:rsidDel="001B1234">
                <w:rPr>
                  <w:rFonts w:eastAsia="Times New Roman" w:cs="Times New Roman"/>
                  <w:sz w:val="18"/>
                  <w:szCs w:val="18"/>
                </w:rPr>
                <w:delText>Credit card storage</w:delText>
              </w:r>
            </w:del>
          </w:p>
        </w:tc>
        <w:tc>
          <w:tcPr>
            <w:tcW w:w="4500" w:type="dxa"/>
            <w:tcBorders>
              <w:top w:val="nil"/>
              <w:left w:val="nil"/>
              <w:bottom w:val="single" w:sz="8" w:space="0" w:color="auto"/>
              <w:right w:val="single" w:sz="8" w:space="0" w:color="auto"/>
            </w:tcBorders>
            <w:shd w:val="clear" w:color="auto" w:fill="auto"/>
            <w:vAlign w:val="center"/>
            <w:tcPrChange w:id="146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3C4F9C3" w14:textId="41608CF1" w:rsidR="00EE6C28" w:rsidRPr="00973680" w:rsidDel="00B14B5B" w:rsidRDefault="00EE6C28" w:rsidP="00591AF7">
            <w:pPr>
              <w:spacing w:after="0" w:line="240" w:lineRule="auto"/>
              <w:rPr>
                <w:del w:id="1464" w:author="Dustin Clifford" w:date="2018-06-29T22:07:00Z"/>
                <w:rFonts w:eastAsia="Times New Roman" w:cs="Times New Roman"/>
                <w:sz w:val="18"/>
                <w:szCs w:val="18"/>
              </w:rPr>
            </w:pPr>
            <w:del w:id="1465" w:author="Dustin Clifford" w:date="2018-06-29T22:02:00Z">
              <w:r w:rsidRPr="00973680" w:rsidDel="001B1234">
                <w:rPr>
                  <w:rFonts w:eastAsia="Times New Roman" w:cs="Times New Roman"/>
                  <w:sz w:val="18"/>
                  <w:szCs w:val="18"/>
                </w:rPr>
                <w:delText>To enable easy booking, allow customers to safely store credit card information in profile for booking</w:delText>
              </w:r>
            </w:del>
          </w:p>
        </w:tc>
        <w:tc>
          <w:tcPr>
            <w:tcW w:w="2880" w:type="dxa"/>
            <w:tcBorders>
              <w:top w:val="nil"/>
              <w:left w:val="nil"/>
              <w:bottom w:val="single" w:sz="8" w:space="0" w:color="auto"/>
              <w:right w:val="single" w:sz="8" w:space="0" w:color="auto"/>
            </w:tcBorders>
            <w:shd w:val="clear" w:color="auto" w:fill="auto"/>
            <w:vAlign w:val="center"/>
            <w:tcPrChange w:id="146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66AEAC9E" w14:textId="300BCBE6" w:rsidR="00EE6C28" w:rsidRPr="00973680" w:rsidDel="00B14B5B" w:rsidRDefault="00EE6C28" w:rsidP="00591AF7">
            <w:pPr>
              <w:spacing w:after="0" w:line="240" w:lineRule="auto"/>
              <w:rPr>
                <w:del w:id="1467" w:author="Dustin Clifford" w:date="2018-06-29T22:07:00Z"/>
                <w:rFonts w:eastAsia="Times New Roman" w:cs="Times New Roman"/>
                <w:sz w:val="18"/>
                <w:szCs w:val="18"/>
              </w:rPr>
            </w:pPr>
            <w:del w:id="1468"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469"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56211020" w14:textId="6248FD52" w:rsidR="00EE6C28" w:rsidRPr="00973680" w:rsidDel="00B14B5B" w:rsidRDefault="00EE6C28" w:rsidP="00591AF7">
            <w:pPr>
              <w:spacing w:after="0" w:line="240" w:lineRule="auto"/>
              <w:rPr>
                <w:del w:id="1470" w:author="Dustin Clifford" w:date="2018-06-29T22:07:00Z"/>
                <w:rFonts w:eastAsia="Times New Roman" w:cs="Times New Roman"/>
                <w:sz w:val="18"/>
                <w:szCs w:val="18"/>
              </w:rPr>
            </w:pPr>
            <w:del w:id="1471" w:author="Dustin Clifford" w:date="2018-06-29T22:07:00Z">
              <w:r w:rsidRPr="00973680" w:rsidDel="00B14B5B">
                <w:rPr>
                  <w:rFonts w:eastAsia="Times New Roman" w:cs="Times New Roman"/>
                  <w:sz w:val="18"/>
                  <w:szCs w:val="18"/>
                </w:rPr>
                <w:delText> </w:delText>
              </w:r>
            </w:del>
          </w:p>
        </w:tc>
      </w:tr>
      <w:tr w:rsidR="00EE6C28" w:rsidRPr="00973680" w:rsidDel="00B14B5B" w14:paraId="6CB332EC" w14:textId="7A76263C" w:rsidTr="00D14508">
        <w:trPr>
          <w:trHeight w:val="588"/>
          <w:del w:id="1472" w:author="Dustin Clifford" w:date="2018-06-29T22:07:00Z"/>
          <w:trPrChange w:id="1473"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7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7F645F7" w14:textId="03B4FE71" w:rsidR="00EE6C28" w:rsidRPr="00973680" w:rsidDel="00B14B5B" w:rsidRDefault="00EE6C28" w:rsidP="00591AF7">
            <w:pPr>
              <w:spacing w:after="0" w:line="240" w:lineRule="auto"/>
              <w:jc w:val="center"/>
              <w:rPr>
                <w:del w:id="1475" w:author="Dustin Clifford" w:date="2018-06-29T22:07:00Z"/>
                <w:rFonts w:eastAsia="Times New Roman" w:cs="Times New Roman"/>
                <w:sz w:val="18"/>
                <w:szCs w:val="18"/>
              </w:rPr>
            </w:pPr>
            <w:del w:id="1476" w:author="Dustin Clifford" w:date="2018-06-29T22:02:00Z">
              <w:r w:rsidDel="001B1234">
                <w:rPr>
                  <w:rFonts w:eastAsia="Times New Roman" w:cs="Times New Roman"/>
                  <w:sz w:val="18"/>
                  <w:szCs w:val="18"/>
                </w:rPr>
                <w:delText>32</w:delText>
              </w:r>
            </w:del>
          </w:p>
        </w:tc>
        <w:tc>
          <w:tcPr>
            <w:tcW w:w="1305" w:type="dxa"/>
            <w:tcBorders>
              <w:top w:val="nil"/>
              <w:left w:val="nil"/>
              <w:bottom w:val="single" w:sz="8" w:space="0" w:color="auto"/>
              <w:right w:val="single" w:sz="8" w:space="0" w:color="auto"/>
            </w:tcBorders>
            <w:shd w:val="clear" w:color="auto" w:fill="auto"/>
            <w:vAlign w:val="center"/>
            <w:tcPrChange w:id="147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DE6D6AC" w14:textId="5191F5F0" w:rsidR="00EE6C28" w:rsidRPr="00973680" w:rsidDel="00B14B5B" w:rsidRDefault="00EE6C28" w:rsidP="00591AF7">
            <w:pPr>
              <w:spacing w:after="0" w:line="240" w:lineRule="auto"/>
              <w:rPr>
                <w:del w:id="1478" w:author="Dustin Clifford" w:date="2018-06-29T22:07:00Z"/>
                <w:rFonts w:eastAsia="Times New Roman" w:cs="Times New Roman"/>
                <w:sz w:val="18"/>
                <w:szCs w:val="18"/>
              </w:rPr>
            </w:pPr>
            <w:del w:id="1479" w:author="Dustin Clifford" w:date="2018-06-29T22:02:00Z">
              <w:r w:rsidRPr="00973680" w:rsidDel="001B1234">
                <w:rPr>
                  <w:rFonts w:eastAsia="Times New Roman" w:cs="Times New Roman"/>
                  <w:sz w:val="18"/>
                  <w:szCs w:val="18"/>
                </w:rPr>
                <w:delText>Free Play loading</w:delText>
              </w:r>
            </w:del>
          </w:p>
        </w:tc>
        <w:tc>
          <w:tcPr>
            <w:tcW w:w="4500" w:type="dxa"/>
            <w:tcBorders>
              <w:top w:val="nil"/>
              <w:left w:val="nil"/>
              <w:bottom w:val="single" w:sz="8" w:space="0" w:color="auto"/>
              <w:right w:val="single" w:sz="8" w:space="0" w:color="auto"/>
            </w:tcBorders>
            <w:shd w:val="clear" w:color="auto" w:fill="auto"/>
            <w:vAlign w:val="center"/>
            <w:tcPrChange w:id="148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BC631F7" w14:textId="6794DD90" w:rsidR="00EE6C28" w:rsidRPr="00973680" w:rsidDel="00B14B5B" w:rsidRDefault="00EE6C28" w:rsidP="00591AF7">
            <w:pPr>
              <w:spacing w:after="0" w:line="240" w:lineRule="auto"/>
              <w:rPr>
                <w:del w:id="1481" w:author="Dustin Clifford" w:date="2018-06-29T22:07:00Z"/>
                <w:rFonts w:eastAsia="Times New Roman" w:cs="Times New Roman"/>
                <w:sz w:val="18"/>
                <w:szCs w:val="18"/>
              </w:rPr>
            </w:pPr>
            <w:del w:id="1482" w:author="Dustin Clifford" w:date="2018-06-29T22:02:00Z">
              <w:r w:rsidRPr="00973680" w:rsidDel="001B1234">
                <w:rPr>
                  <w:rFonts w:eastAsia="Times New Roman" w:cs="Times New Roman"/>
                  <w:sz w:val="18"/>
                  <w:szCs w:val="18"/>
                </w:rPr>
                <w:delText>Free Play should be automatically loaded onto M</w:delText>
              </w:r>
              <w:r w:rsidDel="001B1234">
                <w:rPr>
                  <w:rFonts w:eastAsia="Times New Roman" w:cs="Times New Roman"/>
                  <w:sz w:val="18"/>
                  <w:szCs w:val="18"/>
                </w:rPr>
                <w:delText xml:space="preserve"> </w:delText>
              </w:r>
              <w:r w:rsidRPr="00973680" w:rsidDel="001B1234">
                <w:rPr>
                  <w:rFonts w:eastAsia="Times New Roman" w:cs="Times New Roman"/>
                  <w:sz w:val="18"/>
                  <w:szCs w:val="18"/>
                </w:rPr>
                <w:delText>life cards upon check in (registered via patron system)</w:delText>
              </w:r>
            </w:del>
          </w:p>
        </w:tc>
        <w:tc>
          <w:tcPr>
            <w:tcW w:w="2880" w:type="dxa"/>
            <w:tcBorders>
              <w:top w:val="nil"/>
              <w:left w:val="nil"/>
              <w:bottom w:val="single" w:sz="8" w:space="0" w:color="auto"/>
              <w:right w:val="single" w:sz="8" w:space="0" w:color="auto"/>
            </w:tcBorders>
            <w:shd w:val="clear" w:color="auto" w:fill="auto"/>
            <w:vAlign w:val="center"/>
            <w:tcPrChange w:id="148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D77B463" w14:textId="5504D44C" w:rsidR="00EE6C28" w:rsidRPr="00973680" w:rsidDel="00B14B5B" w:rsidRDefault="00EE6C28" w:rsidP="00591AF7">
            <w:pPr>
              <w:spacing w:after="0" w:line="240" w:lineRule="auto"/>
              <w:rPr>
                <w:del w:id="1484" w:author="Dustin Clifford" w:date="2018-06-29T22:07:00Z"/>
                <w:rFonts w:eastAsia="Times New Roman" w:cs="Times New Roman"/>
                <w:sz w:val="18"/>
                <w:szCs w:val="18"/>
              </w:rPr>
            </w:pPr>
            <w:del w:id="1485"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486"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45003EB" w14:textId="0BD80CF7" w:rsidR="00EE6C28" w:rsidRPr="00973680" w:rsidDel="00B14B5B" w:rsidRDefault="00EE6C28" w:rsidP="00591AF7">
            <w:pPr>
              <w:spacing w:after="0" w:line="240" w:lineRule="auto"/>
              <w:rPr>
                <w:del w:id="1487" w:author="Dustin Clifford" w:date="2018-06-29T22:07:00Z"/>
                <w:rFonts w:eastAsia="Times New Roman" w:cs="Times New Roman"/>
                <w:sz w:val="18"/>
                <w:szCs w:val="18"/>
              </w:rPr>
            </w:pPr>
            <w:del w:id="1488" w:author="Dustin Clifford" w:date="2018-06-29T22:07:00Z">
              <w:r w:rsidRPr="00973680" w:rsidDel="00B14B5B">
                <w:rPr>
                  <w:rFonts w:eastAsia="Times New Roman" w:cs="Times New Roman"/>
                  <w:sz w:val="18"/>
                  <w:szCs w:val="18"/>
                </w:rPr>
                <w:delText> </w:delText>
              </w:r>
            </w:del>
          </w:p>
        </w:tc>
      </w:tr>
      <w:tr w:rsidR="00EE6C28" w:rsidRPr="00973680" w:rsidDel="00B14B5B" w14:paraId="0D46E2D9" w14:textId="42A2736F" w:rsidTr="00D14508">
        <w:trPr>
          <w:trHeight w:val="588"/>
          <w:del w:id="1489" w:author="Dustin Clifford" w:date="2018-06-29T22:07:00Z"/>
          <w:trPrChange w:id="1490"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9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31B57ECC" w14:textId="21A5C914" w:rsidR="00EE6C28" w:rsidDel="00B14B5B" w:rsidRDefault="00EE6C28" w:rsidP="00591AF7">
            <w:pPr>
              <w:spacing w:after="0" w:line="240" w:lineRule="auto"/>
              <w:jc w:val="center"/>
              <w:rPr>
                <w:del w:id="1492" w:author="Dustin Clifford" w:date="2018-06-29T22:07:00Z"/>
                <w:rFonts w:eastAsia="Times New Roman" w:cs="Times New Roman"/>
                <w:sz w:val="18"/>
                <w:szCs w:val="18"/>
              </w:rPr>
            </w:pPr>
            <w:del w:id="1493" w:author="Dustin Clifford" w:date="2018-06-29T22:02:00Z">
              <w:r w:rsidDel="001B1234">
                <w:rPr>
                  <w:rFonts w:eastAsia="Times New Roman" w:cs="Times New Roman"/>
                  <w:sz w:val="18"/>
                  <w:szCs w:val="18"/>
                </w:rPr>
                <w:delText>33</w:delText>
              </w:r>
            </w:del>
          </w:p>
        </w:tc>
        <w:tc>
          <w:tcPr>
            <w:tcW w:w="1305" w:type="dxa"/>
            <w:tcBorders>
              <w:top w:val="nil"/>
              <w:left w:val="nil"/>
              <w:bottom w:val="single" w:sz="8" w:space="0" w:color="auto"/>
              <w:right w:val="single" w:sz="8" w:space="0" w:color="auto"/>
            </w:tcBorders>
            <w:shd w:val="clear" w:color="auto" w:fill="auto"/>
            <w:vAlign w:val="center"/>
            <w:tcPrChange w:id="149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ACE23B7" w14:textId="701FD2B7" w:rsidR="00EE6C28" w:rsidRPr="00973680" w:rsidDel="00B14B5B" w:rsidRDefault="00EE6C28" w:rsidP="00591AF7">
            <w:pPr>
              <w:spacing w:after="0" w:line="240" w:lineRule="auto"/>
              <w:rPr>
                <w:del w:id="1495" w:author="Dustin Clifford" w:date="2018-06-29T22:07:00Z"/>
                <w:rFonts w:eastAsia="Times New Roman" w:cs="Times New Roman"/>
                <w:sz w:val="18"/>
                <w:szCs w:val="18"/>
              </w:rPr>
            </w:pPr>
            <w:del w:id="1496" w:author="Dustin Clifford" w:date="2018-06-29T22:02:00Z">
              <w:r w:rsidDel="001B1234">
                <w:rPr>
                  <w:rFonts w:eastAsia="Times New Roman" w:cs="Times New Roman"/>
                  <w:sz w:val="18"/>
                  <w:szCs w:val="18"/>
                </w:rPr>
                <w:delText>Global Opt Outs</w:delText>
              </w:r>
            </w:del>
          </w:p>
        </w:tc>
        <w:tc>
          <w:tcPr>
            <w:tcW w:w="4500" w:type="dxa"/>
            <w:tcBorders>
              <w:top w:val="nil"/>
              <w:left w:val="nil"/>
              <w:bottom w:val="single" w:sz="8" w:space="0" w:color="auto"/>
              <w:right w:val="single" w:sz="8" w:space="0" w:color="auto"/>
            </w:tcBorders>
            <w:shd w:val="clear" w:color="auto" w:fill="auto"/>
            <w:vAlign w:val="center"/>
            <w:tcPrChange w:id="149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13CE185" w14:textId="0FE39724" w:rsidR="00EE6C28" w:rsidRPr="00973680" w:rsidDel="00B14B5B" w:rsidRDefault="00EE6C28" w:rsidP="00591AF7">
            <w:pPr>
              <w:spacing w:after="0" w:line="240" w:lineRule="auto"/>
              <w:rPr>
                <w:del w:id="1498" w:author="Dustin Clifford" w:date="2018-06-29T22:07:00Z"/>
                <w:rFonts w:eastAsia="Times New Roman" w:cs="Times New Roman"/>
                <w:sz w:val="18"/>
                <w:szCs w:val="18"/>
              </w:rPr>
            </w:pPr>
            <w:del w:id="1499" w:author="Dustin Clifford" w:date="2018-06-29T22:02:00Z">
              <w:r w:rsidDel="001B1234">
                <w:rPr>
                  <w:rFonts w:eastAsia="Times New Roman" w:cs="Times New Roman"/>
                  <w:sz w:val="18"/>
                  <w:szCs w:val="18"/>
                </w:rPr>
                <w:delText>Will build ‘flag’ into regional and LV CVS systems to prevent marketing offers going out to such individuals</w:delText>
              </w:r>
            </w:del>
          </w:p>
        </w:tc>
        <w:tc>
          <w:tcPr>
            <w:tcW w:w="2880" w:type="dxa"/>
            <w:tcBorders>
              <w:top w:val="nil"/>
              <w:left w:val="nil"/>
              <w:bottom w:val="single" w:sz="8" w:space="0" w:color="auto"/>
              <w:right w:val="single" w:sz="8" w:space="0" w:color="auto"/>
            </w:tcBorders>
            <w:shd w:val="clear" w:color="auto" w:fill="auto"/>
            <w:vAlign w:val="center"/>
            <w:tcPrChange w:id="1500"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7A49471" w14:textId="2929FFD8" w:rsidR="00EE6C28" w:rsidRPr="00973680" w:rsidDel="00B14B5B" w:rsidRDefault="00EE6C28" w:rsidP="00591AF7">
            <w:pPr>
              <w:spacing w:after="0" w:line="240" w:lineRule="auto"/>
              <w:rPr>
                <w:del w:id="1501" w:author="Dustin Clifford" w:date="2018-06-29T22:07:00Z"/>
                <w:rFonts w:eastAsia="Times New Roman" w:cs="Times New Roman"/>
                <w:sz w:val="18"/>
                <w:szCs w:val="18"/>
              </w:rPr>
            </w:pPr>
            <w:del w:id="1502" w:author="Dustin Clifford" w:date="2018-06-29T22:02:00Z">
              <w:r w:rsidDel="001B1234">
                <w:rPr>
                  <w:rFonts w:eastAsia="Times New Roman" w:cs="Times New Roman"/>
                  <w:sz w:val="18"/>
                  <w:szCs w:val="18"/>
                </w:rPr>
                <w:delText xml:space="preserve">Moves process ‘upstream’ </w:delText>
              </w:r>
            </w:del>
          </w:p>
        </w:tc>
        <w:tc>
          <w:tcPr>
            <w:tcW w:w="900" w:type="dxa"/>
            <w:tcBorders>
              <w:top w:val="nil"/>
              <w:left w:val="nil"/>
              <w:bottom w:val="single" w:sz="8" w:space="0" w:color="auto"/>
              <w:right w:val="single" w:sz="8" w:space="0" w:color="auto"/>
            </w:tcBorders>
            <w:shd w:val="clear" w:color="auto" w:fill="auto"/>
            <w:vAlign w:val="center"/>
            <w:tcPrChange w:id="1503"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FDF86E6" w14:textId="4B48CB0C" w:rsidR="00EE6C28" w:rsidRPr="00973680" w:rsidDel="00B14B5B" w:rsidRDefault="00EE6C28" w:rsidP="00591AF7">
            <w:pPr>
              <w:spacing w:after="0" w:line="240" w:lineRule="auto"/>
              <w:rPr>
                <w:del w:id="1504" w:author="Dustin Clifford" w:date="2018-06-29T22:07:00Z"/>
                <w:rFonts w:eastAsia="Times New Roman" w:cs="Times New Roman"/>
                <w:sz w:val="18"/>
                <w:szCs w:val="18"/>
              </w:rPr>
            </w:pPr>
          </w:p>
        </w:tc>
      </w:tr>
      <w:tr w:rsidR="00EE6C28" w:rsidRPr="00973680" w:rsidDel="00B14B5B" w14:paraId="24DB0E43" w14:textId="341A47C7" w:rsidTr="00D14508">
        <w:trPr>
          <w:trHeight w:val="53"/>
          <w:del w:id="1505" w:author="Dustin Clifford" w:date="2018-06-29T22:07:00Z"/>
          <w:trPrChange w:id="1506"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50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37968A2" w14:textId="6D334EA0" w:rsidR="00EE6C28" w:rsidRPr="00973680" w:rsidDel="00B14B5B" w:rsidRDefault="00EE6C28" w:rsidP="00591AF7">
            <w:pPr>
              <w:spacing w:after="0" w:line="240" w:lineRule="auto"/>
              <w:jc w:val="center"/>
              <w:rPr>
                <w:del w:id="1508" w:author="Dustin Clifford" w:date="2018-06-29T22:07:00Z"/>
                <w:rFonts w:eastAsia="Times New Roman" w:cs="Times New Roman"/>
                <w:sz w:val="18"/>
                <w:szCs w:val="18"/>
              </w:rPr>
            </w:pPr>
            <w:del w:id="1509" w:author="Dustin Clifford" w:date="2018-06-29T22:02:00Z">
              <w:r w:rsidDel="001B1234">
                <w:rPr>
                  <w:rFonts w:eastAsia="Times New Roman" w:cs="Times New Roman"/>
                  <w:sz w:val="18"/>
                  <w:szCs w:val="18"/>
                </w:rPr>
                <w:delText>34</w:delText>
              </w:r>
            </w:del>
          </w:p>
        </w:tc>
        <w:tc>
          <w:tcPr>
            <w:tcW w:w="1305" w:type="dxa"/>
            <w:tcBorders>
              <w:top w:val="nil"/>
              <w:left w:val="nil"/>
              <w:bottom w:val="single" w:sz="8" w:space="0" w:color="auto"/>
              <w:right w:val="single" w:sz="8" w:space="0" w:color="auto"/>
            </w:tcBorders>
            <w:shd w:val="clear" w:color="auto" w:fill="auto"/>
            <w:vAlign w:val="center"/>
            <w:tcPrChange w:id="151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3B00BD6" w14:textId="645C4024" w:rsidR="00EE6C28" w:rsidRPr="00973680" w:rsidDel="00B14B5B" w:rsidRDefault="00EE6C28" w:rsidP="00591AF7">
            <w:pPr>
              <w:spacing w:after="0" w:line="240" w:lineRule="auto"/>
              <w:rPr>
                <w:del w:id="1511" w:author="Dustin Clifford" w:date="2018-06-29T22:07:00Z"/>
                <w:rFonts w:eastAsia="Times New Roman" w:cs="Times New Roman"/>
                <w:sz w:val="18"/>
                <w:szCs w:val="18"/>
              </w:rPr>
            </w:pPr>
            <w:del w:id="1512" w:author="Dustin Clifford" w:date="2018-06-29T22:02:00Z">
              <w:r w:rsidDel="001B1234">
                <w:rPr>
                  <w:rFonts w:eastAsia="Times New Roman" w:cs="Times New Roman"/>
                  <w:sz w:val="18"/>
                  <w:szCs w:val="18"/>
                </w:rPr>
                <w:delText>Active M life Customer</w:delText>
              </w:r>
            </w:del>
          </w:p>
        </w:tc>
        <w:tc>
          <w:tcPr>
            <w:tcW w:w="4500" w:type="dxa"/>
            <w:tcBorders>
              <w:top w:val="nil"/>
              <w:left w:val="nil"/>
              <w:bottom w:val="single" w:sz="8" w:space="0" w:color="auto"/>
              <w:right w:val="single" w:sz="8" w:space="0" w:color="auto"/>
            </w:tcBorders>
            <w:shd w:val="clear" w:color="auto" w:fill="auto"/>
            <w:vAlign w:val="center"/>
            <w:tcPrChange w:id="151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3C2C351" w14:textId="42159432" w:rsidR="00EE6C28" w:rsidRPr="009406B9" w:rsidDel="00B14B5B" w:rsidRDefault="00EE6C28" w:rsidP="00591AF7">
            <w:pPr>
              <w:spacing w:after="0" w:line="240" w:lineRule="auto"/>
              <w:rPr>
                <w:del w:id="1514" w:author="Dustin Clifford" w:date="2018-06-29T22:07:00Z"/>
                <w:rFonts w:eastAsia="Times New Roman" w:cs="Times New Roman"/>
                <w:sz w:val="18"/>
                <w:szCs w:val="18"/>
              </w:rPr>
            </w:pPr>
            <w:del w:id="1515" w:author="Dustin Clifford" w:date="2018-06-29T22:02:00Z">
              <w:r w:rsidRPr="009406B9" w:rsidDel="001B1234">
                <w:rPr>
                  <w:rFonts w:eastAsia="Times New Roman" w:cs="Times New Roman"/>
                  <w:sz w:val="18"/>
                  <w:szCs w:val="18"/>
                </w:rPr>
                <w:delText>Active customers defined as play within last 24 months regions, last 39 months in LV</w:delText>
              </w:r>
            </w:del>
          </w:p>
        </w:tc>
        <w:tc>
          <w:tcPr>
            <w:tcW w:w="2880" w:type="dxa"/>
            <w:tcBorders>
              <w:top w:val="nil"/>
              <w:left w:val="nil"/>
              <w:bottom w:val="single" w:sz="8" w:space="0" w:color="auto"/>
              <w:right w:val="single" w:sz="8" w:space="0" w:color="auto"/>
            </w:tcBorders>
            <w:shd w:val="clear" w:color="auto" w:fill="auto"/>
            <w:vAlign w:val="center"/>
            <w:tcPrChange w:id="151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1CBEB91" w14:textId="50E32A50" w:rsidR="00EE6C28" w:rsidRPr="00973680" w:rsidDel="00B14B5B" w:rsidRDefault="00EE6C28" w:rsidP="00591AF7">
            <w:pPr>
              <w:spacing w:after="0" w:line="240" w:lineRule="auto"/>
              <w:rPr>
                <w:del w:id="1517" w:author="Dustin Clifford" w:date="2018-06-29T22:07:00Z"/>
                <w:rFonts w:eastAsia="Times New Roman" w:cs="Times New Roman"/>
                <w:sz w:val="18"/>
                <w:szCs w:val="18"/>
              </w:rPr>
            </w:pPr>
            <w:del w:id="1518" w:author="Dustin Clifford" w:date="2018-06-29T22:02:00Z">
              <w:r w:rsidDel="001B1234">
                <w:rPr>
                  <w:rFonts w:eastAsia="Times New Roman" w:cs="Times New Roman"/>
                  <w:sz w:val="18"/>
                  <w:szCs w:val="18"/>
                </w:rPr>
                <w:delText>OK with idea of customers being rated in LV but not regions</w:delText>
              </w:r>
            </w:del>
          </w:p>
        </w:tc>
        <w:tc>
          <w:tcPr>
            <w:tcW w:w="900" w:type="dxa"/>
            <w:tcBorders>
              <w:top w:val="nil"/>
              <w:left w:val="nil"/>
              <w:bottom w:val="single" w:sz="8" w:space="0" w:color="auto"/>
              <w:right w:val="single" w:sz="8" w:space="0" w:color="auto"/>
            </w:tcBorders>
            <w:shd w:val="clear" w:color="auto" w:fill="auto"/>
            <w:vAlign w:val="center"/>
            <w:tcPrChange w:id="151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4718FE28" w14:textId="35DB2B56" w:rsidR="00EE6C28" w:rsidRPr="00973680" w:rsidDel="00B14B5B" w:rsidRDefault="00EE6C28" w:rsidP="00591AF7">
            <w:pPr>
              <w:spacing w:after="0" w:line="240" w:lineRule="auto"/>
              <w:rPr>
                <w:del w:id="1520" w:author="Dustin Clifford" w:date="2018-06-29T22:07:00Z"/>
                <w:rFonts w:eastAsia="Times New Roman" w:cs="Times New Roman"/>
                <w:sz w:val="18"/>
                <w:szCs w:val="18"/>
              </w:rPr>
            </w:pPr>
          </w:p>
        </w:tc>
      </w:tr>
      <w:tr w:rsidR="00EE6C28" w:rsidRPr="00973680" w:rsidDel="00B14B5B" w14:paraId="2947AA9F" w14:textId="41ADD6B5" w:rsidTr="00D14508">
        <w:trPr>
          <w:trHeight w:val="53"/>
          <w:del w:id="1521" w:author="Dustin Clifford" w:date="2018-06-29T22:07:00Z"/>
          <w:trPrChange w:id="1522"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52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2BEEFFE" w14:textId="6F406658" w:rsidR="00EE6C28" w:rsidRPr="00973680" w:rsidDel="00B14B5B" w:rsidRDefault="00EE6C28" w:rsidP="00591AF7">
            <w:pPr>
              <w:spacing w:after="0" w:line="240" w:lineRule="auto"/>
              <w:jc w:val="center"/>
              <w:rPr>
                <w:del w:id="1524" w:author="Dustin Clifford" w:date="2018-06-29T22:07:00Z"/>
                <w:rFonts w:eastAsia="Times New Roman" w:cs="Times New Roman"/>
                <w:sz w:val="18"/>
                <w:szCs w:val="18"/>
              </w:rPr>
            </w:pPr>
            <w:del w:id="1525" w:author="Dustin Clifford" w:date="2018-06-29T22:02:00Z">
              <w:r w:rsidDel="001B1234">
                <w:rPr>
                  <w:rFonts w:eastAsia="Times New Roman" w:cs="Times New Roman"/>
                  <w:sz w:val="18"/>
                  <w:szCs w:val="18"/>
                </w:rPr>
                <w:delText>35</w:delText>
              </w:r>
            </w:del>
          </w:p>
        </w:tc>
        <w:tc>
          <w:tcPr>
            <w:tcW w:w="1305" w:type="dxa"/>
            <w:tcBorders>
              <w:top w:val="nil"/>
              <w:left w:val="nil"/>
              <w:bottom w:val="single" w:sz="8" w:space="0" w:color="auto"/>
              <w:right w:val="single" w:sz="8" w:space="0" w:color="auto"/>
            </w:tcBorders>
            <w:shd w:val="clear" w:color="auto" w:fill="auto"/>
            <w:vAlign w:val="center"/>
            <w:tcPrChange w:id="152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20999F8" w14:textId="14A341FF" w:rsidR="00EE6C28" w:rsidRPr="00973680" w:rsidDel="00B14B5B" w:rsidRDefault="00EE6C28" w:rsidP="00591AF7">
            <w:pPr>
              <w:spacing w:after="0" w:line="240" w:lineRule="auto"/>
              <w:rPr>
                <w:del w:id="1527" w:author="Dustin Clifford" w:date="2018-06-29T22:07:00Z"/>
                <w:rFonts w:eastAsia="Times New Roman" w:cs="Times New Roman"/>
                <w:sz w:val="18"/>
                <w:szCs w:val="18"/>
              </w:rPr>
            </w:pPr>
            <w:del w:id="1528" w:author="Dustin Clifford" w:date="2018-06-29T22:02:00Z">
              <w:r w:rsidRPr="00973680" w:rsidDel="001B1234">
                <w:rPr>
                  <w:rFonts w:eastAsia="Times New Roman" w:cs="Times New Roman"/>
                  <w:sz w:val="18"/>
                  <w:szCs w:val="18"/>
                </w:rPr>
                <w:delText>Non-M</w:delText>
              </w:r>
              <w:r w:rsidDel="001B1234">
                <w:rPr>
                  <w:rFonts w:eastAsia="Times New Roman" w:cs="Times New Roman"/>
                  <w:sz w:val="18"/>
                  <w:szCs w:val="18"/>
                </w:rPr>
                <w:delText xml:space="preserve"> </w:delText>
              </w:r>
              <w:r w:rsidRPr="00973680" w:rsidDel="001B1234">
                <w:rPr>
                  <w:rFonts w:eastAsia="Times New Roman" w:cs="Times New Roman"/>
                  <w:sz w:val="18"/>
                  <w:szCs w:val="18"/>
                </w:rPr>
                <w:delText>life Customer</w:delText>
              </w:r>
            </w:del>
          </w:p>
        </w:tc>
        <w:tc>
          <w:tcPr>
            <w:tcW w:w="4500" w:type="dxa"/>
            <w:tcBorders>
              <w:top w:val="nil"/>
              <w:left w:val="nil"/>
              <w:bottom w:val="single" w:sz="8" w:space="0" w:color="auto"/>
              <w:right w:val="single" w:sz="8" w:space="0" w:color="auto"/>
            </w:tcBorders>
            <w:shd w:val="clear" w:color="auto" w:fill="auto"/>
            <w:vAlign w:val="center"/>
            <w:tcPrChange w:id="152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564AFDC" w14:textId="56278936" w:rsidR="00EE6C28" w:rsidRPr="00973680" w:rsidDel="00B14B5B" w:rsidRDefault="00EE6C28" w:rsidP="00591AF7">
            <w:pPr>
              <w:spacing w:after="0" w:line="240" w:lineRule="auto"/>
              <w:rPr>
                <w:del w:id="1530" w:author="Dustin Clifford" w:date="2018-06-29T22:07:00Z"/>
                <w:rFonts w:eastAsia="Times New Roman" w:cs="Times New Roman"/>
                <w:sz w:val="18"/>
                <w:szCs w:val="18"/>
              </w:rPr>
            </w:pPr>
            <w:del w:id="1531" w:author="Dustin Clifford" w:date="2018-06-29T22:02:00Z">
              <w:r w:rsidRPr="00973680" w:rsidDel="001B1234">
                <w:rPr>
                  <w:rFonts w:eastAsia="Times New Roman" w:cs="Times New Roman"/>
                  <w:sz w:val="18"/>
                  <w:szCs w:val="18"/>
                </w:rPr>
                <w:delText>Regular FIT rates and calendar rates - same as today</w:delText>
              </w:r>
            </w:del>
          </w:p>
        </w:tc>
        <w:tc>
          <w:tcPr>
            <w:tcW w:w="2880" w:type="dxa"/>
            <w:tcBorders>
              <w:top w:val="nil"/>
              <w:left w:val="nil"/>
              <w:bottom w:val="single" w:sz="8" w:space="0" w:color="auto"/>
              <w:right w:val="single" w:sz="8" w:space="0" w:color="auto"/>
            </w:tcBorders>
            <w:shd w:val="clear" w:color="auto" w:fill="auto"/>
            <w:vAlign w:val="center"/>
            <w:tcPrChange w:id="153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2BB89ED" w14:textId="45C7B196" w:rsidR="00EE6C28" w:rsidRPr="00973680" w:rsidDel="00B14B5B" w:rsidRDefault="00EE6C28" w:rsidP="00591AF7">
            <w:pPr>
              <w:spacing w:after="0" w:line="240" w:lineRule="auto"/>
              <w:rPr>
                <w:del w:id="1533" w:author="Dustin Clifford" w:date="2018-06-29T22:07:00Z"/>
                <w:rFonts w:eastAsia="Times New Roman" w:cs="Times New Roman"/>
                <w:sz w:val="18"/>
                <w:szCs w:val="18"/>
              </w:rPr>
            </w:pPr>
            <w:del w:id="1534"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53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5FA71E70" w14:textId="7BC14CD7" w:rsidR="00EE6C28" w:rsidRPr="00973680" w:rsidDel="00B14B5B" w:rsidRDefault="00EE6C28" w:rsidP="00591AF7">
            <w:pPr>
              <w:spacing w:after="0" w:line="240" w:lineRule="auto"/>
              <w:rPr>
                <w:del w:id="1536" w:author="Dustin Clifford" w:date="2018-06-29T22:07:00Z"/>
                <w:rFonts w:eastAsia="Times New Roman" w:cs="Times New Roman"/>
                <w:sz w:val="18"/>
                <w:szCs w:val="18"/>
              </w:rPr>
            </w:pPr>
            <w:del w:id="1537" w:author="Dustin Clifford" w:date="2018-06-29T22:07:00Z">
              <w:r w:rsidRPr="00973680" w:rsidDel="00B14B5B">
                <w:rPr>
                  <w:rFonts w:eastAsia="Times New Roman" w:cs="Times New Roman"/>
                  <w:sz w:val="18"/>
                  <w:szCs w:val="18"/>
                </w:rPr>
                <w:delText> </w:delText>
              </w:r>
            </w:del>
          </w:p>
        </w:tc>
      </w:tr>
    </w:tbl>
    <w:p w14:paraId="0CA4E3EB" w14:textId="3AF2617F" w:rsidR="007F474D" w:rsidRDefault="00A54B93" w:rsidP="00A54B93">
      <w:pPr>
        <w:pStyle w:val="Heading2"/>
      </w:pPr>
      <w:bookmarkStart w:id="1538" w:name="_Toc522520062"/>
      <w:r>
        <w:t>Project Assumptions</w:t>
      </w:r>
      <w:bookmarkEnd w:id="1538"/>
    </w:p>
    <w:p w14:paraId="7F932B7C" w14:textId="365B6BE0" w:rsidR="007948A6" w:rsidRDefault="00F20820" w:rsidP="00F20820">
      <w:pPr>
        <w:pStyle w:val="Heading3"/>
      </w:pPr>
      <w:bookmarkStart w:id="1539" w:name="_Toc522520063"/>
      <w:r>
        <w:t>Requirements Assumptions</w:t>
      </w:r>
      <w:bookmarkEnd w:id="1539"/>
    </w:p>
    <w:p w14:paraId="6C4644D1" w14:textId="7AB68014" w:rsidR="00F20820" w:rsidRPr="00864CAD" w:rsidRDefault="006D106D" w:rsidP="006D106D">
      <w:pPr>
        <w:pStyle w:val="ListParagraph"/>
        <w:numPr>
          <w:ilvl w:val="0"/>
          <w:numId w:val="1"/>
        </w:numPr>
      </w:pPr>
      <w:r w:rsidRPr="002A70D5">
        <w:rPr>
          <w:b/>
        </w:rPr>
        <w:t>FreePlay</w:t>
      </w:r>
      <w:r>
        <w:t xml:space="preserve"> will not be implemented until and unless a better way can be found to load the </w:t>
      </w:r>
      <w:r w:rsidRPr="002A70D5">
        <w:rPr>
          <w:b/>
        </w:rPr>
        <w:t>FreePlay</w:t>
      </w:r>
      <w:r w:rsidR="00AE2D2C">
        <w:t xml:space="preserve"> to Patron</w:t>
      </w:r>
      <w:r w:rsidR="000766AB">
        <w:t xml:space="preserve">. </w:t>
      </w:r>
      <w:r w:rsidR="000766AB">
        <w:rPr>
          <w:b/>
        </w:rPr>
        <w:t xml:space="preserve">Requirements: </w:t>
      </w:r>
      <w:hyperlink w:anchor="Req8" w:history="1">
        <w:r w:rsidR="00924D73" w:rsidRPr="00924D73">
          <w:rPr>
            <w:rStyle w:val="Hyperlink"/>
            <w:b/>
          </w:rPr>
          <w:t>Req8</w:t>
        </w:r>
      </w:hyperlink>
      <w:r w:rsidR="00924D73">
        <w:rPr>
          <w:b/>
        </w:rPr>
        <w:t xml:space="preserve">, </w:t>
      </w:r>
      <w:hyperlink w:anchor="Req32" w:history="1">
        <w:r w:rsidR="00843797" w:rsidRPr="00843797">
          <w:rPr>
            <w:rStyle w:val="Hyperlink"/>
            <w:b/>
          </w:rPr>
          <w:t>Req32</w:t>
        </w:r>
      </w:hyperlink>
    </w:p>
    <w:p w14:paraId="76E44E6D" w14:textId="5468FA07" w:rsidR="00864CAD" w:rsidRPr="00120920" w:rsidRDefault="00864CAD" w:rsidP="006D106D">
      <w:pPr>
        <w:pStyle w:val="ListParagraph"/>
        <w:numPr>
          <w:ilvl w:val="0"/>
          <w:numId w:val="1"/>
        </w:numPr>
      </w:pPr>
      <w:r w:rsidRPr="002A70D5">
        <w:rPr>
          <w:b/>
        </w:rPr>
        <w:t>GSE</w:t>
      </w:r>
      <w:r>
        <w:t xml:space="preserve"> does not and will not store customer payment information. Our understanding is that this is currently handled through </w:t>
      </w:r>
      <w:proofErr w:type="spellStart"/>
      <w:r>
        <w:t>Okta</w:t>
      </w:r>
      <w:proofErr w:type="spellEnd"/>
      <w:r w:rsidR="001244E0">
        <w:t xml:space="preserve"> and this functionality will remain there.</w:t>
      </w:r>
      <w:r>
        <w:t xml:space="preserve"> </w:t>
      </w:r>
      <w:r>
        <w:rPr>
          <w:b/>
        </w:rPr>
        <w:t xml:space="preserve">Requirements: </w:t>
      </w:r>
      <w:hyperlink w:anchor="Req19" w:history="1">
        <w:r w:rsidR="004A5E62" w:rsidRPr="004A5E62">
          <w:rPr>
            <w:rStyle w:val="Hyperlink"/>
            <w:b/>
          </w:rPr>
          <w:t>Req19</w:t>
        </w:r>
      </w:hyperlink>
    </w:p>
    <w:p w14:paraId="5A4CB95B" w14:textId="15B670CD" w:rsidR="00120920" w:rsidRPr="0084273A" w:rsidRDefault="00120920" w:rsidP="006D106D">
      <w:pPr>
        <w:pStyle w:val="ListParagraph"/>
        <w:numPr>
          <w:ilvl w:val="0"/>
          <w:numId w:val="1"/>
        </w:numPr>
      </w:pPr>
      <w:r>
        <w:t xml:space="preserve">No changes will be necessary for GSE to enable one-click booking option. </w:t>
      </w:r>
      <w:r>
        <w:rPr>
          <w:b/>
        </w:rPr>
        <w:t xml:space="preserve">Requirements: </w:t>
      </w:r>
      <w:hyperlink w:anchor="Req28" w:history="1">
        <w:r w:rsidR="00A95F64" w:rsidRPr="00A95F64">
          <w:rPr>
            <w:rStyle w:val="Hyperlink"/>
            <w:b/>
          </w:rPr>
          <w:t>Req28</w:t>
        </w:r>
      </w:hyperlink>
    </w:p>
    <w:p w14:paraId="13121548" w14:textId="22B63238" w:rsidR="0084273A" w:rsidRPr="00A95F64" w:rsidRDefault="0084273A" w:rsidP="006D106D">
      <w:pPr>
        <w:pStyle w:val="ListParagraph"/>
        <w:numPr>
          <w:ilvl w:val="0"/>
          <w:numId w:val="1"/>
        </w:numPr>
      </w:pPr>
      <w:r>
        <w:t xml:space="preserve">Global Opt-outs will not be a requirement for Customer Value as this will be pushed upstream. </w:t>
      </w:r>
      <w:r w:rsidRPr="0084273A">
        <w:rPr>
          <w:b/>
        </w:rPr>
        <w:t xml:space="preserve">Requirements: </w:t>
      </w:r>
      <w:hyperlink w:anchor="Req33" w:history="1">
        <w:r w:rsidRPr="0084273A">
          <w:rPr>
            <w:rStyle w:val="Hyperlink"/>
            <w:b/>
          </w:rPr>
          <w:t>Req33</w:t>
        </w:r>
      </w:hyperlink>
    </w:p>
    <w:p w14:paraId="6FD5D970" w14:textId="0EFC7A39" w:rsidR="00A95F64" w:rsidRDefault="00A95F64" w:rsidP="006D106D">
      <w:pPr>
        <w:pStyle w:val="ListParagraph"/>
        <w:numPr>
          <w:ilvl w:val="0"/>
          <w:numId w:val="1"/>
        </w:numPr>
      </w:pPr>
      <w:r>
        <w:t xml:space="preserve">This document only covers MVP functionality and a list of non-MVP functionality will be kept </w:t>
      </w:r>
      <w:r w:rsidR="00B34793">
        <w:t xml:space="preserve">and prioritized </w:t>
      </w:r>
      <w:r w:rsidR="00EA4999">
        <w:t>later</w:t>
      </w:r>
      <w:r w:rsidR="00B34793">
        <w:t>.</w:t>
      </w:r>
    </w:p>
    <w:p w14:paraId="06E991FC" w14:textId="378433F0" w:rsidR="00DD780E" w:rsidRDefault="00DD780E" w:rsidP="006D106D">
      <w:pPr>
        <w:pStyle w:val="ListParagraph"/>
        <w:numPr>
          <w:ilvl w:val="0"/>
          <w:numId w:val="1"/>
        </w:numPr>
      </w:pPr>
      <w:r>
        <w:t xml:space="preserve">Booking multiple rooms </w:t>
      </w:r>
      <w:r w:rsidR="009B7928">
        <w:t xml:space="preserve">on Perpetual Offers </w:t>
      </w:r>
      <w:r w:rsidR="00073B6A">
        <w:t>(in one booking-flow) will not be part of the MVP</w:t>
      </w:r>
      <w:r w:rsidR="00C5488F">
        <w:t>. DMP will force user to go through the booking flow again to add another room.</w:t>
      </w:r>
    </w:p>
    <w:p w14:paraId="65C94BE3" w14:textId="66F02C97" w:rsidR="00EF4A4A" w:rsidRDefault="00EF4A4A" w:rsidP="006D106D">
      <w:pPr>
        <w:pStyle w:val="ListParagraph"/>
        <w:numPr>
          <w:ilvl w:val="0"/>
          <w:numId w:val="1"/>
        </w:numPr>
        <w:rPr>
          <w:ins w:id="1540" w:author="Dustin Clifford" w:date="2018-06-30T00:18:00Z"/>
        </w:rPr>
      </w:pPr>
      <w:r>
        <w:t xml:space="preserve">Perpetual Offers will always </w:t>
      </w:r>
      <w:r w:rsidR="00156DAE">
        <w:t>represent the best rate avai</w:t>
      </w:r>
      <w:r w:rsidR="00224B61">
        <w:t>lable to the customer.</w:t>
      </w:r>
    </w:p>
    <w:p w14:paraId="26EB8981" w14:textId="19BF1DEF" w:rsidR="00A97F30" w:rsidRPr="00F20820" w:rsidRDefault="00A97F30" w:rsidP="006D106D">
      <w:pPr>
        <w:pStyle w:val="ListParagraph"/>
        <w:numPr>
          <w:ilvl w:val="0"/>
          <w:numId w:val="1"/>
        </w:numPr>
      </w:pPr>
      <w:ins w:id="1541" w:author="Dustin Clifford" w:date="2018-06-30T00:18:00Z">
        <w:r>
          <w:t>Multi-property</w:t>
        </w:r>
      </w:ins>
      <w:ins w:id="1542" w:author="Dustin Clifford" w:date="2018-06-30T00:19:00Z">
        <w:r w:rsidR="00A6771C">
          <w:t xml:space="preserve"> pricing API will only </w:t>
        </w:r>
        <w:r w:rsidR="00B54FB5">
          <w:t>be use for 7-days at a time.</w:t>
        </w:r>
      </w:ins>
    </w:p>
    <w:p w14:paraId="41710681" w14:textId="642A22C2" w:rsidR="00761EC0" w:rsidRDefault="00761EC0">
      <w:r>
        <w:lastRenderedPageBreak/>
        <w:br w:type="page"/>
      </w:r>
    </w:p>
    <w:p w14:paraId="3F845261" w14:textId="77777777" w:rsidR="00A54B93" w:rsidRPr="00A54B93" w:rsidRDefault="00A54B93" w:rsidP="00A54B93"/>
    <w:p w14:paraId="16C3F4A5" w14:textId="306ACF71" w:rsidR="00E54C57" w:rsidRDefault="00E3166E" w:rsidP="000F7811">
      <w:pPr>
        <w:pStyle w:val="Heading1"/>
      </w:pPr>
      <w:bookmarkStart w:id="1543" w:name="_Toc522520064"/>
      <w:r>
        <w:t>Architecture</w:t>
      </w:r>
      <w:r w:rsidR="001F6A0F">
        <w:t xml:space="preserve"> &amp; Design</w:t>
      </w:r>
      <w:bookmarkEnd w:id="1543"/>
    </w:p>
    <w:p w14:paraId="5006FDCE" w14:textId="2B023C4E" w:rsidR="001F6A0F" w:rsidRDefault="00F83227" w:rsidP="006212F6">
      <w:pPr>
        <w:pStyle w:val="Heading2"/>
      </w:pPr>
      <w:bookmarkStart w:id="1544" w:name="_Toc522520065"/>
      <w:r>
        <w:t>Customer Value</w:t>
      </w:r>
      <w:bookmarkEnd w:id="1544"/>
    </w:p>
    <w:p w14:paraId="495F9092" w14:textId="61383DD1" w:rsidR="001C6F9B" w:rsidRDefault="00AA3B29" w:rsidP="001C6F9B">
      <w:pPr>
        <w:keepNext/>
        <w:jc w:val="center"/>
      </w:pPr>
      <w:del w:id="1545" w:author="Dustin Clifford" w:date="2018-08-20T09:16:00Z">
        <w:r w:rsidDel="00981C7B">
          <w:rPr>
            <w:noProof/>
          </w:rPr>
          <w:lastRenderedPageBreak/>
          <w:drawing>
            <wp:inline distT="0" distB="0" distL="0" distR="0" wp14:anchorId="39F890FA" wp14:editId="7252E62B">
              <wp:extent cx="4572009" cy="679400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 Value Flow Diagram - Page 1.png"/>
                      <pic:cNvPicPr/>
                    </pic:nvPicPr>
                    <pic:blipFill>
                      <a:blip r:embed="rId6">
                        <a:extLst>
                          <a:ext uri="{28A0092B-C50C-407E-A947-70E740481C1C}">
                            <a14:useLocalDpi xmlns:a14="http://schemas.microsoft.com/office/drawing/2010/main" val="0"/>
                          </a:ext>
                        </a:extLst>
                      </a:blip>
                      <a:stretch>
                        <a:fillRect/>
                      </a:stretch>
                    </pic:blipFill>
                    <pic:spPr>
                      <a:xfrm>
                        <a:off x="0" y="0"/>
                        <a:ext cx="4572009" cy="6794006"/>
                      </a:xfrm>
                      <a:prstGeom prst="rect">
                        <a:avLst/>
                      </a:prstGeom>
                    </pic:spPr>
                  </pic:pic>
                </a:graphicData>
              </a:graphic>
            </wp:inline>
          </w:drawing>
        </w:r>
      </w:del>
      <w:ins w:id="1546" w:author="Dustin Clifford" w:date="2018-08-20T09:16:00Z">
        <w:r w:rsidR="00981C7B">
          <w:rPr>
            <w:noProof/>
          </w:rPr>
          <w:lastRenderedPageBreak/>
          <w:drawing>
            <wp:inline distT="0" distB="0" distL="0" distR="0" wp14:anchorId="45A8645A" wp14:editId="760B5B76">
              <wp:extent cx="4572009" cy="6516637"/>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Pipeline Component Flow.png"/>
                      <pic:cNvPicPr/>
                    </pic:nvPicPr>
                    <pic:blipFill>
                      <a:blip r:embed="rId7">
                        <a:extLst>
                          <a:ext uri="{28A0092B-C50C-407E-A947-70E740481C1C}">
                            <a14:useLocalDpi xmlns:a14="http://schemas.microsoft.com/office/drawing/2010/main" val="0"/>
                          </a:ext>
                        </a:extLst>
                      </a:blip>
                      <a:stretch>
                        <a:fillRect/>
                      </a:stretch>
                    </pic:blipFill>
                    <pic:spPr>
                      <a:xfrm>
                        <a:off x="0" y="0"/>
                        <a:ext cx="4572009" cy="6516637"/>
                      </a:xfrm>
                      <a:prstGeom prst="rect">
                        <a:avLst/>
                      </a:prstGeom>
                    </pic:spPr>
                  </pic:pic>
                </a:graphicData>
              </a:graphic>
            </wp:inline>
          </w:drawing>
        </w:r>
      </w:ins>
    </w:p>
    <w:p w14:paraId="6EC92A7E" w14:textId="16F9545A" w:rsidR="006212F6" w:rsidRDefault="001C6F9B" w:rsidP="001C6F9B">
      <w:pPr>
        <w:pStyle w:val="Caption"/>
        <w:jc w:val="center"/>
      </w:pPr>
      <w:r>
        <w:t xml:space="preserve">Figure </w:t>
      </w:r>
      <w:r w:rsidR="00C3183A">
        <w:rPr>
          <w:noProof/>
        </w:rPr>
        <w:fldChar w:fldCharType="begin"/>
      </w:r>
      <w:r w:rsidR="00C3183A">
        <w:rPr>
          <w:noProof/>
        </w:rPr>
        <w:instrText xml:space="preserve"> SEQ Figure \* ARABIC </w:instrText>
      </w:r>
      <w:r w:rsidR="00C3183A">
        <w:rPr>
          <w:noProof/>
        </w:rPr>
        <w:fldChar w:fldCharType="separate"/>
      </w:r>
      <w:r w:rsidR="001865E1">
        <w:rPr>
          <w:noProof/>
        </w:rPr>
        <w:t>1</w:t>
      </w:r>
      <w:r w:rsidR="00C3183A">
        <w:rPr>
          <w:noProof/>
        </w:rPr>
        <w:fldChar w:fldCharType="end"/>
      </w:r>
      <w:r>
        <w:t xml:space="preserve"> - Flow of Customer Value Data </w:t>
      </w:r>
      <w:proofErr w:type="gramStart"/>
      <w:r>
        <w:t>To</w:t>
      </w:r>
      <w:proofErr w:type="gramEnd"/>
      <w:r>
        <w:t xml:space="preserve"> UI Through Pricing</w:t>
      </w:r>
    </w:p>
    <w:p w14:paraId="3ED11680" w14:textId="0DDA97D8" w:rsidR="000E102C" w:rsidRDefault="00EB6720" w:rsidP="000E102C">
      <w:r>
        <w:t xml:space="preserve">The above diagram illustrates how customer value data will </w:t>
      </w:r>
      <w:r w:rsidR="00403E9D">
        <w:t>flow into GSE. This data will then be used by the pricing logic to pick</w:t>
      </w:r>
      <w:r w:rsidR="00BD03C0">
        <w:t xml:space="preserve"> programs</w:t>
      </w:r>
      <w:r w:rsidR="0086711A">
        <w:t xml:space="preserve"> configured for Perpetual Offer to provide custom rates</w:t>
      </w:r>
      <w:r w:rsidR="00BD03C0">
        <w:t xml:space="preserve"> to the customer based on that value.</w:t>
      </w:r>
    </w:p>
    <w:p w14:paraId="15FFEEE5" w14:textId="2CB0A966" w:rsidR="006F050A" w:rsidRDefault="006F050A" w:rsidP="000E102C">
      <w:r>
        <w:t>A data-pip</w:t>
      </w:r>
      <w:r w:rsidR="00980FE5">
        <w:t>e</w:t>
      </w:r>
      <w:r>
        <w:t>line will be created to pull the values</w:t>
      </w:r>
      <w:r w:rsidR="00980FE5">
        <w:t xml:space="preserve"> from the Regional</w:t>
      </w:r>
      <w:r w:rsidR="00AC7959">
        <w:t xml:space="preserve"> and Las Vegas valuation </w:t>
      </w:r>
      <w:ins w:id="1547" w:author="Dustin Clifford" w:date="2018-08-20T09:16:00Z">
        <w:r w:rsidR="00981C7B">
          <w:t>CSV files</w:t>
        </w:r>
      </w:ins>
      <w:del w:id="1548" w:author="Dustin Clifford" w:date="2018-08-20T09:16:00Z">
        <w:r w:rsidR="00AC7959" w:rsidDel="00981C7B">
          <w:delText>tables</w:delText>
        </w:r>
      </w:del>
      <w:r w:rsidR="00C363BC">
        <w:t xml:space="preserve"> and place those values in a databas</w:t>
      </w:r>
      <w:ins w:id="1549" w:author="Dustin Clifford" w:date="2018-08-20T09:17:00Z">
        <w:r w:rsidR="00981C7B">
          <w:t>e</w:t>
        </w:r>
      </w:ins>
      <w:del w:id="1550" w:author="Dustin Clifford" w:date="2018-08-20T09:17:00Z">
        <w:r w:rsidR="00C363BC" w:rsidDel="00981C7B">
          <w:delText>e</w:delText>
        </w:r>
      </w:del>
      <w:r w:rsidR="00C363BC">
        <w:t xml:space="preserve">. These values are then consumed by the </w:t>
      </w:r>
      <w:proofErr w:type="spellStart"/>
      <w:r w:rsidR="00C363BC">
        <w:t>CustomerValueService</w:t>
      </w:r>
      <w:proofErr w:type="spellEnd"/>
      <w:r w:rsidR="00C363BC">
        <w:t xml:space="preserve">. </w:t>
      </w:r>
      <w:proofErr w:type="spellStart"/>
      <w:r w:rsidR="00C363BC">
        <w:t>Customer</w:t>
      </w:r>
      <w:del w:id="1551" w:author="Dustin Clifford" w:date="2018-08-20T09:17:00Z">
        <w:r w:rsidR="00D36FBF" w:rsidDel="00981C7B">
          <w:delText>Value</w:delText>
        </w:r>
      </w:del>
      <w:r w:rsidR="00C363BC">
        <w:t>Service</w:t>
      </w:r>
      <w:proofErr w:type="spellEnd"/>
      <w:r w:rsidR="00C363BC">
        <w:t xml:space="preserve"> will put these </w:t>
      </w:r>
      <w:r w:rsidR="00523D43">
        <w:t xml:space="preserve">values into the Customer Profile. From this profile, the value will be chosen </w:t>
      </w:r>
      <w:r w:rsidR="00523D43">
        <w:lastRenderedPageBreak/>
        <w:t>based on property</w:t>
      </w:r>
      <w:r w:rsidR="00EC62D2">
        <w:t>. The room-allowance</w:t>
      </w:r>
      <w:r w:rsidR="00322B55">
        <w:t xml:space="preserve"> will then be used to make the appropriate pricing decisions and return those prices to the UI.</w:t>
      </w:r>
    </w:p>
    <w:p w14:paraId="176EF94D" w14:textId="7A5D671F" w:rsidR="003A062F" w:rsidRPr="00761EC0" w:rsidRDefault="003E1367">
      <w:r>
        <w:rPr>
          <w:b/>
        </w:rPr>
        <w:t xml:space="preserve">Requirements Covered: </w:t>
      </w:r>
      <w:hyperlink w:anchor="Req1" w:history="1">
        <w:r w:rsidR="00B437AA" w:rsidRPr="00B437AA">
          <w:rPr>
            <w:rStyle w:val="Hyperlink"/>
            <w:b/>
          </w:rPr>
          <w:t>Req1</w:t>
        </w:r>
      </w:hyperlink>
      <w:r w:rsidR="00AD6584">
        <w:rPr>
          <w:b/>
        </w:rPr>
        <w:t xml:space="preserve">, </w:t>
      </w:r>
      <w:hyperlink w:anchor="Req2" w:history="1">
        <w:r w:rsidR="00AD6584" w:rsidRPr="00AD6584">
          <w:rPr>
            <w:rStyle w:val="Hyperlink"/>
            <w:b/>
          </w:rPr>
          <w:t>Req2</w:t>
        </w:r>
      </w:hyperlink>
      <w:r w:rsidR="00AD6584">
        <w:rPr>
          <w:b/>
        </w:rPr>
        <w:t xml:space="preserve">, </w:t>
      </w:r>
      <w:hyperlink w:anchor="Req27" w:history="1">
        <w:r w:rsidR="0070383C" w:rsidRPr="0070383C">
          <w:rPr>
            <w:rStyle w:val="Hyperlink"/>
            <w:b/>
          </w:rPr>
          <w:t>Req27</w:t>
        </w:r>
      </w:hyperlink>
      <w:r w:rsidR="0070383C">
        <w:rPr>
          <w:b/>
        </w:rPr>
        <w:t xml:space="preserve">, </w:t>
      </w:r>
      <w:hyperlink w:anchor="Req30" w:history="1">
        <w:r w:rsidR="006A03FE" w:rsidRPr="006A03FE">
          <w:rPr>
            <w:rStyle w:val="Hyperlink"/>
            <w:b/>
          </w:rPr>
          <w:t>Req30</w:t>
        </w:r>
      </w:hyperlink>
      <w:r w:rsidR="006A03FE">
        <w:rPr>
          <w:b/>
        </w:rPr>
        <w:t xml:space="preserve">, </w:t>
      </w:r>
      <w:r w:rsidR="00B54FB5">
        <w:rPr>
          <w:rStyle w:val="Hyperlink"/>
          <w:b/>
        </w:rPr>
        <w:fldChar w:fldCharType="begin"/>
      </w:r>
      <w:ins w:id="1552" w:author="Dustin Clifford" w:date="2018-06-29T23:29:00Z">
        <w:r w:rsidR="005C7562">
          <w:rPr>
            <w:rStyle w:val="Hyperlink"/>
            <w:b/>
          </w:rPr>
          <w:instrText>HYPERLINK  \l "Req35"</w:instrText>
        </w:r>
      </w:ins>
      <w:del w:id="1553" w:author="Dustin Clifford" w:date="2018-06-29T23:29:00Z">
        <w:r w:rsidR="00B54FB5" w:rsidDel="005C7562">
          <w:rPr>
            <w:rStyle w:val="Hyperlink"/>
            <w:b/>
          </w:rPr>
          <w:delInstrText xml:space="preserve"> HYPERLINK \l "Req34" </w:delInstrText>
        </w:r>
      </w:del>
      <w:r w:rsidR="00B54FB5">
        <w:rPr>
          <w:rStyle w:val="Hyperlink"/>
          <w:b/>
        </w:rPr>
        <w:fldChar w:fldCharType="separate"/>
      </w:r>
      <w:del w:id="1554" w:author="Dustin Clifford" w:date="2018-06-29T23:29:00Z">
        <w:r w:rsidR="006A03FE" w:rsidRPr="006A03FE" w:rsidDel="005C7562">
          <w:rPr>
            <w:rStyle w:val="Hyperlink"/>
            <w:b/>
          </w:rPr>
          <w:delText>Req34</w:delText>
        </w:r>
      </w:del>
      <w:ins w:id="1555" w:author="Dustin Clifford" w:date="2018-06-29T23:29:00Z">
        <w:r w:rsidR="005C7562">
          <w:rPr>
            <w:rStyle w:val="Hyperlink"/>
            <w:b/>
          </w:rPr>
          <w:t>Req35</w:t>
        </w:r>
      </w:ins>
      <w:r w:rsidR="00B54FB5">
        <w:rPr>
          <w:rStyle w:val="Hyperlink"/>
          <w:b/>
        </w:rPr>
        <w:fldChar w:fldCharType="end"/>
      </w:r>
    </w:p>
    <w:p w14:paraId="714BA2CF" w14:textId="6DBEE414" w:rsidR="00322B55" w:rsidRDefault="000117F2" w:rsidP="00322B55">
      <w:pPr>
        <w:pStyle w:val="Heading2"/>
      </w:pPr>
      <w:bookmarkStart w:id="1556" w:name="_Toc522520066"/>
      <w:r>
        <w:t xml:space="preserve">Segment Based </w:t>
      </w:r>
      <w:commentRangeStart w:id="1557"/>
      <w:r>
        <w:t>Pricing</w:t>
      </w:r>
      <w:commentRangeEnd w:id="1557"/>
      <w:r w:rsidR="00D463D4">
        <w:rPr>
          <w:rStyle w:val="CommentReference"/>
          <w:caps w:val="0"/>
          <w:spacing w:val="0"/>
        </w:rPr>
        <w:commentReference w:id="1557"/>
      </w:r>
      <w:bookmarkEnd w:id="1556"/>
    </w:p>
    <w:p w14:paraId="1CFDFE01" w14:textId="77777777" w:rsidR="003A062F" w:rsidRDefault="004A6F37" w:rsidP="003A062F">
      <w:pPr>
        <w:keepNext/>
        <w:jc w:val="center"/>
      </w:pPr>
      <w:r>
        <w:rPr>
          <w:noProof/>
        </w:rPr>
        <w:drawing>
          <wp:inline distT="0" distB="0" distL="0" distR="0" wp14:anchorId="0F23439D" wp14:editId="04F49FDA">
            <wp:extent cx="5943600" cy="2846070"/>
            <wp:effectExtent l="171450" t="171450" r="171450" b="201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Diagram - Segment Based Pricing (MP) - Pag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60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34C266" w14:textId="4FE502BC" w:rsidR="00322B55" w:rsidRDefault="003A062F" w:rsidP="003A062F">
      <w:pPr>
        <w:pStyle w:val="Caption"/>
        <w:jc w:val="center"/>
      </w:pPr>
      <w:r>
        <w:t xml:space="preserve">Figure </w:t>
      </w:r>
      <w:r w:rsidR="00C3183A">
        <w:rPr>
          <w:noProof/>
        </w:rPr>
        <w:fldChar w:fldCharType="begin"/>
      </w:r>
      <w:r w:rsidR="00C3183A">
        <w:rPr>
          <w:noProof/>
        </w:rPr>
        <w:instrText xml:space="preserve"> SEQ Figure \* ARABIC </w:instrText>
      </w:r>
      <w:r w:rsidR="00C3183A">
        <w:rPr>
          <w:noProof/>
        </w:rPr>
        <w:fldChar w:fldCharType="separate"/>
      </w:r>
      <w:r w:rsidR="001865E1">
        <w:rPr>
          <w:noProof/>
        </w:rPr>
        <w:t>2</w:t>
      </w:r>
      <w:r w:rsidR="00C3183A">
        <w:rPr>
          <w:noProof/>
        </w:rPr>
        <w:fldChar w:fldCharType="end"/>
      </w:r>
      <w:r>
        <w:t xml:space="preserve"> - Flow Diagram Showing How Perpetual Offers Use Customer Value</w:t>
      </w:r>
    </w:p>
    <w:p w14:paraId="781910E5" w14:textId="44BA687A" w:rsidR="007674C2" w:rsidRDefault="00F83227" w:rsidP="007674C2">
      <w:r>
        <w:t xml:space="preserve">Pricing </w:t>
      </w:r>
      <w:r w:rsidR="000117F2">
        <w:t>will now us</w:t>
      </w:r>
      <w:r w:rsidR="0086188F">
        <w:t xml:space="preserve">e the customer segment to pick a Perpetual Offer appropriate for the customer. </w:t>
      </w:r>
      <w:r w:rsidR="00FE2CAC">
        <w:t xml:space="preserve">This program will initially price the room based on the assigned Rate Table. If the </w:t>
      </w:r>
      <w:r w:rsidR="00CA1F6B">
        <w:t>room-allowance</w:t>
      </w:r>
      <w:r w:rsidR="00427958">
        <w:t xml:space="preserve"> is greater-than or equal-to the room price, the customer will be given a </w:t>
      </w:r>
      <w:r w:rsidR="005B6902">
        <w:t xml:space="preserve">COMP. </w:t>
      </w:r>
      <w:r w:rsidR="003E0AA7">
        <w:t xml:space="preserve">If not, the price of the room will be reduced by the amount of the Room Allowance (configured rounding will be applied). If the resulting room-price is below the configured </w:t>
      </w:r>
      <w:r w:rsidR="00572C3A">
        <w:t>C</w:t>
      </w:r>
      <w:commentRangeStart w:id="1558"/>
      <w:r w:rsidR="00956253">
        <w:t xml:space="preserve">asino </w:t>
      </w:r>
      <w:commentRangeEnd w:id="1558"/>
      <w:r w:rsidR="00251D78">
        <w:rPr>
          <w:rStyle w:val="CommentReference"/>
        </w:rPr>
        <w:commentReference w:id="1558"/>
      </w:r>
      <w:r w:rsidR="00572C3A">
        <w:t>R</w:t>
      </w:r>
      <w:r w:rsidR="003E0AA7">
        <w:t>ate-</w:t>
      </w:r>
      <w:r w:rsidR="00572C3A">
        <w:t>F</w:t>
      </w:r>
      <w:r w:rsidR="003E0AA7">
        <w:t>loor, the rate floor will be returned.</w:t>
      </w:r>
      <w:r w:rsidR="00625CD9">
        <w:t xml:space="preserve"> Resort credit will be assigned based on the configured routing on the program.</w:t>
      </w:r>
    </w:p>
    <w:p w14:paraId="1C793A04" w14:textId="38C15E91" w:rsidR="00C542C6" w:rsidRPr="001C76AC" w:rsidRDefault="00BA7005" w:rsidP="007674C2">
      <w:r>
        <w:t>Pricing call will, also, need to include a flag to indicate that the pricing results</w:t>
      </w:r>
      <w:r w:rsidR="00B93C35">
        <w:t xml:space="preserve"> includes prices (comp or preferred) from a segment</w:t>
      </w:r>
      <w:r w:rsidR="00AE1DE9">
        <w:t>-</w:t>
      </w:r>
      <w:r w:rsidR="00B93C35">
        <w:t xml:space="preserve">based program. This will </w:t>
      </w:r>
      <w:r w:rsidR="006F27DE">
        <w:t>give channels the ability to know whether the customer</w:t>
      </w:r>
      <w:r w:rsidR="00E846CE">
        <w:t xml:space="preserve"> will be receiving </w:t>
      </w:r>
      <w:proofErr w:type="spellStart"/>
      <w:r w:rsidR="00E846CE">
        <w:t>ResortCredit</w:t>
      </w:r>
      <w:proofErr w:type="spellEnd"/>
      <w:r w:rsidR="00E846CE">
        <w:t xml:space="preserve"> and FreePlay associated with the program.</w:t>
      </w:r>
      <w:ins w:id="1559" w:author="Dustin Clifford" w:date="2018-06-30T16:13:00Z">
        <w:r w:rsidR="001C76AC">
          <w:t xml:space="preserve"> Also, the FreePlay amount and </w:t>
        </w:r>
        <w:proofErr w:type="spellStart"/>
        <w:r w:rsidR="001C76AC">
          <w:t>Resort</w:t>
        </w:r>
      </w:ins>
      <w:ins w:id="1560" w:author="Dustin Clifford" w:date="2018-06-30T16:14:00Z">
        <w:r w:rsidR="001C76AC">
          <w:t>Credit</w:t>
        </w:r>
        <w:proofErr w:type="spellEnd"/>
        <w:r w:rsidR="001C76AC">
          <w:t xml:space="preserve"> amount should be return in the response when a </w:t>
        </w:r>
        <w:r w:rsidR="001C76AC">
          <w:rPr>
            <w:b/>
          </w:rPr>
          <w:t xml:space="preserve">Segment Based Pricing </w:t>
        </w:r>
        <w:r w:rsidR="001C76AC">
          <w:t>amount is returned.</w:t>
        </w:r>
      </w:ins>
    </w:p>
    <w:p w14:paraId="79B6088A" w14:textId="12003CEB" w:rsidR="00FF6F8F" w:rsidRDefault="00FF6F8F" w:rsidP="007674C2">
      <w:r>
        <w:t xml:space="preserve">Revenue will generate programs </w:t>
      </w:r>
      <w:r w:rsidR="0069370E">
        <w:t>f</w:t>
      </w:r>
      <w:r w:rsidR="00157888">
        <w:t xml:space="preserve">rom </w:t>
      </w:r>
      <w:r w:rsidR="00837614">
        <w:t xml:space="preserve">an offer matrix created based on customer valuation. This will allow for </w:t>
      </w:r>
      <w:r w:rsidR="004964A5">
        <w:t xml:space="preserve">variation of </w:t>
      </w:r>
      <w:proofErr w:type="spellStart"/>
      <w:r w:rsidR="004964A5">
        <w:t>ResortCredi</w:t>
      </w:r>
      <w:r w:rsidR="00B94A24">
        <w:t>t</w:t>
      </w:r>
      <w:proofErr w:type="spellEnd"/>
      <w:r w:rsidR="00B94A24">
        <w:t xml:space="preserve"> for periods</w:t>
      </w:r>
      <w:r w:rsidR="00235E6E">
        <w:t xml:space="preserve"> to increase occupancy or for other seasonal reasons.</w:t>
      </w:r>
      <w:r w:rsidR="00997F24">
        <w:t xml:space="preserve"> Only one segment program </w:t>
      </w:r>
      <w:r w:rsidR="00A677D3">
        <w:t>will be active at any given time.</w:t>
      </w:r>
    </w:p>
    <w:p w14:paraId="32290191" w14:textId="06A8E60D" w:rsidR="003E1367" w:rsidRDefault="003E1367" w:rsidP="007674C2">
      <w:pPr>
        <w:rPr>
          <w:ins w:id="1561" w:author="Dustin Clifford" w:date="2018-06-30T16:04:00Z"/>
        </w:rPr>
      </w:pPr>
      <w:r>
        <w:t>Booking Limits will be applied during this process</w:t>
      </w:r>
      <w:r w:rsidR="006D129D">
        <w:t xml:space="preserve"> and preferred rates and comps will only be applied </w:t>
      </w:r>
      <w:r w:rsidR="00AA291C">
        <w:t xml:space="preserve">if allowed based on that configuration. </w:t>
      </w:r>
      <w:r w:rsidR="00321B86">
        <w:t xml:space="preserve">As a part of this, Booking Limits will be updated to support </w:t>
      </w:r>
      <w:r w:rsidR="00403F24">
        <w:t xml:space="preserve">configurations and </w:t>
      </w:r>
      <w:r w:rsidR="005869AD">
        <w:t xml:space="preserve">restrictions at the regional </w:t>
      </w:r>
      <w:commentRangeStart w:id="1562"/>
      <w:r w:rsidR="005869AD">
        <w:t>level</w:t>
      </w:r>
      <w:commentRangeEnd w:id="1562"/>
      <w:r w:rsidR="00A560EF">
        <w:rPr>
          <w:rStyle w:val="CommentReference"/>
        </w:rPr>
        <w:commentReference w:id="1562"/>
      </w:r>
      <w:r w:rsidR="005869AD">
        <w:t>.</w:t>
      </w:r>
    </w:p>
    <w:p w14:paraId="0534CCD3" w14:textId="189B541F" w:rsidR="001C76AC" w:rsidRDefault="00C542C6" w:rsidP="007674C2">
      <w:ins w:id="1563" w:author="Dustin Clifford" w:date="2018-06-30T16:04:00Z">
        <w:r>
          <w:lastRenderedPageBreak/>
          <w:t>In addition</w:t>
        </w:r>
        <w:r w:rsidR="008E77AB">
          <w:t>, pricing will now need to support</w:t>
        </w:r>
      </w:ins>
      <w:ins w:id="1564" w:author="Dustin Clifford" w:date="2018-06-30T16:05:00Z">
        <w:r w:rsidR="000B173D">
          <w:t xml:space="preserve"> an API to provide a list of properties that should be priced for. This pricing will be limited to </w:t>
        </w:r>
      </w:ins>
      <w:ins w:id="1565" w:author="Dustin Clifford" w:date="2018-06-30T16:06:00Z">
        <w:r w:rsidR="00EC081E">
          <w:t xml:space="preserve">a configurable limit on the number of </w:t>
        </w:r>
        <w:r w:rsidR="0037194E">
          <w:t>days that can be priced for list of properti</w:t>
        </w:r>
      </w:ins>
      <w:ins w:id="1566" w:author="Dustin Clifford" w:date="2018-06-30T16:07:00Z">
        <w:r w:rsidR="0037194E">
          <w:t>es. This</w:t>
        </w:r>
      </w:ins>
      <w:ins w:id="1567" w:author="Dustin Clifford" w:date="2018-06-30T16:13:00Z">
        <w:r w:rsidR="006D5719">
          <w:t xml:space="preserve"> configurable number of days will be 7-days at the start.</w:t>
        </w:r>
      </w:ins>
    </w:p>
    <w:p w14:paraId="3E43837D" w14:textId="6FF05057" w:rsidR="00E5481F" w:rsidDel="002E197A" w:rsidRDefault="005869AD" w:rsidP="00FF02A2">
      <w:pPr>
        <w:rPr>
          <w:del w:id="1568" w:author="Dustin Clifford" w:date="2018-06-30T16:04:00Z"/>
          <w:rStyle w:val="Hyperlink"/>
          <w:b/>
        </w:rPr>
      </w:pPr>
      <w:r>
        <w:rPr>
          <w:b/>
        </w:rPr>
        <w:t xml:space="preserve">Requirements Covered: </w:t>
      </w:r>
      <w:hyperlink w:anchor="Req3" w:history="1">
        <w:r w:rsidR="009D53AF" w:rsidRPr="009D53AF">
          <w:rPr>
            <w:rStyle w:val="Hyperlink"/>
            <w:b/>
          </w:rPr>
          <w:t>Req3</w:t>
        </w:r>
      </w:hyperlink>
      <w:r w:rsidR="009D53AF">
        <w:rPr>
          <w:b/>
        </w:rPr>
        <w:t xml:space="preserve">, </w:t>
      </w:r>
      <w:hyperlink w:anchor="Req4" w:history="1">
        <w:r w:rsidR="009D53AF" w:rsidRPr="009D53AF">
          <w:rPr>
            <w:rStyle w:val="Hyperlink"/>
            <w:b/>
          </w:rPr>
          <w:t>Req4</w:t>
        </w:r>
      </w:hyperlink>
      <w:r w:rsidR="009D53AF">
        <w:rPr>
          <w:b/>
        </w:rPr>
        <w:t xml:space="preserve">, </w:t>
      </w:r>
      <w:hyperlink w:anchor="Req7" w:history="1">
        <w:r w:rsidR="0096744E" w:rsidRPr="0096744E">
          <w:rPr>
            <w:rStyle w:val="Hyperlink"/>
            <w:b/>
          </w:rPr>
          <w:t>Req7</w:t>
        </w:r>
      </w:hyperlink>
      <w:r w:rsidR="0096744E">
        <w:rPr>
          <w:b/>
        </w:rPr>
        <w:t xml:space="preserve">, </w:t>
      </w:r>
      <w:hyperlink w:anchor="Req9" w:history="1">
        <w:r w:rsidR="005A2540" w:rsidRPr="005A2540">
          <w:rPr>
            <w:rStyle w:val="Hyperlink"/>
            <w:b/>
          </w:rPr>
          <w:t>Req9</w:t>
        </w:r>
      </w:hyperlink>
      <w:r w:rsidR="005A2540">
        <w:rPr>
          <w:b/>
        </w:rPr>
        <w:t xml:space="preserve">, </w:t>
      </w:r>
      <w:hyperlink w:anchor="Req10" w:history="1">
        <w:r w:rsidR="007B016E" w:rsidRPr="007B016E">
          <w:rPr>
            <w:rStyle w:val="Hyperlink"/>
            <w:b/>
          </w:rPr>
          <w:t>Req10</w:t>
        </w:r>
      </w:hyperlink>
      <w:r w:rsidR="007B016E">
        <w:rPr>
          <w:b/>
        </w:rPr>
        <w:t xml:space="preserve">, </w:t>
      </w:r>
      <w:hyperlink w:anchor="Req11" w:history="1">
        <w:r w:rsidR="007B016E" w:rsidRPr="007B016E">
          <w:rPr>
            <w:rStyle w:val="Hyperlink"/>
            <w:b/>
          </w:rPr>
          <w:t>Req11</w:t>
        </w:r>
      </w:hyperlink>
      <w:r w:rsidR="007B016E">
        <w:rPr>
          <w:b/>
        </w:rPr>
        <w:t xml:space="preserve">, </w:t>
      </w:r>
      <w:hyperlink w:anchor="Req12" w:history="1">
        <w:r w:rsidR="004B0536" w:rsidRPr="004B0536">
          <w:rPr>
            <w:rStyle w:val="Hyperlink"/>
            <w:b/>
          </w:rPr>
          <w:t>Req12</w:t>
        </w:r>
      </w:hyperlink>
      <w:r w:rsidR="004B0536">
        <w:rPr>
          <w:b/>
        </w:rPr>
        <w:t xml:space="preserve">, </w:t>
      </w:r>
      <w:hyperlink w:anchor="Req13" w:history="1">
        <w:r w:rsidR="004B0536" w:rsidRPr="004B0536">
          <w:rPr>
            <w:rStyle w:val="Hyperlink"/>
            <w:b/>
          </w:rPr>
          <w:t>Req13</w:t>
        </w:r>
      </w:hyperlink>
      <w:r w:rsidR="00437A18">
        <w:rPr>
          <w:b/>
        </w:rPr>
        <w:t xml:space="preserve">, </w:t>
      </w:r>
      <w:hyperlink w:anchor="Req14" w:history="1">
        <w:r w:rsidR="00437A18" w:rsidRPr="00437A18">
          <w:rPr>
            <w:rStyle w:val="Hyperlink"/>
            <w:b/>
          </w:rPr>
          <w:t>Req14</w:t>
        </w:r>
      </w:hyperlink>
      <w:r w:rsidR="005C2614">
        <w:rPr>
          <w:b/>
        </w:rPr>
        <w:t xml:space="preserve">, </w:t>
      </w:r>
      <w:r w:rsidR="00B54FB5">
        <w:rPr>
          <w:rStyle w:val="Hyperlink"/>
          <w:b/>
        </w:rPr>
        <w:fldChar w:fldCharType="begin"/>
      </w:r>
      <w:ins w:id="1569" w:author="Dustin Clifford" w:date="2018-06-29T23:29:00Z">
        <w:r w:rsidR="005D43CB">
          <w:rPr>
            <w:rStyle w:val="Hyperlink"/>
            <w:b/>
          </w:rPr>
          <w:instrText>HYPERLINK  \l "Req36"</w:instrText>
        </w:r>
      </w:ins>
      <w:del w:id="1570" w:author="Dustin Clifford" w:date="2018-06-29T23:29:00Z">
        <w:r w:rsidR="00B54FB5" w:rsidDel="005D43CB">
          <w:rPr>
            <w:rStyle w:val="Hyperlink"/>
            <w:b/>
          </w:rPr>
          <w:delInstrText xml:space="preserve"> HYPERLINK \l "Req35" </w:delInstrText>
        </w:r>
      </w:del>
      <w:r w:rsidR="00B54FB5">
        <w:rPr>
          <w:rStyle w:val="Hyperlink"/>
          <w:b/>
        </w:rPr>
        <w:fldChar w:fldCharType="separate"/>
      </w:r>
      <w:del w:id="1571" w:author="Dustin Clifford" w:date="2018-06-29T23:29:00Z">
        <w:r w:rsidR="005C2614" w:rsidRPr="005C2614" w:rsidDel="005D43CB">
          <w:rPr>
            <w:rStyle w:val="Hyperlink"/>
            <w:b/>
          </w:rPr>
          <w:delText>Req35</w:delText>
        </w:r>
      </w:del>
      <w:ins w:id="1572" w:author="Dustin Clifford" w:date="2018-06-29T23:29:00Z">
        <w:r w:rsidR="005D43CB">
          <w:rPr>
            <w:rStyle w:val="Hyperlink"/>
            <w:b/>
          </w:rPr>
          <w:t>Req36</w:t>
        </w:r>
      </w:ins>
      <w:r w:rsidR="00B54FB5">
        <w:rPr>
          <w:rStyle w:val="Hyperlink"/>
          <w:b/>
        </w:rPr>
        <w:fldChar w:fldCharType="end"/>
      </w:r>
    </w:p>
    <w:p w14:paraId="79922396" w14:textId="766C343D" w:rsidR="00283CA1" w:rsidRDefault="00283CA1" w:rsidP="002E197A"/>
    <w:p w14:paraId="301D0704" w14:textId="4C8C8B78" w:rsidR="00283CA1" w:rsidRDefault="00283CA1" w:rsidP="00283CA1">
      <w:pPr>
        <w:pStyle w:val="Heading1"/>
      </w:pPr>
      <w:bookmarkStart w:id="1573" w:name="_Toc522520067"/>
      <w:r>
        <w:t>Booking Limits</w:t>
      </w:r>
      <w:bookmarkEnd w:id="1573"/>
    </w:p>
    <w:p w14:paraId="46CF6118" w14:textId="3D68C2FD" w:rsidR="00283CA1" w:rsidRDefault="00283CA1" w:rsidP="00283CA1">
      <w:r>
        <w:t xml:space="preserve">Booking Limits will be used to </w:t>
      </w:r>
      <w:r w:rsidR="0071015F">
        <w:t>restrict the number of COMP and preferred rates a customer</w:t>
      </w:r>
      <w:r w:rsidR="00BC383D">
        <w:t xml:space="preserve"> can </w:t>
      </w:r>
      <w:r w:rsidR="004014F0">
        <w:t xml:space="preserve">utilized before falling back to </w:t>
      </w:r>
      <w:r w:rsidR="008604C1">
        <w:t xml:space="preserve">prevailing rates and/or tier discounts. These Booking Limits will be configurable </w:t>
      </w:r>
      <w:r w:rsidR="00280C33">
        <w:t>at the regional level.</w:t>
      </w:r>
    </w:p>
    <w:p w14:paraId="49C6EC73" w14:textId="55678201" w:rsidR="00280C33" w:rsidRDefault="00583604" w:rsidP="00283CA1">
      <w:r>
        <w:t>Booking Limits will now be enforced at the regional level</w:t>
      </w:r>
      <w:r w:rsidR="006F4BCF">
        <w:t>. The</w:t>
      </w:r>
      <w:r w:rsidR="008A68DA">
        <w:t xml:space="preserve"> regional Booking Limits</w:t>
      </w:r>
      <w:r w:rsidR="00CB2A0C">
        <w:t xml:space="preserve"> will consider all reservations made at properties </w:t>
      </w:r>
      <w:r>
        <w:t>within the region like they are, currently, at the property level</w:t>
      </w:r>
      <w:r w:rsidR="008677E4">
        <w:t xml:space="preserve">. </w:t>
      </w:r>
      <w:r w:rsidR="00003A80">
        <w:t>Property level Booking Limits</w:t>
      </w:r>
      <w:r w:rsidR="008253AC">
        <w:t xml:space="preserve"> will no longer be </w:t>
      </w:r>
      <w:proofErr w:type="gramStart"/>
      <w:r w:rsidR="008253AC">
        <w:t>available</w:t>
      </w:r>
      <w:proofErr w:type="gramEnd"/>
      <w:r w:rsidR="008253AC">
        <w:t xml:space="preserve"> but behavior will be the same at regionals as most </w:t>
      </w:r>
      <w:r w:rsidR="00083111">
        <w:t>regionals</w:t>
      </w:r>
      <w:r w:rsidR="00D272B6">
        <w:t xml:space="preserve"> exist within their own region</w:t>
      </w:r>
      <w:r w:rsidR="00C80BC2">
        <w:t>.</w:t>
      </w:r>
    </w:p>
    <w:p w14:paraId="7B1C045C" w14:textId="35511562" w:rsidR="00353ADB" w:rsidRDefault="00353ADB" w:rsidP="00353ADB">
      <w:pPr>
        <w:pStyle w:val="Caption"/>
        <w:keepNext/>
      </w:pPr>
      <w:bookmarkStart w:id="1574" w:name="_Toc522520085"/>
      <w:r>
        <w:t xml:space="preserve">Table </w:t>
      </w:r>
      <w:r w:rsidR="00C3183A">
        <w:rPr>
          <w:noProof/>
        </w:rPr>
        <w:fldChar w:fldCharType="begin"/>
      </w:r>
      <w:r w:rsidR="00C3183A">
        <w:rPr>
          <w:noProof/>
        </w:rPr>
        <w:instrText xml:space="preserve"> SEQ Table \* ARABIC </w:instrText>
      </w:r>
      <w:r w:rsidR="00C3183A">
        <w:rPr>
          <w:noProof/>
        </w:rPr>
        <w:fldChar w:fldCharType="separate"/>
      </w:r>
      <w:r>
        <w:rPr>
          <w:noProof/>
        </w:rPr>
        <w:t>2</w:t>
      </w:r>
      <w:r w:rsidR="00C3183A">
        <w:rPr>
          <w:noProof/>
        </w:rPr>
        <w:fldChar w:fldCharType="end"/>
      </w:r>
      <w:r>
        <w:t xml:space="preserve"> - Booking Limits</w:t>
      </w:r>
      <w:bookmarkEnd w:id="1574"/>
    </w:p>
    <w:tbl>
      <w:tblPr>
        <w:tblStyle w:val="ListTable4-Accent5"/>
        <w:tblW w:w="0" w:type="auto"/>
        <w:tblLook w:val="04A0" w:firstRow="1" w:lastRow="0" w:firstColumn="1" w:lastColumn="0" w:noHBand="0" w:noVBand="1"/>
      </w:tblPr>
      <w:tblGrid>
        <w:gridCol w:w="3055"/>
        <w:gridCol w:w="6295"/>
      </w:tblGrid>
      <w:tr w:rsidR="00C80BC2" w14:paraId="179FBA48" w14:textId="77777777" w:rsidTr="00353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3182B79" w14:textId="0927225A" w:rsidR="00C80BC2" w:rsidRDefault="00C80BC2" w:rsidP="00283CA1">
            <w:r>
              <w:t>Booking Limit</w:t>
            </w:r>
            <w:r w:rsidR="0061321C">
              <w:t xml:space="preserve"> Config Item</w:t>
            </w:r>
          </w:p>
        </w:tc>
        <w:tc>
          <w:tcPr>
            <w:tcW w:w="6295" w:type="dxa"/>
          </w:tcPr>
          <w:p w14:paraId="41488EEC" w14:textId="5461655A" w:rsidR="00C80BC2" w:rsidRDefault="0061321C" w:rsidP="00283CA1">
            <w:pPr>
              <w:cnfStyle w:val="100000000000" w:firstRow="1" w:lastRow="0" w:firstColumn="0" w:lastColumn="0" w:oddVBand="0" w:evenVBand="0" w:oddHBand="0" w:evenHBand="0" w:firstRowFirstColumn="0" w:firstRowLastColumn="0" w:lastRowFirstColumn="0" w:lastRowLastColumn="0"/>
            </w:pPr>
            <w:r>
              <w:t>Description</w:t>
            </w:r>
          </w:p>
        </w:tc>
      </w:tr>
      <w:tr w:rsidR="0061321C" w14:paraId="7A0AD1DC"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8001445" w14:textId="19C5ED25" w:rsidR="0061321C" w:rsidRDefault="002A7E94" w:rsidP="00283CA1">
            <w:r>
              <w:t>Comp Max</w:t>
            </w:r>
          </w:p>
        </w:tc>
        <w:tc>
          <w:tcPr>
            <w:tcW w:w="6295" w:type="dxa"/>
          </w:tcPr>
          <w:p w14:paraId="16168C23" w14:textId="6A7C6319" w:rsidR="0061321C" w:rsidRDefault="00054524" w:rsidP="00283CA1">
            <w:pPr>
              <w:cnfStyle w:val="000000100000" w:firstRow="0" w:lastRow="0" w:firstColumn="0" w:lastColumn="0" w:oddVBand="0" w:evenVBand="0" w:oddHBand="1" w:evenHBand="0" w:firstRowFirstColumn="0" w:firstRowLastColumn="0" w:lastRowFirstColumn="0" w:lastRowLastColumn="0"/>
            </w:pPr>
            <w:r>
              <w:t>The maximum number of COMPs that a customer will be allowed to use in a given week of the year (Sunday</w:t>
            </w:r>
            <w:r w:rsidR="00B11A91">
              <w:t>-Saturday</w:t>
            </w:r>
            <w:r>
              <w:t>).</w:t>
            </w:r>
          </w:p>
        </w:tc>
      </w:tr>
      <w:tr w:rsidR="004C4192" w14:paraId="30EC1318" w14:textId="77777777" w:rsidTr="00353ADB">
        <w:tc>
          <w:tcPr>
            <w:cnfStyle w:val="001000000000" w:firstRow="0" w:lastRow="0" w:firstColumn="1" w:lastColumn="0" w:oddVBand="0" w:evenVBand="0" w:oddHBand="0" w:evenHBand="0" w:firstRowFirstColumn="0" w:firstRowLastColumn="0" w:lastRowFirstColumn="0" w:lastRowLastColumn="0"/>
            <w:tcW w:w="3055" w:type="dxa"/>
          </w:tcPr>
          <w:p w14:paraId="16FC55CD" w14:textId="6C673303" w:rsidR="004C4192" w:rsidRDefault="00535C78" w:rsidP="00283CA1">
            <w:r>
              <w:t>Rate Max</w:t>
            </w:r>
          </w:p>
        </w:tc>
        <w:tc>
          <w:tcPr>
            <w:tcW w:w="6295" w:type="dxa"/>
          </w:tcPr>
          <w:p w14:paraId="6974624D" w14:textId="584E7DF0" w:rsidR="004C4192" w:rsidRDefault="00054524" w:rsidP="00283CA1">
            <w:pPr>
              <w:cnfStyle w:val="000000000000" w:firstRow="0" w:lastRow="0" w:firstColumn="0" w:lastColumn="0" w:oddVBand="0" w:evenVBand="0" w:oddHBand="0" w:evenHBand="0" w:firstRowFirstColumn="0" w:firstRowLastColumn="0" w:lastRowFirstColumn="0" w:lastRowLastColumn="0"/>
            </w:pPr>
            <w:r>
              <w:t xml:space="preserve">The maximum number of preferred rates that a customer will be allowed to use in a given week </w:t>
            </w:r>
            <w:r w:rsidR="00B11A91">
              <w:t>of the year (Sunday-Saturday).</w:t>
            </w:r>
          </w:p>
        </w:tc>
      </w:tr>
      <w:tr w:rsidR="00535C78" w14:paraId="1CB1CA36"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8CAFB45" w14:textId="63FBFE95" w:rsidR="00535C78" w:rsidRDefault="00535C78" w:rsidP="00283CA1">
            <w:r>
              <w:t>Tier Discount Max</w:t>
            </w:r>
            <w:r w:rsidR="00737DC2">
              <w:t xml:space="preserve"> (NEW)</w:t>
            </w:r>
          </w:p>
        </w:tc>
        <w:tc>
          <w:tcPr>
            <w:tcW w:w="6295" w:type="dxa"/>
          </w:tcPr>
          <w:p w14:paraId="5E166872" w14:textId="648BB843" w:rsidR="00535C78" w:rsidRDefault="00070D27" w:rsidP="00283CA1">
            <w:pPr>
              <w:cnfStyle w:val="000000100000" w:firstRow="0" w:lastRow="0" w:firstColumn="0" w:lastColumn="0" w:oddVBand="0" w:evenVBand="0" w:oddHBand="1" w:evenHBand="0" w:firstRowFirstColumn="0" w:firstRowLastColumn="0" w:lastRowFirstColumn="0" w:lastRowLastColumn="0"/>
            </w:pPr>
            <w:r>
              <w:t xml:space="preserve">The maximum number of tier rates that will be made available to a customer in a trip before </w:t>
            </w:r>
            <w:r w:rsidR="00C50EDF">
              <w:t>prevailing rates are applied.</w:t>
            </w:r>
          </w:p>
        </w:tc>
      </w:tr>
      <w:tr w:rsidR="00535C78" w14:paraId="07C2D2FA" w14:textId="77777777" w:rsidTr="00353ADB">
        <w:tc>
          <w:tcPr>
            <w:cnfStyle w:val="001000000000" w:firstRow="0" w:lastRow="0" w:firstColumn="1" w:lastColumn="0" w:oddVBand="0" w:evenVBand="0" w:oddHBand="0" w:evenHBand="0" w:firstRowFirstColumn="0" w:firstRowLastColumn="0" w:lastRowFirstColumn="0" w:lastRowLastColumn="0"/>
            <w:tcW w:w="3055" w:type="dxa"/>
          </w:tcPr>
          <w:p w14:paraId="1BC71C17" w14:textId="2FAE3494" w:rsidR="00535C78" w:rsidRDefault="00535C78" w:rsidP="00283CA1">
            <w:r>
              <w:t>Weekly Limit</w:t>
            </w:r>
          </w:p>
        </w:tc>
        <w:tc>
          <w:tcPr>
            <w:tcW w:w="6295" w:type="dxa"/>
          </w:tcPr>
          <w:p w14:paraId="408D4CA9" w14:textId="51F88FB3" w:rsidR="00535C78" w:rsidRDefault="00C50EDF" w:rsidP="00283CA1">
            <w:pPr>
              <w:cnfStyle w:val="000000000000" w:firstRow="0" w:lastRow="0" w:firstColumn="0" w:lastColumn="0" w:oddVBand="0" w:evenVBand="0" w:oddHBand="0" w:evenHBand="0" w:firstRowFirstColumn="0" w:firstRowLastColumn="0" w:lastRowFirstColumn="0" w:lastRowLastColumn="0"/>
            </w:pPr>
            <w:r>
              <w:t>The total number of COMPS and preferred rates that will be offered to a customer during a given week of the year (Sunday-Saturday).</w:t>
            </w:r>
          </w:p>
        </w:tc>
      </w:tr>
      <w:tr w:rsidR="00535C78" w14:paraId="691861BC"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EE8E984" w14:textId="1D4057D1" w:rsidR="00535C78" w:rsidRDefault="00535C78" w:rsidP="00283CA1">
            <w:r>
              <w:t>Daily Limit</w:t>
            </w:r>
          </w:p>
        </w:tc>
        <w:tc>
          <w:tcPr>
            <w:tcW w:w="6295" w:type="dxa"/>
          </w:tcPr>
          <w:p w14:paraId="38532753" w14:textId="04BA59F3" w:rsidR="00535C78" w:rsidRDefault="00C50EDF" w:rsidP="00283CA1">
            <w:pPr>
              <w:cnfStyle w:val="000000100000" w:firstRow="0" w:lastRow="0" w:firstColumn="0" w:lastColumn="0" w:oddVBand="0" w:evenVBand="0" w:oddHBand="1" w:evenHBand="0" w:firstRowFirstColumn="0" w:firstRowLastColumn="0" w:lastRowFirstColumn="0" w:lastRowLastColumn="0"/>
            </w:pPr>
            <w:r>
              <w:t>The total number of either COMP or preferred rates that a customer may consume per day</w:t>
            </w:r>
            <w:r w:rsidR="000C3A2A">
              <w:t>. This limitation will apply when a customer is booking multiple rooms</w:t>
            </w:r>
            <w:r w:rsidR="005865C5">
              <w:t xml:space="preserve"> on any given day of the stay (e.g. booking a room for another guest).</w:t>
            </w:r>
          </w:p>
        </w:tc>
      </w:tr>
      <w:tr w:rsidR="00535C78" w14:paraId="054B3F9D" w14:textId="77777777" w:rsidTr="00353ADB">
        <w:tc>
          <w:tcPr>
            <w:cnfStyle w:val="001000000000" w:firstRow="0" w:lastRow="0" w:firstColumn="1" w:lastColumn="0" w:oddVBand="0" w:evenVBand="0" w:oddHBand="0" w:evenHBand="0" w:firstRowFirstColumn="0" w:firstRowLastColumn="0" w:lastRowFirstColumn="0" w:lastRowLastColumn="0"/>
            <w:tcW w:w="3055" w:type="dxa"/>
          </w:tcPr>
          <w:p w14:paraId="545A5447" w14:textId="7BEEC217" w:rsidR="00535C78" w:rsidRDefault="00535C78" w:rsidP="00283CA1">
            <w:r>
              <w:t>Booking Window Comp Max</w:t>
            </w:r>
          </w:p>
        </w:tc>
        <w:tc>
          <w:tcPr>
            <w:tcW w:w="6295" w:type="dxa"/>
          </w:tcPr>
          <w:p w14:paraId="285FFBCA" w14:textId="29B6200C" w:rsidR="00535C78" w:rsidRDefault="005865C5" w:rsidP="00283CA1">
            <w:pPr>
              <w:cnfStyle w:val="000000000000" w:firstRow="0" w:lastRow="0" w:firstColumn="0" w:lastColumn="0" w:oddVBand="0" w:evenVBand="0" w:oddHBand="0" w:evenHBand="0" w:firstRowFirstColumn="0" w:firstRowLastColumn="0" w:lastRowFirstColumn="0" w:lastRowLastColumn="0"/>
            </w:pPr>
            <w:r>
              <w:t>The total number of COMPs that a customer will be allowed to use</w:t>
            </w:r>
            <w:r w:rsidR="00300C03">
              <w:t xml:space="preserve"> during the booking window.</w:t>
            </w:r>
          </w:p>
        </w:tc>
      </w:tr>
      <w:tr w:rsidR="00535C78" w14:paraId="76CDF3A4"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65A7AD7" w14:textId="0652EF15" w:rsidR="00535C78" w:rsidRDefault="006B7225" w:rsidP="00283CA1">
            <w:r>
              <w:t>Comp Max Contig</w:t>
            </w:r>
          </w:p>
        </w:tc>
        <w:tc>
          <w:tcPr>
            <w:tcW w:w="6295" w:type="dxa"/>
          </w:tcPr>
          <w:p w14:paraId="58274D51" w14:textId="1FDA9C85" w:rsidR="00535C78" w:rsidRDefault="00300C03" w:rsidP="00283CA1">
            <w:pPr>
              <w:cnfStyle w:val="000000100000" w:firstRow="0" w:lastRow="0" w:firstColumn="0" w:lastColumn="0" w:oddVBand="0" w:evenVBand="0" w:oddHBand="1" w:evenHBand="0" w:firstRowFirstColumn="0" w:firstRowLastColumn="0" w:lastRowFirstColumn="0" w:lastRowLastColumn="0"/>
            </w:pPr>
            <w:r>
              <w:t xml:space="preserve">Limits the number of consecutive COMPs that are </w:t>
            </w:r>
            <w:r w:rsidR="007A6EEE">
              <w:t xml:space="preserve">contiguous to each other. </w:t>
            </w:r>
            <w:r w:rsidR="00A27FE7">
              <w:t>For example, a customer might be able to book 3 COMPs</w:t>
            </w:r>
            <w:r w:rsidR="00AA6AA6">
              <w:t xml:space="preserve"> (weekly limit)</w:t>
            </w:r>
            <w:r w:rsidR="00A27FE7">
              <w:t xml:space="preserve"> but only allowed </w:t>
            </w:r>
            <w:r w:rsidR="00AA6AA6">
              <w:t xml:space="preserve">to use 2 (max contig) before having to pay a preferred rate or prevailing rate </w:t>
            </w:r>
            <w:proofErr w:type="gramStart"/>
            <w:r w:rsidR="00AA6AA6">
              <w:t>in order to</w:t>
            </w:r>
            <w:proofErr w:type="gramEnd"/>
            <w:r w:rsidR="00AA6AA6">
              <w:t xml:space="preserve"> gain access to the third</w:t>
            </w:r>
            <w:r w:rsidR="00652201">
              <w:t xml:space="preserve"> COMP.</w:t>
            </w:r>
          </w:p>
        </w:tc>
      </w:tr>
      <w:tr w:rsidR="006B7225" w14:paraId="007B3895" w14:textId="77777777" w:rsidTr="00353ADB">
        <w:tc>
          <w:tcPr>
            <w:cnfStyle w:val="001000000000" w:firstRow="0" w:lastRow="0" w:firstColumn="1" w:lastColumn="0" w:oddVBand="0" w:evenVBand="0" w:oddHBand="0" w:evenHBand="0" w:firstRowFirstColumn="0" w:firstRowLastColumn="0" w:lastRowFirstColumn="0" w:lastRowLastColumn="0"/>
            <w:tcW w:w="3055" w:type="dxa"/>
          </w:tcPr>
          <w:p w14:paraId="37A02C29" w14:textId="6F3CD776" w:rsidR="006B7225" w:rsidRDefault="006B7225" w:rsidP="00283CA1">
            <w:r>
              <w:t>Booking Window Rate Max</w:t>
            </w:r>
          </w:p>
        </w:tc>
        <w:tc>
          <w:tcPr>
            <w:tcW w:w="6295" w:type="dxa"/>
          </w:tcPr>
          <w:p w14:paraId="16CAE335" w14:textId="669BF0FB" w:rsidR="006B7225" w:rsidRDefault="00652201" w:rsidP="00283CA1">
            <w:pPr>
              <w:cnfStyle w:val="000000000000" w:firstRow="0" w:lastRow="0" w:firstColumn="0" w:lastColumn="0" w:oddVBand="0" w:evenVBand="0" w:oddHBand="0" w:evenHBand="0" w:firstRowFirstColumn="0" w:firstRowLastColumn="0" w:lastRowFirstColumn="0" w:lastRowLastColumn="0"/>
            </w:pPr>
            <w:r>
              <w:t>The maximum number of preferred rates available to customer in the booking window.</w:t>
            </w:r>
          </w:p>
        </w:tc>
      </w:tr>
      <w:tr w:rsidR="006B7225" w14:paraId="6E6E527D"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26808D6" w14:textId="69DE5F57" w:rsidR="006B7225" w:rsidRDefault="006B7225" w:rsidP="00283CA1">
            <w:r>
              <w:t>Days Between Trips</w:t>
            </w:r>
            <w:r w:rsidR="00737DC2">
              <w:t xml:space="preserve"> (NEW)</w:t>
            </w:r>
          </w:p>
        </w:tc>
        <w:tc>
          <w:tcPr>
            <w:tcW w:w="6295" w:type="dxa"/>
          </w:tcPr>
          <w:p w14:paraId="0C27D04A" w14:textId="6AE1FEAE" w:rsidR="006B7225" w:rsidRDefault="004B14AF" w:rsidP="00283CA1">
            <w:pPr>
              <w:cnfStyle w:val="000000100000" w:firstRow="0" w:lastRow="0" w:firstColumn="0" w:lastColumn="0" w:oddVBand="0" w:evenVBand="0" w:oddHBand="1" w:evenHBand="0" w:firstRowFirstColumn="0" w:firstRowLastColumn="0" w:lastRowFirstColumn="0" w:lastRowLastColumn="0"/>
            </w:pPr>
            <w:r>
              <w:t xml:space="preserve">Restricts the </w:t>
            </w:r>
            <w:r w:rsidR="00FE5060">
              <w:t>number of days between trips</w:t>
            </w:r>
            <w:r w:rsidR="00AA2471">
              <w:t xml:space="preserve"> before </w:t>
            </w:r>
            <w:r w:rsidR="002E39E8">
              <w:t>the benefits of Perpetual Offers can again be used.</w:t>
            </w:r>
          </w:p>
        </w:tc>
      </w:tr>
    </w:tbl>
    <w:p w14:paraId="4A11728D" w14:textId="77777777" w:rsidR="00C80BC2" w:rsidRPr="00283CA1" w:rsidRDefault="00C80BC2" w:rsidP="00283CA1"/>
    <w:p w14:paraId="6A076AFA" w14:textId="1A572FA1" w:rsidR="00E5481F" w:rsidRDefault="001865E1">
      <w:r>
        <w:t xml:space="preserve">All other Booking Limits configurations that are in the current implementation for regionals will be available for use: including configuration of </w:t>
      </w:r>
      <w:r w:rsidRPr="001865E1">
        <w:rPr>
          <w:b/>
        </w:rPr>
        <w:t>Look-Back</w:t>
      </w:r>
      <w:r>
        <w:t xml:space="preserve"> and </w:t>
      </w:r>
      <w:r w:rsidRPr="001865E1">
        <w:rPr>
          <w:b/>
        </w:rPr>
        <w:t>Booking Window</w:t>
      </w:r>
      <w:r>
        <w:t>.</w:t>
      </w:r>
    </w:p>
    <w:p w14:paraId="1A27C2D6" w14:textId="77777777" w:rsidR="001865E1" w:rsidRDefault="001865E1" w:rsidP="001865E1">
      <w:pPr>
        <w:keepNext/>
      </w:pPr>
      <w:r>
        <w:rPr>
          <w:noProof/>
        </w:rPr>
        <w:drawing>
          <wp:inline distT="0" distB="0" distL="0" distR="0" wp14:anchorId="536599A0" wp14:editId="4E6405C7">
            <wp:extent cx="636429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9479" cy="1126632"/>
                    </a:xfrm>
                    <a:prstGeom prst="rect">
                      <a:avLst/>
                    </a:prstGeom>
                  </pic:spPr>
                </pic:pic>
              </a:graphicData>
            </a:graphic>
          </wp:inline>
        </w:drawing>
      </w:r>
    </w:p>
    <w:p w14:paraId="1DCAECD0" w14:textId="6FFD1EDD" w:rsidR="001865E1" w:rsidRPr="001865E1" w:rsidRDefault="001865E1" w:rsidP="001865E1">
      <w:pPr>
        <w:pStyle w:val="Caption"/>
      </w:pPr>
      <w:r>
        <w:t xml:space="preserve">Figure </w:t>
      </w:r>
      <w:r w:rsidR="00CF5FFE">
        <w:rPr>
          <w:noProof/>
        </w:rPr>
        <w:fldChar w:fldCharType="begin"/>
      </w:r>
      <w:r w:rsidR="00CF5FFE">
        <w:rPr>
          <w:noProof/>
        </w:rPr>
        <w:instrText xml:space="preserve"> SEQ Figure \* ARABIC </w:instrText>
      </w:r>
      <w:r w:rsidR="00CF5FFE">
        <w:rPr>
          <w:noProof/>
        </w:rPr>
        <w:fldChar w:fldCharType="separate"/>
      </w:r>
      <w:r>
        <w:rPr>
          <w:noProof/>
        </w:rPr>
        <w:t>3</w:t>
      </w:r>
      <w:r w:rsidR="00CF5FFE">
        <w:rPr>
          <w:noProof/>
        </w:rPr>
        <w:fldChar w:fldCharType="end"/>
      </w:r>
      <w:r>
        <w:t xml:space="preserve"> - Current Booking Limits Fields</w:t>
      </w:r>
    </w:p>
    <w:p w14:paraId="77A18908" w14:textId="47179DE5" w:rsidR="006567E6" w:rsidRDefault="006567E6">
      <w:pPr>
        <w:rPr>
          <w:ins w:id="1575" w:author="Dustin Clifford" w:date="2018-08-19T23:38:00Z"/>
        </w:rPr>
      </w:pPr>
      <w:ins w:id="1576" w:author="Dustin Clifford" w:date="2018-08-19T23:38:00Z">
        <w:r>
          <w:br w:type="page"/>
        </w:r>
      </w:ins>
    </w:p>
    <w:p w14:paraId="701136A6" w14:textId="2D3356BA" w:rsidR="001B5872" w:rsidDel="006567E6" w:rsidRDefault="001B5872" w:rsidP="00FF02A2">
      <w:pPr>
        <w:rPr>
          <w:del w:id="1577" w:author="Dustin Clifford" w:date="2018-08-19T23:38:00Z"/>
        </w:rPr>
      </w:pPr>
    </w:p>
    <w:p w14:paraId="079410F5" w14:textId="0993A2FD" w:rsidR="00761EC0" w:rsidRDefault="00416EF5" w:rsidP="00CE0BCB">
      <w:pPr>
        <w:pStyle w:val="Heading2"/>
      </w:pPr>
      <w:bookmarkStart w:id="1578" w:name="_Toc522520068"/>
      <w:r>
        <w:t>Data Pipeline</w:t>
      </w:r>
      <w:bookmarkEnd w:id="1578"/>
    </w:p>
    <w:p w14:paraId="401856CB" w14:textId="4360661A" w:rsidR="002D408E" w:rsidRDefault="002D3F72" w:rsidP="002D408E">
      <w:pPr>
        <w:keepNext/>
        <w:jc w:val="center"/>
      </w:pPr>
      <w:del w:id="1579" w:author="Dustin Clifford" w:date="2018-08-19T23:37:00Z">
        <w:r w:rsidDel="006567E6">
          <w:rPr>
            <w:noProof/>
          </w:rPr>
          <w:lastRenderedPageBreak/>
          <w:drawing>
            <wp:inline distT="0" distB="0" distL="0" distR="0" wp14:anchorId="7FF9F500" wp14:editId="3B4D2A5C">
              <wp:extent cx="5943600" cy="4550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Pipeline Component Flow - P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del>
      <w:ins w:id="1580" w:author="Dustin Clifford" w:date="2018-08-19T23:38:00Z">
        <w:r w:rsidR="006567E6">
          <w:rPr>
            <w:noProof/>
          </w:rPr>
          <w:lastRenderedPageBreak/>
          <w:drawing>
            <wp:inline distT="0" distB="0" distL="0" distR="0" wp14:anchorId="6439C6B0" wp14:editId="13733DD4">
              <wp:extent cx="4572009" cy="6516637"/>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Pipeline Component Flow.png"/>
                      <pic:cNvPicPr/>
                    </pic:nvPicPr>
                    <pic:blipFill>
                      <a:blip r:embed="rId7">
                        <a:extLst>
                          <a:ext uri="{28A0092B-C50C-407E-A947-70E740481C1C}">
                            <a14:useLocalDpi xmlns:a14="http://schemas.microsoft.com/office/drawing/2010/main" val="0"/>
                          </a:ext>
                        </a:extLst>
                      </a:blip>
                      <a:stretch>
                        <a:fillRect/>
                      </a:stretch>
                    </pic:blipFill>
                    <pic:spPr>
                      <a:xfrm>
                        <a:off x="0" y="0"/>
                        <a:ext cx="4572009" cy="6516637"/>
                      </a:xfrm>
                      <a:prstGeom prst="rect">
                        <a:avLst/>
                      </a:prstGeom>
                    </pic:spPr>
                  </pic:pic>
                </a:graphicData>
              </a:graphic>
            </wp:inline>
          </w:drawing>
        </w:r>
      </w:ins>
    </w:p>
    <w:p w14:paraId="7FE0767C" w14:textId="158B0106" w:rsidR="00416EF5" w:rsidRPr="00416EF5" w:rsidRDefault="002D408E" w:rsidP="002D408E">
      <w:pPr>
        <w:pStyle w:val="Caption"/>
        <w:jc w:val="center"/>
      </w:pPr>
      <w:r>
        <w:t xml:space="preserve">Figure </w:t>
      </w:r>
      <w:r w:rsidR="00C3183A">
        <w:rPr>
          <w:noProof/>
        </w:rPr>
        <w:fldChar w:fldCharType="begin"/>
      </w:r>
      <w:r w:rsidR="00C3183A">
        <w:rPr>
          <w:noProof/>
        </w:rPr>
        <w:instrText xml:space="preserve"> SEQ Figure \* ARABIC </w:instrText>
      </w:r>
      <w:r w:rsidR="00C3183A">
        <w:rPr>
          <w:noProof/>
        </w:rPr>
        <w:fldChar w:fldCharType="separate"/>
      </w:r>
      <w:r w:rsidR="001865E1">
        <w:rPr>
          <w:noProof/>
        </w:rPr>
        <w:t>4</w:t>
      </w:r>
      <w:r w:rsidR="00C3183A">
        <w:rPr>
          <w:noProof/>
        </w:rPr>
        <w:fldChar w:fldCharType="end"/>
      </w:r>
      <w:r>
        <w:t xml:space="preserve"> - Data Pip</w:t>
      </w:r>
      <w:r w:rsidR="004042F0">
        <w:t>e</w:t>
      </w:r>
      <w:r>
        <w:t>line Component Flow</w:t>
      </w:r>
    </w:p>
    <w:p w14:paraId="740841D3" w14:textId="67891EEC" w:rsidR="007B4496" w:rsidRDefault="00626E32" w:rsidP="00C8159E">
      <w:r>
        <w:t xml:space="preserve">The Data Pipeline will serve the purpose of extracting the </w:t>
      </w:r>
      <w:r w:rsidR="00C6306F">
        <w:t>Customer Valu</w:t>
      </w:r>
      <w:ins w:id="1581" w:author="Dustin Clifford" w:date="2018-08-19T23:39:00Z">
        <w:r w:rsidR="005259DD">
          <w:t>ations</w:t>
        </w:r>
      </w:ins>
      <w:del w:id="1582" w:author="Dustin Clifford" w:date="2018-08-19T23:39:00Z">
        <w:r w:rsidR="00C6306F" w:rsidDel="005259DD">
          <w:delText>e</w:delText>
        </w:r>
      </w:del>
      <w:r w:rsidR="00C6306F">
        <w:t xml:space="preserve"> from </w:t>
      </w:r>
      <w:ins w:id="1583" w:author="Dustin Clifford" w:date="2018-08-19T23:39:00Z">
        <w:r w:rsidR="005259DD">
          <w:t>comma-separated value</w:t>
        </w:r>
        <w:r w:rsidR="00E76CEC">
          <w:t xml:space="preserve"> (CSV) files created during the analytics process</w:t>
        </w:r>
      </w:ins>
      <w:del w:id="1584" w:author="Dustin Clifford" w:date="2018-08-19T23:39:00Z">
        <w:r w:rsidR="00C6306F" w:rsidDel="005259DD">
          <w:delText>the appropriate data-center and transferring that data to the appropriate destinations</w:delText>
        </w:r>
      </w:del>
      <w:r w:rsidR="00C6306F">
        <w:t>. For this project</w:t>
      </w:r>
      <w:r w:rsidR="00EF4E6A">
        <w:t xml:space="preserve">, the pipeline will pull </w:t>
      </w:r>
      <w:r w:rsidR="00CA76A4">
        <w:t xml:space="preserve">data from the Regional and Las Vegas </w:t>
      </w:r>
      <w:ins w:id="1585" w:author="Dustin Clifford" w:date="2018-08-19T23:40:00Z">
        <w:r w:rsidR="00E76CEC">
          <w:t>CSV files</w:t>
        </w:r>
      </w:ins>
      <w:del w:id="1586" w:author="Dustin Clifford" w:date="2018-08-19T23:40:00Z">
        <w:r w:rsidR="00CA76A4" w:rsidDel="00E76CEC">
          <w:delText>data-centers</w:delText>
        </w:r>
      </w:del>
      <w:r w:rsidR="00CA76A4">
        <w:t xml:space="preserve"> and transfer</w:t>
      </w:r>
      <w:r w:rsidR="00167A10">
        <w:t xml:space="preserve"> this info</w:t>
      </w:r>
      <w:ins w:id="1587" w:author="Dustin Clifford" w:date="2018-08-19T23:40:00Z">
        <w:r w:rsidR="00A64ABE">
          <w:t xml:space="preserve">rmation </w:t>
        </w:r>
      </w:ins>
      <w:del w:id="1588" w:author="Dustin Clifford" w:date="2018-08-19T23:40:00Z">
        <w:r w:rsidR="00167A10" w:rsidDel="00A64ABE">
          <w:delText xml:space="preserve">rmation </w:delText>
        </w:r>
        <w:r w:rsidR="00D83725" w:rsidDel="00A64ABE">
          <w:delText xml:space="preserve">will be passed </w:delText>
        </w:r>
      </w:del>
      <w:r w:rsidR="00D83725">
        <w:t>to</w:t>
      </w:r>
      <w:r w:rsidR="00167A10">
        <w:t xml:space="preserve"> </w:t>
      </w:r>
      <w:proofErr w:type="spellStart"/>
      <w:r w:rsidR="00167A10" w:rsidRPr="00250DAB">
        <w:rPr>
          <w:b/>
        </w:rPr>
        <w:t>CustomerValueService</w:t>
      </w:r>
      <w:proofErr w:type="spellEnd"/>
      <w:r w:rsidR="00167A10">
        <w:t xml:space="preserve">. </w:t>
      </w:r>
    </w:p>
    <w:p w14:paraId="792D8AD7" w14:textId="45C848FB" w:rsidR="00793282" w:rsidRDefault="00793282" w:rsidP="00C8159E">
      <w:del w:id="1589" w:author="Dustin Clifford" w:date="2018-08-19T23:41:00Z">
        <w:r w:rsidDel="00A64ABE">
          <w:delText>The pipeline expects the data for both Regional and Las Veg</w:delText>
        </w:r>
        <w:r w:rsidR="00D85547" w:rsidDel="00A64ABE">
          <w:delText xml:space="preserve">as to be in a database table. </w:delText>
        </w:r>
      </w:del>
      <w:r w:rsidR="00D85547">
        <w:t xml:space="preserve">The </w:t>
      </w:r>
      <w:ins w:id="1590" w:author="Dustin Clifford" w:date="2018-08-19T23:41:00Z">
        <w:r w:rsidR="00A64ABE">
          <w:t>CSV</w:t>
        </w:r>
      </w:ins>
      <w:del w:id="1591" w:author="Dustin Clifford" w:date="2018-08-19T23:41:00Z">
        <w:r w:rsidR="00D85547" w:rsidDel="00A64ABE">
          <w:delText>database</w:delText>
        </w:r>
      </w:del>
      <w:r w:rsidR="00D85547">
        <w:t xml:space="preserve"> </w:t>
      </w:r>
      <w:ins w:id="1592" w:author="Dustin Clifford" w:date="2018-08-19T23:41:00Z">
        <w:r w:rsidR="00A64ABE">
          <w:t>file</w:t>
        </w:r>
      </w:ins>
      <w:del w:id="1593" w:author="Dustin Clifford" w:date="2018-08-19T23:41:00Z">
        <w:r w:rsidR="00D85547" w:rsidDel="00A64ABE">
          <w:delText>table</w:delText>
        </w:r>
      </w:del>
      <w:r w:rsidR="00D85547">
        <w:t xml:space="preserve"> s</w:t>
      </w:r>
      <w:ins w:id="1594" w:author="Dustin Clifford" w:date="2018-08-19T23:41:00Z">
        <w:r w:rsidR="00A64ABE">
          <w:t>pecifications</w:t>
        </w:r>
      </w:ins>
      <w:del w:id="1595" w:author="Dustin Clifford" w:date="2018-08-19T23:41:00Z">
        <w:r w:rsidR="00D85547" w:rsidDel="00A64ABE">
          <w:delText>chemas</w:delText>
        </w:r>
      </w:del>
      <w:r w:rsidR="00D85547">
        <w:t xml:space="preserve"> are shown below.</w:t>
      </w:r>
    </w:p>
    <w:p w14:paraId="0F38630E" w14:textId="77777777" w:rsidR="00A52DBD" w:rsidRDefault="00A52DBD" w:rsidP="00A52DBD">
      <w:pPr>
        <w:pStyle w:val="Heading3"/>
      </w:pPr>
      <w:bookmarkStart w:id="1596" w:name="_Toc515483436"/>
      <w:bookmarkStart w:id="1597" w:name="_Toc522520069"/>
      <w:r>
        <w:lastRenderedPageBreak/>
        <w:t>Las Vegas</w:t>
      </w:r>
      <w:bookmarkEnd w:id="1596"/>
      <w:bookmarkEnd w:id="1597"/>
    </w:p>
    <w:p w14:paraId="013CC4C4" w14:textId="77777777" w:rsidR="00A52DBD" w:rsidRDefault="00A52DBD" w:rsidP="00A52DBD">
      <w:pPr>
        <w:pStyle w:val="Heading4"/>
      </w:pPr>
      <w:r>
        <w:t>Information</w:t>
      </w:r>
    </w:p>
    <w:p w14:paraId="5FC93943" w14:textId="2B676B51" w:rsidR="003A3A03" w:rsidRDefault="003A3A03" w:rsidP="003A3A03">
      <w:pPr>
        <w:pStyle w:val="Caption"/>
        <w:keepNext/>
      </w:pPr>
      <w:bookmarkStart w:id="1598" w:name="_Toc515564934"/>
      <w:bookmarkStart w:id="1599" w:name="_Toc522520086"/>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3</w:t>
      </w:r>
      <w:r w:rsidR="00C3183A">
        <w:rPr>
          <w:noProof/>
        </w:rPr>
        <w:fldChar w:fldCharType="end"/>
      </w:r>
      <w:r>
        <w:t xml:space="preserve"> – Las Vegas </w:t>
      </w:r>
      <w:r w:rsidR="00AA3ABA">
        <w:t xml:space="preserve">Valuation </w:t>
      </w:r>
      <w:ins w:id="1600" w:author="Dustin Clifford" w:date="2018-08-20T08:32:00Z">
        <w:r w:rsidR="001E414F">
          <w:t>Input</w:t>
        </w:r>
      </w:ins>
      <w:del w:id="1601" w:author="Dustin Clifford" w:date="2018-08-20T08:32:00Z">
        <w:r w:rsidDel="001E414F">
          <w:delText>Database</w:delText>
        </w:r>
      </w:del>
      <w:r>
        <w:t xml:space="preserve"> Information</w:t>
      </w:r>
      <w:bookmarkEnd w:id="1598"/>
      <w:bookmarkEnd w:id="1599"/>
    </w:p>
    <w:tbl>
      <w:tblPr>
        <w:tblStyle w:val="GridTable5Dark-Accent5"/>
        <w:tblW w:w="0" w:type="auto"/>
        <w:jc w:val="center"/>
        <w:tblLook w:val="04A0" w:firstRow="1" w:lastRow="0" w:firstColumn="1" w:lastColumn="0" w:noHBand="0" w:noVBand="1"/>
      </w:tblPr>
      <w:tblGrid>
        <w:gridCol w:w="1435"/>
        <w:gridCol w:w="4921"/>
      </w:tblGrid>
      <w:tr w:rsidR="00A52DBD" w14:paraId="47C20730" w14:textId="77777777" w:rsidTr="0061321C">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6356" w:type="dxa"/>
            <w:gridSpan w:val="2"/>
          </w:tcPr>
          <w:p w14:paraId="13553AEB" w14:textId="74A1AF13" w:rsidR="00A52DBD" w:rsidRDefault="0069412C" w:rsidP="0061321C">
            <w:pPr>
              <w:jc w:val="center"/>
            </w:pPr>
            <w:ins w:id="1602" w:author="Dustin Clifford" w:date="2018-08-26T11:12:00Z">
              <w:r>
                <w:t>Input</w:t>
              </w:r>
            </w:ins>
            <w:del w:id="1603" w:author="Dustin Clifford" w:date="2018-08-26T11:12:00Z">
              <w:r w:rsidR="00A52DBD" w:rsidDel="0069412C">
                <w:delText>Database</w:delText>
              </w:r>
            </w:del>
            <w:r w:rsidR="00A52DBD">
              <w:t xml:space="preserve"> Information</w:t>
            </w:r>
          </w:p>
        </w:tc>
      </w:tr>
      <w:tr w:rsidR="00A52DBD" w14:paraId="43B5FE40" w14:textId="77777777" w:rsidTr="0061321C">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799A9C28" w14:textId="77777777" w:rsidR="00A52DBD" w:rsidRDefault="00A52DBD" w:rsidP="0061321C">
            <w:r>
              <w:t>Type</w:t>
            </w:r>
          </w:p>
        </w:tc>
        <w:tc>
          <w:tcPr>
            <w:tcW w:w="4921" w:type="dxa"/>
          </w:tcPr>
          <w:p w14:paraId="3B659947" w14:textId="59C59CB6" w:rsidR="00A52DBD" w:rsidRDefault="001E414F" w:rsidP="0061321C">
            <w:pPr>
              <w:cnfStyle w:val="000000100000" w:firstRow="0" w:lastRow="0" w:firstColumn="0" w:lastColumn="0" w:oddVBand="0" w:evenVBand="0" w:oddHBand="1" w:evenHBand="0" w:firstRowFirstColumn="0" w:firstRowLastColumn="0" w:lastRowFirstColumn="0" w:lastRowLastColumn="0"/>
            </w:pPr>
            <w:ins w:id="1604" w:author="Dustin Clifford" w:date="2018-08-20T08:32:00Z">
              <w:r>
                <w:t>Comma-separated Value File</w:t>
              </w:r>
            </w:ins>
            <w:del w:id="1605" w:author="Dustin Clifford" w:date="2018-08-20T08:32:00Z">
              <w:r w:rsidR="00A52DBD" w:rsidDel="001E414F">
                <w:delText>Oracle</w:delText>
              </w:r>
            </w:del>
          </w:p>
        </w:tc>
      </w:tr>
      <w:tr w:rsidR="00A52DBD" w14:paraId="59BAF19C" w14:textId="77777777" w:rsidTr="0061321C">
        <w:trPr>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37E7C5B3" w14:textId="77777777" w:rsidR="00A52DBD" w:rsidRDefault="00A52DBD" w:rsidP="0061321C">
            <w:proofErr w:type="spellStart"/>
            <w:r>
              <w:t>DataCenter</w:t>
            </w:r>
            <w:proofErr w:type="spellEnd"/>
          </w:p>
        </w:tc>
        <w:tc>
          <w:tcPr>
            <w:tcW w:w="4921" w:type="dxa"/>
          </w:tcPr>
          <w:p w14:paraId="519845CF" w14:textId="34441E55" w:rsidR="00A52DBD" w:rsidRDefault="00A52DBD" w:rsidP="0061321C">
            <w:pPr>
              <w:cnfStyle w:val="000000000000" w:firstRow="0" w:lastRow="0" w:firstColumn="0" w:lastColumn="0" w:oddVBand="0" w:evenVBand="0" w:oddHBand="0" w:evenHBand="0" w:firstRowFirstColumn="0" w:firstRowLastColumn="0" w:lastRowFirstColumn="0" w:lastRowLastColumn="0"/>
            </w:pPr>
            <w:proofErr w:type="spellStart"/>
            <w:r>
              <w:t>Super</w:t>
            </w:r>
            <w:ins w:id="1606" w:author="Dustin Clifford" w:date="2018-06-30T16:19:00Z">
              <w:r w:rsidR="009F78B3">
                <w:t>Day</w:t>
              </w:r>
            </w:ins>
            <w:proofErr w:type="spellEnd"/>
            <w:del w:id="1607" w:author="Dustin Clifford" w:date="2018-06-30T16:19:00Z">
              <w:r w:rsidDel="009F78B3">
                <w:delText>Trip</w:delText>
              </w:r>
            </w:del>
          </w:p>
        </w:tc>
      </w:tr>
      <w:tr w:rsidR="00A52DBD" w14:paraId="37DC5034" w14:textId="77777777" w:rsidTr="0061321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73D3DE96" w14:textId="77777777" w:rsidR="00A52DBD" w:rsidRDefault="00A52DBD" w:rsidP="0061321C">
            <w:r>
              <w:t>Owner</w:t>
            </w:r>
          </w:p>
        </w:tc>
        <w:tc>
          <w:tcPr>
            <w:tcW w:w="4921" w:type="dxa"/>
          </w:tcPr>
          <w:p w14:paraId="220F166E"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Calvin Chan, Sean Xu</w:t>
            </w:r>
          </w:p>
        </w:tc>
      </w:tr>
      <w:tr w:rsidR="00652771" w14:paraId="3AE3D25A" w14:textId="77777777" w:rsidTr="0061321C">
        <w:trPr>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19FDB75B" w14:textId="77777777" w:rsidR="00652771" w:rsidRDefault="00652771" w:rsidP="00652771">
            <w:r>
              <w:t>Process</w:t>
            </w:r>
          </w:p>
        </w:tc>
        <w:tc>
          <w:tcPr>
            <w:tcW w:w="4921" w:type="dxa"/>
          </w:tcPr>
          <w:p w14:paraId="53066E3B" w14:textId="77777777" w:rsidR="00652771" w:rsidRDefault="00652771" w:rsidP="00652771">
            <w:pPr>
              <w:cnfStyle w:val="000000000000" w:firstRow="0" w:lastRow="0" w:firstColumn="0" w:lastColumn="0" w:oddVBand="0" w:evenVBand="0" w:oddHBand="0" w:evenHBand="0" w:firstRowFirstColumn="0" w:firstRowLastColumn="0" w:lastRowFirstColumn="0" w:lastRowLastColumn="0"/>
              <w:rPr>
                <w:ins w:id="1608" w:author="Dustin Clifford [2]" w:date="2018-08-19T23:46:00Z"/>
              </w:rPr>
            </w:pPr>
            <w:ins w:id="1609" w:author="Dustin Clifford [2]" w:date="2018-08-19T23:46:00Z">
              <w:r>
                <w:t xml:space="preserve">Currently, the model for processing customer value for Las Vegas is performed partly in our </w:t>
              </w:r>
              <w:proofErr w:type="spellStart"/>
              <w:r>
                <w:t>SuperDay</w:t>
              </w:r>
              <w:proofErr w:type="spellEnd"/>
              <w:r>
                <w:t xml:space="preserve"> data-center and some processing is performed in AWS. </w:t>
              </w:r>
            </w:ins>
          </w:p>
          <w:p w14:paraId="38BFB5A9" w14:textId="77777777" w:rsidR="00652771" w:rsidRDefault="00652771" w:rsidP="00652771">
            <w:pPr>
              <w:cnfStyle w:val="000000000000" w:firstRow="0" w:lastRow="0" w:firstColumn="0" w:lastColumn="0" w:oddVBand="0" w:evenVBand="0" w:oddHBand="0" w:evenHBand="0" w:firstRowFirstColumn="0" w:firstRowLastColumn="0" w:lastRowFirstColumn="0" w:lastRowLastColumn="0"/>
              <w:rPr>
                <w:ins w:id="1610" w:author="Dustin Clifford [2]" w:date="2018-08-19T23:46:00Z"/>
              </w:rPr>
            </w:pPr>
            <w:ins w:id="1611" w:author="Dustin Clifford [2]" w:date="2018-08-19T23:46:00Z">
              <w:r>
                <w:t xml:space="preserve">The final processing by the model is done in </w:t>
              </w:r>
              <w:proofErr w:type="spellStart"/>
              <w:r>
                <w:t>SuperDay</w:t>
              </w:r>
              <w:proofErr w:type="spellEnd"/>
              <w:r>
                <w:t xml:space="preserve"> data-center. Once this is complete, the CVS will be uploaded to the Azure Blob Store. </w:t>
              </w:r>
            </w:ins>
          </w:p>
          <w:p w14:paraId="2DA8E146" w14:textId="77777777" w:rsidR="00652771" w:rsidRDefault="00652771" w:rsidP="00652771">
            <w:pPr>
              <w:cnfStyle w:val="000000000000" w:firstRow="0" w:lastRow="0" w:firstColumn="0" w:lastColumn="0" w:oddVBand="0" w:evenVBand="0" w:oddHBand="0" w:evenHBand="0" w:firstRowFirstColumn="0" w:firstRowLastColumn="0" w:lastRowFirstColumn="0" w:lastRowLastColumn="0"/>
              <w:rPr>
                <w:ins w:id="1612" w:author="Dustin Clifford [2]" w:date="2018-08-19T23:46:00Z"/>
              </w:rPr>
            </w:pPr>
            <w:ins w:id="1613" w:author="Dustin Clifford [2]" w:date="2018-08-19T23:46:00Z">
              <w:r>
                <w:t>Upon file upload, Azure Data Factory (ADF) will detect the new file, parse the file and put the resulting Customer Valuations onto the Data Pipeline.</w:t>
              </w:r>
            </w:ins>
          </w:p>
          <w:p w14:paraId="42D6FBD8" w14:textId="77777777" w:rsidR="00652771" w:rsidRDefault="00652771" w:rsidP="00652771">
            <w:pPr>
              <w:cnfStyle w:val="000000000000" w:firstRow="0" w:lastRow="0" w:firstColumn="0" w:lastColumn="0" w:oddVBand="0" w:evenVBand="0" w:oddHBand="0" w:evenHBand="0" w:firstRowFirstColumn="0" w:firstRowLastColumn="0" w:lastRowFirstColumn="0" w:lastRowLastColumn="0"/>
              <w:rPr>
                <w:ins w:id="1614" w:author="Dustin Clifford [2]" w:date="2018-08-19T23:46:00Z"/>
              </w:rPr>
            </w:pPr>
            <w:ins w:id="1615" w:author="Dustin Clifford [2]" w:date="2018-08-19T23:46:00Z">
              <w:r>
                <w:t xml:space="preserve">The ADF will also move processed files into an archive folder. The number of archived files will be configurable. The archive files can be used to troubleshoot and/or recover from any problems. </w:t>
              </w:r>
            </w:ins>
          </w:p>
          <w:p w14:paraId="356FD714" w14:textId="4C8856E6" w:rsidR="00652771" w:rsidDel="00D13D8F" w:rsidRDefault="00652771" w:rsidP="00652771">
            <w:pPr>
              <w:cnfStyle w:val="000000000000" w:firstRow="0" w:lastRow="0" w:firstColumn="0" w:lastColumn="0" w:oddVBand="0" w:evenVBand="0" w:oddHBand="0" w:evenHBand="0" w:firstRowFirstColumn="0" w:firstRowLastColumn="0" w:lastRowFirstColumn="0" w:lastRowLastColumn="0"/>
              <w:rPr>
                <w:del w:id="1616" w:author="Dustin Clifford [2]" w:date="2018-08-19T23:46:00Z"/>
              </w:rPr>
            </w:pPr>
            <w:ins w:id="1617" w:author="Dustin Clifford [2]" w:date="2018-08-19T23:46:00Z">
              <w:r>
                <w:t>Information Management will, also, be able to reproduce the latest file on demand should there be a need to recover customer values quickly.</w:t>
              </w:r>
            </w:ins>
            <w:del w:id="1618" w:author="Dustin Clifford [2]" w:date="2018-08-19T23:46:00Z">
              <w:r w:rsidDel="00D13D8F">
                <w:delText xml:space="preserve">Currently, the model for processing customer value for Las Vegas is performed in part in our SuperTrip data-center and some processing is performed in AWS. </w:delText>
              </w:r>
            </w:del>
          </w:p>
          <w:p w14:paraId="1E9AFCE0" w14:textId="70D5BED2" w:rsidR="00652771" w:rsidRDefault="00652771" w:rsidP="00652771">
            <w:pPr>
              <w:cnfStyle w:val="000000000000" w:firstRow="0" w:lastRow="0" w:firstColumn="0" w:lastColumn="0" w:oddVBand="0" w:evenVBand="0" w:oddHBand="0" w:evenHBand="0" w:firstRowFirstColumn="0" w:firstRowLastColumn="0" w:lastRowFirstColumn="0" w:lastRowLastColumn="0"/>
            </w:pPr>
            <w:del w:id="1619" w:author="Dustin Clifford [2]" w:date="2018-08-19T23:46:00Z">
              <w:r w:rsidDel="00D13D8F">
                <w:delText>The final processing by the model is done in SuperTrip and, therefore, this would be the best place to pick up the data.</w:delText>
              </w:r>
            </w:del>
          </w:p>
        </w:tc>
      </w:tr>
    </w:tbl>
    <w:p w14:paraId="51098A48" w14:textId="77777777" w:rsidR="00A52DBD" w:rsidRPr="007A48B3" w:rsidRDefault="00A52DBD" w:rsidP="00A52DBD">
      <w:pPr>
        <w:jc w:val="center"/>
      </w:pPr>
    </w:p>
    <w:p w14:paraId="0FED2B0A" w14:textId="1EF60124" w:rsidR="008B108C" w:rsidRDefault="008B108C" w:rsidP="00A52DBD">
      <w:pPr>
        <w:pStyle w:val="Heading4"/>
        <w:rPr>
          <w:ins w:id="1620" w:author="Dustin Clifford" w:date="2018-08-20T08:29:00Z"/>
        </w:rPr>
      </w:pPr>
      <w:ins w:id="1621" w:author="Dustin Clifford" w:date="2018-08-19T23:46:00Z">
        <w:r>
          <w:t xml:space="preserve">CSV </w:t>
        </w:r>
      </w:ins>
      <w:ins w:id="1622" w:author="Dustin Clifford" w:date="2018-08-20T08:27:00Z">
        <w:r w:rsidR="007878E4">
          <w:t>Input File Process and Locations</w:t>
        </w:r>
      </w:ins>
    </w:p>
    <w:p w14:paraId="38CFA3D1" w14:textId="77777777" w:rsidR="00452793" w:rsidRDefault="00452793" w:rsidP="00452793">
      <w:pPr>
        <w:rPr>
          <w:ins w:id="1623" w:author="Dustin Clifford" w:date="2018-08-20T08:29:00Z"/>
        </w:rPr>
      </w:pPr>
      <w:ins w:id="1624" w:author="Dustin Clifford" w:date="2018-08-20T08:29:00Z">
        <w:r>
          <w:t xml:space="preserve">Customer Value will be presented for deliver to the customer by creating a CSV file. This file will be created by the processes of the Information Management team and uploaded to the appropriate place in the Azure Blob Store. </w:t>
        </w:r>
      </w:ins>
    </w:p>
    <w:p w14:paraId="10CC66AA" w14:textId="77777777" w:rsidR="00452793" w:rsidRPr="00F909BF" w:rsidRDefault="00452793" w:rsidP="00452793">
      <w:pPr>
        <w:rPr>
          <w:ins w:id="1625" w:author="Dustin Clifford" w:date="2018-08-20T08:29:00Z"/>
        </w:rPr>
      </w:pPr>
      <w:ins w:id="1626" w:author="Dustin Clifford" w:date="2018-08-20T08:29:00Z">
        <w:r>
          <w:t xml:space="preserve">Once in the Blob Store, Azure Data Factory will detect the presence of a new file in the landing location. Azure Data Factory will then kick-off an Apache Spark process (Kafka Producer) that will place the Customer Valuations onto </w:t>
        </w:r>
        <w:r>
          <w:lastRenderedPageBreak/>
          <w:t>the Data Pipeline. The Kafka Consumer will then make the Customer Valuation available for consumption by MGM systems interested in Customer Valuation via the Customer Value Service.</w:t>
        </w:r>
      </w:ins>
    </w:p>
    <w:p w14:paraId="0C8B4427" w14:textId="77777777" w:rsidR="00452793" w:rsidRDefault="00452793" w:rsidP="00452793">
      <w:pPr>
        <w:keepNext/>
        <w:jc w:val="center"/>
        <w:rPr>
          <w:ins w:id="1627" w:author="Dustin Clifford" w:date="2018-08-20T08:29:00Z"/>
        </w:rPr>
      </w:pPr>
      <w:ins w:id="1628" w:author="Dustin Clifford" w:date="2018-08-20T08:29:00Z">
        <w:r>
          <w:rPr>
            <w:noProof/>
          </w:rPr>
          <w:drawing>
            <wp:inline distT="0" distB="0" distL="0" distR="0" wp14:anchorId="1A6093FA" wp14:editId="06198BE8">
              <wp:extent cx="5943600" cy="1421130"/>
              <wp:effectExtent l="0" t="0" r="0" b="7620"/>
              <wp:docPr id="2" name="Picture 2"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Valuation File Process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ins>
    </w:p>
    <w:p w14:paraId="55C24F14" w14:textId="79AE36E6" w:rsidR="00452793" w:rsidRDefault="00452793" w:rsidP="00452793">
      <w:pPr>
        <w:pStyle w:val="Caption"/>
        <w:rPr>
          <w:ins w:id="1629" w:author="Dustin Clifford" w:date="2018-08-20T08:29:00Z"/>
        </w:rPr>
      </w:pPr>
      <w:ins w:id="1630" w:author="Dustin Clifford" w:date="2018-08-20T08:29:00Z">
        <w:r>
          <w:t xml:space="preserve">Figure 5 </w:t>
        </w:r>
      </w:ins>
      <w:ins w:id="1631" w:author="Dustin Clifford" w:date="2018-08-20T08:33:00Z">
        <w:r w:rsidR="001E414F">
          <w:t>–</w:t>
        </w:r>
      </w:ins>
      <w:ins w:id="1632" w:author="Dustin Clifford" w:date="2018-08-20T08:29:00Z">
        <w:r>
          <w:t xml:space="preserve"> </w:t>
        </w:r>
      </w:ins>
      <w:ins w:id="1633" w:author="Dustin Clifford" w:date="2018-08-20T08:33:00Z">
        <w:r w:rsidR="001E414F">
          <w:t>Las Vegas</w:t>
        </w:r>
      </w:ins>
      <w:ins w:id="1634" w:author="Dustin Clifford" w:date="2018-08-20T08:29:00Z">
        <w:r>
          <w:t xml:space="preserve"> Customer Valuation Input Flow</w:t>
        </w:r>
      </w:ins>
    </w:p>
    <w:p w14:paraId="5E967F38" w14:textId="77777777" w:rsidR="005753AA" w:rsidRPr="00F60366" w:rsidRDefault="005753AA">
      <w:pPr>
        <w:rPr>
          <w:ins w:id="1635" w:author="Dustin Clifford" w:date="2018-08-20T08:28:00Z"/>
        </w:rPr>
        <w:pPrChange w:id="1636" w:author="Dustin Clifford" w:date="2018-08-20T08:29:00Z">
          <w:pPr>
            <w:pStyle w:val="Heading4"/>
          </w:pPr>
        </w:pPrChange>
      </w:pPr>
    </w:p>
    <w:p w14:paraId="64DAC812" w14:textId="77777777" w:rsidR="007878E4" w:rsidRPr="007878E4" w:rsidRDefault="007878E4">
      <w:pPr>
        <w:rPr>
          <w:ins w:id="1637" w:author="Dustin Clifford" w:date="2018-08-19T23:46:00Z"/>
          <w:rPrChange w:id="1638" w:author="Dustin Clifford" w:date="2018-08-20T08:28:00Z">
            <w:rPr>
              <w:ins w:id="1639" w:author="Dustin Clifford" w:date="2018-08-19T23:46:00Z"/>
            </w:rPr>
          </w:rPrChange>
        </w:rPr>
        <w:pPrChange w:id="1640" w:author="Dustin Clifford" w:date="2018-08-20T08:28:00Z">
          <w:pPr>
            <w:pStyle w:val="Heading4"/>
          </w:pPr>
        </w:pPrChange>
      </w:pPr>
    </w:p>
    <w:p w14:paraId="70D8EF24" w14:textId="77777777" w:rsidR="00A972E3" w:rsidRDefault="00A972E3" w:rsidP="00A972E3">
      <w:pPr>
        <w:pStyle w:val="Heading4"/>
        <w:rPr>
          <w:ins w:id="1641" w:author="Dustin Clifford" w:date="2018-08-20T08:35:00Z"/>
        </w:rPr>
      </w:pPr>
      <w:ins w:id="1642" w:author="Dustin Clifford" w:date="2018-08-20T08:35:00Z">
        <w:r>
          <w:t>CSV Input File Process and Locations</w:t>
        </w:r>
      </w:ins>
    </w:p>
    <w:p w14:paraId="760ABFD9" w14:textId="53DD6E2F" w:rsidR="00A52DBD" w:rsidRPr="003F0366" w:rsidDel="00A972E3" w:rsidRDefault="00A52DBD" w:rsidP="00A52DBD">
      <w:pPr>
        <w:pStyle w:val="Heading4"/>
        <w:rPr>
          <w:del w:id="1643" w:author="Dustin Clifford" w:date="2018-08-20T08:35:00Z"/>
        </w:rPr>
      </w:pPr>
      <w:del w:id="1644" w:author="Dustin Clifford" w:date="2018-08-19T23:41:00Z">
        <w:r w:rsidDel="00B2551F">
          <w:delText>Schema</w:delText>
        </w:r>
      </w:del>
    </w:p>
    <w:p w14:paraId="156EE3EB" w14:textId="43A1FEA8" w:rsidR="00A52DBD" w:rsidRDefault="00650A6B" w:rsidP="00A52DBD">
      <w:pPr>
        <w:jc w:val="center"/>
      </w:pPr>
      <w:del w:id="1645" w:author="Dustin Clifford" w:date="2018-08-19T23:41:00Z">
        <w:r w:rsidRPr="00650A6B" w:rsidDel="00B2551F">
          <w:rPr>
            <w:noProof/>
          </w:rPr>
          <w:drawing>
            <wp:inline distT="0" distB="0" distL="0" distR="0" wp14:anchorId="7DFDB14A" wp14:editId="38B346F4">
              <wp:extent cx="4476750" cy="2962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962275"/>
                      </a:xfrm>
                      <a:prstGeom prst="rect">
                        <a:avLst/>
                      </a:prstGeom>
                      <a:noFill/>
                      <a:ln>
                        <a:noFill/>
                      </a:ln>
                    </pic:spPr>
                  </pic:pic>
                </a:graphicData>
              </a:graphic>
            </wp:inline>
          </w:drawing>
        </w:r>
      </w:del>
    </w:p>
    <w:p w14:paraId="5A2A5A0E" w14:textId="1679127A" w:rsidR="00A52DBD" w:rsidDel="00A972E3" w:rsidRDefault="00A52DBD" w:rsidP="00A52DBD">
      <w:pPr>
        <w:pStyle w:val="Caption"/>
        <w:jc w:val="center"/>
        <w:rPr>
          <w:del w:id="1646" w:author="Dustin Clifford" w:date="2018-08-20T08:35:00Z"/>
        </w:rPr>
      </w:pPr>
      <w:del w:id="1647" w:author="Dustin Clifford" w:date="2018-08-20T08:35:00Z">
        <w:r w:rsidDel="00A972E3">
          <w:delText xml:space="preserve">Figure </w:delText>
        </w:r>
        <w:r w:rsidR="007F1D6A" w:rsidDel="00A972E3">
          <w:delText>5</w:delText>
        </w:r>
        <w:r w:rsidDel="00A972E3">
          <w:delText xml:space="preserve"> - Las Vegas S</w:delText>
        </w:r>
      </w:del>
      <w:del w:id="1648" w:author="Dustin Clifford" w:date="2018-08-19T23:42:00Z">
        <w:r w:rsidDel="00B2551F">
          <w:delText>chema</w:delText>
        </w:r>
      </w:del>
    </w:p>
    <w:p w14:paraId="275C45FB" w14:textId="6CA507CD" w:rsidR="003A3A03" w:rsidRDefault="003A3A03" w:rsidP="003A3A03">
      <w:pPr>
        <w:pStyle w:val="Caption"/>
        <w:keepNext/>
      </w:pPr>
      <w:bookmarkStart w:id="1649" w:name="_Toc515564935"/>
      <w:bookmarkStart w:id="1650" w:name="_Toc522520087"/>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4</w:t>
      </w:r>
      <w:r w:rsidR="00C3183A">
        <w:rPr>
          <w:noProof/>
        </w:rPr>
        <w:fldChar w:fldCharType="end"/>
      </w:r>
      <w:r>
        <w:t xml:space="preserve"> - Las Vegas</w:t>
      </w:r>
      <w:r w:rsidR="00AA3ABA">
        <w:t xml:space="preserve"> Valuation</w:t>
      </w:r>
      <w:r>
        <w:t xml:space="preserve"> Schema Description</w:t>
      </w:r>
      <w:bookmarkEnd w:id="1649"/>
      <w:bookmarkEnd w:id="1650"/>
    </w:p>
    <w:tbl>
      <w:tblPr>
        <w:tblStyle w:val="GridTable4-Accent5"/>
        <w:tblW w:w="0" w:type="auto"/>
        <w:tblLook w:val="04A0" w:firstRow="1" w:lastRow="0" w:firstColumn="1" w:lastColumn="0" w:noHBand="0" w:noVBand="1"/>
        <w:tblPrChange w:id="1651" w:author="Dustin Clifford" w:date="2018-08-19T23:42:00Z">
          <w:tblPr>
            <w:tblStyle w:val="GridTable4-Accent5"/>
            <w:tblW w:w="0" w:type="auto"/>
            <w:tblLook w:val="04A0" w:firstRow="1" w:lastRow="0" w:firstColumn="1" w:lastColumn="0" w:noHBand="0" w:noVBand="1"/>
          </w:tblPr>
        </w:tblPrChange>
      </w:tblPr>
      <w:tblGrid>
        <w:gridCol w:w="1767"/>
        <w:gridCol w:w="1020"/>
        <w:gridCol w:w="1767"/>
        <w:gridCol w:w="519"/>
        <w:gridCol w:w="1767"/>
        <w:gridCol w:w="743"/>
        <w:gridCol w:w="1767"/>
        <w:tblGridChange w:id="1652">
          <w:tblGrid>
            <w:gridCol w:w="2787"/>
            <w:gridCol w:w="329"/>
            <w:gridCol w:w="1957"/>
            <w:gridCol w:w="1159"/>
            <w:gridCol w:w="1351"/>
            <w:gridCol w:w="1766"/>
            <w:gridCol w:w="3117"/>
          </w:tblGrid>
        </w:tblGridChange>
      </w:tblGrid>
      <w:tr w:rsidR="00B2551F" w14:paraId="1895017C" w14:textId="77777777" w:rsidTr="00B25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653" w:author="Dustin Clifford" w:date="2018-08-19T23:42:00Z">
              <w:tcPr>
                <w:tcW w:w="3116" w:type="dxa"/>
                <w:gridSpan w:val="2"/>
              </w:tcPr>
            </w:tcPrChange>
          </w:tcPr>
          <w:p w14:paraId="7B86B475" w14:textId="44B51008" w:rsidR="00B2551F" w:rsidRDefault="005D4584" w:rsidP="0061321C">
            <w:pPr>
              <w:jc w:val="center"/>
              <w:cnfStyle w:val="101000000000" w:firstRow="1" w:lastRow="0" w:firstColumn="1" w:lastColumn="0" w:oddVBand="0" w:evenVBand="0" w:oddHBand="0" w:evenHBand="0" w:firstRowFirstColumn="0" w:firstRowLastColumn="0" w:lastRowFirstColumn="0" w:lastRowLastColumn="0"/>
              <w:rPr>
                <w:ins w:id="1654" w:author="Dustin Clifford" w:date="2018-08-19T23:42:00Z"/>
              </w:rPr>
            </w:pPr>
            <w:ins w:id="1655" w:author="Dustin Clifford" w:date="2018-08-19T23:43:00Z">
              <w:r>
                <w:t>Record Position</w:t>
              </w:r>
            </w:ins>
          </w:p>
        </w:tc>
        <w:tc>
          <w:tcPr>
            <w:tcW w:w="2787" w:type="dxa"/>
            <w:gridSpan w:val="2"/>
            <w:tcPrChange w:id="1656" w:author="Dustin Clifford" w:date="2018-08-19T23:42:00Z">
              <w:tcPr>
                <w:tcW w:w="3116" w:type="dxa"/>
                <w:gridSpan w:val="2"/>
              </w:tcPr>
            </w:tcPrChange>
          </w:tcPr>
          <w:p w14:paraId="25CDA0F5" w14:textId="10828DCD" w:rsidR="00B2551F" w:rsidRDefault="00B2551F" w:rsidP="0061321C">
            <w:pPr>
              <w:jc w:val="center"/>
              <w:cnfStyle w:val="100000000000" w:firstRow="1" w:lastRow="0" w:firstColumn="0" w:lastColumn="0" w:oddVBand="0" w:evenVBand="0" w:oddHBand="0" w:evenHBand="0" w:firstRowFirstColumn="0" w:firstRowLastColumn="0" w:lastRowFirstColumn="0" w:lastRowLastColumn="0"/>
            </w:pPr>
            <w:r>
              <w:t>Column Name</w:t>
            </w:r>
          </w:p>
        </w:tc>
        <w:tc>
          <w:tcPr>
            <w:tcW w:w="2286" w:type="dxa"/>
            <w:gridSpan w:val="2"/>
            <w:tcPrChange w:id="1657" w:author="Dustin Clifford" w:date="2018-08-19T23:42:00Z">
              <w:tcPr>
                <w:tcW w:w="3117" w:type="dxa"/>
                <w:gridSpan w:val="2"/>
              </w:tcPr>
            </w:tcPrChange>
          </w:tcPr>
          <w:p w14:paraId="5CA4909F" w14:textId="77777777" w:rsidR="00B2551F" w:rsidRDefault="00B2551F" w:rsidP="0061321C">
            <w:pPr>
              <w:jc w:val="center"/>
              <w:cnfStyle w:val="100000000000" w:firstRow="1" w:lastRow="0" w:firstColumn="0" w:lastColumn="0" w:oddVBand="0" w:evenVBand="0" w:oddHBand="0" w:evenHBand="0" w:firstRowFirstColumn="0" w:firstRowLastColumn="0" w:lastRowFirstColumn="0" w:lastRowLastColumn="0"/>
            </w:pPr>
            <w:r>
              <w:t>Column Type</w:t>
            </w:r>
          </w:p>
        </w:tc>
        <w:tc>
          <w:tcPr>
            <w:tcW w:w="2510" w:type="dxa"/>
            <w:gridSpan w:val="2"/>
            <w:tcPrChange w:id="1658" w:author="Dustin Clifford" w:date="2018-08-19T23:42:00Z">
              <w:tcPr>
                <w:tcW w:w="3117" w:type="dxa"/>
              </w:tcPr>
            </w:tcPrChange>
          </w:tcPr>
          <w:p w14:paraId="304D17C1" w14:textId="77777777" w:rsidR="00B2551F" w:rsidRDefault="00B2551F" w:rsidP="0061321C">
            <w:pPr>
              <w:jc w:val="center"/>
              <w:cnfStyle w:val="100000000000" w:firstRow="1" w:lastRow="0" w:firstColumn="0" w:lastColumn="0" w:oddVBand="0" w:evenVBand="0" w:oddHBand="0" w:evenHBand="0" w:firstRowFirstColumn="0" w:firstRowLastColumn="0" w:lastRowFirstColumn="0" w:lastRowLastColumn="0"/>
            </w:pPr>
            <w:r>
              <w:t>Column Description</w:t>
            </w:r>
          </w:p>
        </w:tc>
      </w:tr>
      <w:tr w:rsidR="00B2551F" w:rsidDel="00292538" w14:paraId="00A83FFC" w14:textId="593E8CBE" w:rsidTr="00B2551F">
        <w:trPr>
          <w:gridAfter w:val="1"/>
          <w:cnfStyle w:val="000000100000" w:firstRow="0" w:lastRow="0" w:firstColumn="0" w:lastColumn="0" w:oddVBand="0" w:evenVBand="0" w:oddHBand="1" w:evenHBand="0" w:firstRowFirstColumn="0" w:firstRowLastColumn="0" w:lastRowFirstColumn="0" w:lastRowLastColumn="0"/>
          <w:wAfter w:w="1767" w:type="dxa"/>
          <w:del w:id="1659" w:author="Dustin Clifford" w:date="2018-08-19T23:44:00Z"/>
        </w:trPr>
        <w:tc>
          <w:tcPr>
            <w:cnfStyle w:val="001000000000" w:firstRow="0" w:lastRow="0" w:firstColumn="1" w:lastColumn="0" w:oddVBand="0" w:evenVBand="0" w:oddHBand="0" w:evenHBand="0" w:firstRowFirstColumn="0" w:firstRowLastColumn="0" w:lastRowFirstColumn="0" w:lastRowLastColumn="0"/>
            <w:tcW w:w="2787" w:type="dxa"/>
            <w:gridSpan w:val="2"/>
          </w:tcPr>
          <w:p w14:paraId="0CC9A09B" w14:textId="6AB522A8" w:rsidR="00B2551F" w:rsidDel="00292538" w:rsidRDefault="00B2551F" w:rsidP="0061321C">
            <w:pPr>
              <w:jc w:val="center"/>
              <w:rPr>
                <w:del w:id="1660" w:author="Dustin Clifford" w:date="2018-08-19T23:44:00Z"/>
              </w:rPr>
            </w:pPr>
            <w:del w:id="1661" w:author="Dustin Clifford" w:date="2018-08-19T23:44:00Z">
              <w:r w:rsidDel="00292538">
                <w:delText>CCID</w:delText>
              </w:r>
            </w:del>
          </w:p>
        </w:tc>
        <w:tc>
          <w:tcPr>
            <w:tcW w:w="2286" w:type="dxa"/>
            <w:gridSpan w:val="2"/>
          </w:tcPr>
          <w:p w14:paraId="2E231EB8" w14:textId="7E425086" w:rsidR="00B2551F" w:rsidDel="00292538" w:rsidRDefault="00B2551F" w:rsidP="0061321C">
            <w:pPr>
              <w:jc w:val="center"/>
              <w:cnfStyle w:val="000000100000" w:firstRow="0" w:lastRow="0" w:firstColumn="0" w:lastColumn="0" w:oddVBand="0" w:evenVBand="0" w:oddHBand="1" w:evenHBand="0" w:firstRowFirstColumn="0" w:firstRowLastColumn="0" w:lastRowFirstColumn="0" w:lastRowLastColumn="0"/>
              <w:rPr>
                <w:del w:id="1662" w:author="Dustin Clifford" w:date="2018-08-19T23:44:00Z"/>
              </w:rPr>
            </w:pPr>
            <w:del w:id="1663" w:author="Dustin Clifford" w:date="2018-08-19T23:44:00Z">
              <w:r w:rsidDel="00292538">
                <w:delText>NUMBER</w:delText>
              </w:r>
            </w:del>
          </w:p>
        </w:tc>
        <w:tc>
          <w:tcPr>
            <w:tcW w:w="2510" w:type="dxa"/>
            <w:gridSpan w:val="2"/>
          </w:tcPr>
          <w:p w14:paraId="145E4C77" w14:textId="7C51628C" w:rsidR="00B2551F" w:rsidDel="00292538" w:rsidRDefault="00B2551F" w:rsidP="0061321C">
            <w:pPr>
              <w:cnfStyle w:val="000000100000" w:firstRow="0" w:lastRow="0" w:firstColumn="0" w:lastColumn="0" w:oddVBand="0" w:evenVBand="0" w:oddHBand="1" w:evenHBand="0" w:firstRowFirstColumn="0" w:firstRowLastColumn="0" w:lastRowFirstColumn="0" w:lastRowLastColumn="0"/>
              <w:rPr>
                <w:del w:id="1664" w:author="Dustin Clifford" w:date="2018-08-19T23:44:00Z"/>
              </w:rPr>
            </w:pPr>
            <w:del w:id="1665" w:author="Dustin Clifford" w:date="2018-08-19T23:44:00Z">
              <w:r w:rsidDel="00292538">
                <w:delText xml:space="preserve">The Corporate Customer ID is a correlation ID used across MGM systems. This </w:delText>
              </w:r>
              <w:r w:rsidDel="00292538">
                <w:lastRenderedPageBreak/>
                <w:delText>value can have multiple associated MLife Numbers.</w:delText>
              </w:r>
            </w:del>
          </w:p>
        </w:tc>
      </w:tr>
      <w:tr w:rsidR="00B2551F" w14:paraId="4AF50AEC"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666" w:author="Dustin Clifford" w:date="2018-08-19T23:42:00Z">
              <w:tcPr>
                <w:tcW w:w="3116" w:type="dxa"/>
                <w:gridSpan w:val="2"/>
              </w:tcPr>
            </w:tcPrChange>
          </w:tcPr>
          <w:p w14:paraId="74F95C75" w14:textId="74A80ECD" w:rsidR="00B2551F" w:rsidRDefault="00292538" w:rsidP="0061321C">
            <w:pPr>
              <w:jc w:val="center"/>
              <w:rPr>
                <w:ins w:id="1667" w:author="Dustin Clifford" w:date="2018-08-19T23:42:00Z"/>
              </w:rPr>
            </w:pPr>
            <w:ins w:id="1668" w:author="Dustin Clifford" w:date="2018-08-19T23:44:00Z">
              <w:r>
                <w:lastRenderedPageBreak/>
                <w:t>1</w:t>
              </w:r>
            </w:ins>
          </w:p>
        </w:tc>
        <w:tc>
          <w:tcPr>
            <w:tcW w:w="2787" w:type="dxa"/>
            <w:gridSpan w:val="2"/>
            <w:tcPrChange w:id="1669" w:author="Dustin Clifford" w:date="2018-08-19T23:42:00Z">
              <w:tcPr>
                <w:tcW w:w="3116" w:type="dxa"/>
                <w:gridSpan w:val="2"/>
              </w:tcPr>
            </w:tcPrChange>
          </w:tcPr>
          <w:p w14:paraId="2766B8A2" w14:textId="6E169FB2"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MLIFE_NUMBER</w:t>
            </w:r>
          </w:p>
        </w:tc>
        <w:tc>
          <w:tcPr>
            <w:tcW w:w="2286" w:type="dxa"/>
            <w:gridSpan w:val="2"/>
            <w:tcPrChange w:id="1670" w:author="Dustin Clifford" w:date="2018-08-19T23:42:00Z">
              <w:tcPr>
                <w:tcW w:w="3117" w:type="dxa"/>
                <w:gridSpan w:val="2"/>
              </w:tcPr>
            </w:tcPrChange>
          </w:tcPr>
          <w:p w14:paraId="2AC5D660"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2510" w:type="dxa"/>
            <w:gridSpan w:val="2"/>
            <w:tcPrChange w:id="1671" w:author="Dustin Clifford" w:date="2018-08-19T23:42:00Z">
              <w:tcPr>
                <w:tcW w:w="3117" w:type="dxa"/>
              </w:tcPr>
            </w:tcPrChange>
          </w:tcPr>
          <w:p w14:paraId="5D0652F5"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 xml:space="preserve">The </w:t>
            </w:r>
            <w:proofErr w:type="spellStart"/>
            <w:r>
              <w:t>MLife</w:t>
            </w:r>
            <w:proofErr w:type="spellEnd"/>
            <w:r>
              <w:t xml:space="preserve"> number for the customer whose value we are expressing. </w:t>
            </w:r>
          </w:p>
          <w:p w14:paraId="02BDEB35" w14:textId="56A967E1" w:rsidR="00B2551F" w:rsidRDefault="00B2551F" w:rsidP="0061321C">
            <w:pPr>
              <w:cnfStyle w:val="000000000000" w:firstRow="0" w:lastRow="0" w:firstColumn="0" w:lastColumn="0" w:oddVBand="0" w:evenVBand="0" w:oddHBand="0" w:evenHBand="0" w:firstRowFirstColumn="0" w:firstRowLastColumn="0" w:lastRowFirstColumn="0" w:lastRowLastColumn="0"/>
            </w:pPr>
            <w:r>
              <w:t xml:space="preserve">This value is not required to be present (so we can still store value for customers not enrolled in </w:t>
            </w:r>
            <w:proofErr w:type="spellStart"/>
            <w:r>
              <w:t>MLife</w:t>
            </w:r>
            <w:proofErr w:type="spellEnd"/>
            <w:r>
              <w:t>) but should be set to -1 in this case.</w:t>
            </w:r>
          </w:p>
        </w:tc>
      </w:tr>
      <w:tr w:rsidR="00B2551F" w14:paraId="7E7E5738" w14:textId="77777777" w:rsidTr="00B2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672" w:author="Dustin Clifford" w:date="2018-08-19T23:42:00Z">
              <w:tcPr>
                <w:tcW w:w="3116" w:type="dxa"/>
                <w:gridSpan w:val="2"/>
              </w:tcPr>
            </w:tcPrChange>
          </w:tcPr>
          <w:p w14:paraId="70477A42" w14:textId="0F5D45BE" w:rsidR="00B2551F" w:rsidRDefault="00292538" w:rsidP="0061321C">
            <w:pPr>
              <w:jc w:val="center"/>
              <w:cnfStyle w:val="001000100000" w:firstRow="0" w:lastRow="0" w:firstColumn="1" w:lastColumn="0" w:oddVBand="0" w:evenVBand="0" w:oddHBand="1" w:evenHBand="0" w:firstRowFirstColumn="0" w:firstRowLastColumn="0" w:lastRowFirstColumn="0" w:lastRowLastColumn="0"/>
              <w:rPr>
                <w:ins w:id="1673" w:author="Dustin Clifford" w:date="2018-08-19T23:42:00Z"/>
              </w:rPr>
            </w:pPr>
            <w:ins w:id="1674" w:author="Dustin Clifford" w:date="2018-08-19T23:44:00Z">
              <w:r>
                <w:t>2</w:t>
              </w:r>
            </w:ins>
          </w:p>
        </w:tc>
        <w:tc>
          <w:tcPr>
            <w:tcW w:w="2787" w:type="dxa"/>
            <w:gridSpan w:val="2"/>
            <w:tcPrChange w:id="1675" w:author="Dustin Clifford" w:date="2018-08-19T23:42:00Z">
              <w:tcPr>
                <w:tcW w:w="3116" w:type="dxa"/>
                <w:gridSpan w:val="2"/>
              </w:tcPr>
            </w:tcPrChange>
          </w:tcPr>
          <w:p w14:paraId="35B0E232" w14:textId="4439964A"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PROPERTY_ID</w:t>
            </w:r>
          </w:p>
        </w:tc>
        <w:tc>
          <w:tcPr>
            <w:tcW w:w="2286" w:type="dxa"/>
            <w:gridSpan w:val="2"/>
            <w:tcPrChange w:id="1676" w:author="Dustin Clifford" w:date="2018-08-19T23:42:00Z">
              <w:tcPr>
                <w:tcW w:w="3117" w:type="dxa"/>
                <w:gridSpan w:val="2"/>
              </w:tcPr>
            </w:tcPrChange>
          </w:tcPr>
          <w:p w14:paraId="5DE25634" w14:textId="77777777"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2510" w:type="dxa"/>
            <w:gridSpan w:val="2"/>
            <w:tcPrChange w:id="1677" w:author="Dustin Clifford" w:date="2018-08-19T23:42:00Z">
              <w:tcPr>
                <w:tcW w:w="3117" w:type="dxa"/>
              </w:tcPr>
            </w:tcPrChange>
          </w:tcPr>
          <w:p w14:paraId="4F11F204"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The Opera property ID of the property to which this value is applicable.</w:t>
            </w:r>
          </w:p>
        </w:tc>
      </w:tr>
      <w:tr w:rsidR="00B2551F" w14:paraId="6949EAEE"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678" w:author="Dustin Clifford" w:date="2018-08-19T23:42:00Z">
              <w:tcPr>
                <w:tcW w:w="3116" w:type="dxa"/>
                <w:gridSpan w:val="2"/>
              </w:tcPr>
            </w:tcPrChange>
          </w:tcPr>
          <w:p w14:paraId="1093BD07" w14:textId="7CBDA9B0" w:rsidR="00B2551F" w:rsidRDefault="00292538" w:rsidP="0061321C">
            <w:pPr>
              <w:jc w:val="center"/>
              <w:rPr>
                <w:ins w:id="1679" w:author="Dustin Clifford" w:date="2018-08-19T23:42:00Z"/>
              </w:rPr>
            </w:pPr>
            <w:ins w:id="1680" w:author="Dustin Clifford" w:date="2018-08-19T23:44:00Z">
              <w:r>
                <w:t>3</w:t>
              </w:r>
            </w:ins>
          </w:p>
        </w:tc>
        <w:tc>
          <w:tcPr>
            <w:tcW w:w="2787" w:type="dxa"/>
            <w:gridSpan w:val="2"/>
            <w:tcPrChange w:id="1681" w:author="Dustin Clifford" w:date="2018-08-19T23:42:00Z">
              <w:tcPr>
                <w:tcW w:w="3116" w:type="dxa"/>
                <w:gridSpan w:val="2"/>
              </w:tcPr>
            </w:tcPrChange>
          </w:tcPr>
          <w:p w14:paraId="4FE50265" w14:textId="40762C71"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DATE_CALC</w:t>
            </w:r>
          </w:p>
        </w:tc>
        <w:tc>
          <w:tcPr>
            <w:tcW w:w="2286" w:type="dxa"/>
            <w:gridSpan w:val="2"/>
            <w:tcPrChange w:id="1682" w:author="Dustin Clifford" w:date="2018-08-19T23:42:00Z">
              <w:tcPr>
                <w:tcW w:w="3117" w:type="dxa"/>
                <w:gridSpan w:val="2"/>
              </w:tcPr>
            </w:tcPrChange>
          </w:tcPr>
          <w:p w14:paraId="1F99AAB2"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TIMESTAMP WITH TIMEZONE</w:t>
            </w:r>
          </w:p>
        </w:tc>
        <w:tc>
          <w:tcPr>
            <w:tcW w:w="2510" w:type="dxa"/>
            <w:gridSpan w:val="2"/>
            <w:tcPrChange w:id="1683" w:author="Dustin Clifford" w:date="2018-08-19T23:42:00Z">
              <w:tcPr>
                <w:tcW w:w="3117" w:type="dxa"/>
              </w:tcPr>
            </w:tcPrChange>
          </w:tcPr>
          <w:p w14:paraId="65362582"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The time at which this value was calculated. This field will be used to determine which customer values have been inserted since customer values were last processed by the GSE.</w:t>
            </w:r>
          </w:p>
        </w:tc>
      </w:tr>
      <w:tr w:rsidR="00B2551F" w14:paraId="1A88632A" w14:textId="77777777" w:rsidTr="00B2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684" w:author="Dustin Clifford" w:date="2018-08-19T23:42:00Z">
              <w:tcPr>
                <w:tcW w:w="3116" w:type="dxa"/>
                <w:gridSpan w:val="2"/>
              </w:tcPr>
            </w:tcPrChange>
          </w:tcPr>
          <w:p w14:paraId="53B77318" w14:textId="5AF62E5D" w:rsidR="00B2551F" w:rsidRDefault="00292538" w:rsidP="0061321C">
            <w:pPr>
              <w:jc w:val="center"/>
              <w:cnfStyle w:val="001000100000" w:firstRow="0" w:lastRow="0" w:firstColumn="1" w:lastColumn="0" w:oddVBand="0" w:evenVBand="0" w:oddHBand="1" w:evenHBand="0" w:firstRowFirstColumn="0" w:firstRowLastColumn="0" w:lastRowFirstColumn="0" w:lastRowLastColumn="0"/>
              <w:rPr>
                <w:ins w:id="1685" w:author="Dustin Clifford" w:date="2018-08-19T23:42:00Z"/>
              </w:rPr>
            </w:pPr>
            <w:ins w:id="1686" w:author="Dustin Clifford" w:date="2018-08-19T23:44:00Z">
              <w:r>
                <w:t>4</w:t>
              </w:r>
            </w:ins>
          </w:p>
        </w:tc>
        <w:tc>
          <w:tcPr>
            <w:tcW w:w="2787" w:type="dxa"/>
            <w:gridSpan w:val="2"/>
            <w:tcPrChange w:id="1687" w:author="Dustin Clifford" w:date="2018-08-19T23:42:00Z">
              <w:tcPr>
                <w:tcW w:w="3116" w:type="dxa"/>
                <w:gridSpan w:val="2"/>
              </w:tcPr>
            </w:tcPrChange>
          </w:tcPr>
          <w:p w14:paraId="53C68C38" w14:textId="38814EC3"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DOMINANT_PLAY</w:t>
            </w:r>
          </w:p>
        </w:tc>
        <w:tc>
          <w:tcPr>
            <w:tcW w:w="2286" w:type="dxa"/>
            <w:gridSpan w:val="2"/>
            <w:tcPrChange w:id="1688" w:author="Dustin Clifford" w:date="2018-08-19T23:42:00Z">
              <w:tcPr>
                <w:tcW w:w="3117" w:type="dxa"/>
                <w:gridSpan w:val="2"/>
              </w:tcPr>
            </w:tcPrChange>
          </w:tcPr>
          <w:p w14:paraId="02FE1F6F" w14:textId="77777777"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VARCHAR</w:t>
            </w:r>
          </w:p>
        </w:tc>
        <w:tc>
          <w:tcPr>
            <w:tcW w:w="2510" w:type="dxa"/>
            <w:gridSpan w:val="2"/>
            <w:tcPrChange w:id="1689" w:author="Dustin Clifford" w:date="2018-08-19T23:42:00Z">
              <w:tcPr>
                <w:tcW w:w="3117" w:type="dxa"/>
              </w:tcPr>
            </w:tcPrChange>
          </w:tcPr>
          <w:p w14:paraId="6A0885B1"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Dominant Play is an indicator of the customers preferred play. This is used to determine which Booking Limits should be applied to the customer.</w:t>
            </w:r>
          </w:p>
          <w:p w14:paraId="63FDC320"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Supported Values:</w:t>
            </w:r>
          </w:p>
          <w:p w14:paraId="19337BB8" w14:textId="366F133D" w:rsidR="00B2551F" w:rsidRDefault="00B2551F"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SLOT</w:t>
            </w:r>
            <w:ins w:id="1690" w:author="Dustin Clifford" w:date="2018-07-16T10:45:00Z">
              <w:r>
                <w:t>S</w:t>
              </w:r>
            </w:ins>
            <w:del w:id="1691" w:author="Dustin Clifford" w:date="2018-07-13T13:32:00Z">
              <w:r w:rsidDel="00D14343">
                <w:delText>S</w:delText>
              </w:r>
            </w:del>
            <w:r>
              <w:t xml:space="preserve">: Slots is </w:t>
            </w:r>
            <w:proofErr w:type="gramStart"/>
            <w:r>
              <w:t>this customers</w:t>
            </w:r>
            <w:proofErr w:type="gramEnd"/>
            <w:r>
              <w:t xml:space="preserve"> dominant play</w:t>
            </w:r>
          </w:p>
          <w:p w14:paraId="671DF432" w14:textId="77777777" w:rsidR="00B2551F" w:rsidRDefault="00B2551F"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POKER: Poker is </w:t>
            </w:r>
            <w:proofErr w:type="gramStart"/>
            <w:r>
              <w:t>this customers</w:t>
            </w:r>
            <w:proofErr w:type="gramEnd"/>
            <w:r>
              <w:t xml:space="preserve"> dominant play</w:t>
            </w:r>
          </w:p>
          <w:p w14:paraId="032DFE68" w14:textId="77777777" w:rsidR="00B2551F" w:rsidRDefault="00B2551F"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TABLE: This customer prefers to play table games</w:t>
            </w:r>
          </w:p>
          <w:p w14:paraId="16857FE6" w14:textId="77777777" w:rsidR="00B2551F" w:rsidRDefault="00B2551F"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GENERAL: The valuation for this customer does not consider gaming</w:t>
            </w:r>
          </w:p>
        </w:tc>
      </w:tr>
      <w:tr w:rsidR="00B2551F" w14:paraId="67B86746"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692" w:author="Dustin Clifford" w:date="2018-08-19T23:42:00Z">
              <w:tcPr>
                <w:tcW w:w="3116" w:type="dxa"/>
                <w:gridSpan w:val="2"/>
              </w:tcPr>
            </w:tcPrChange>
          </w:tcPr>
          <w:p w14:paraId="1A43B70C" w14:textId="6C0142C4" w:rsidR="00B2551F" w:rsidRDefault="00292538" w:rsidP="0061321C">
            <w:pPr>
              <w:jc w:val="center"/>
              <w:rPr>
                <w:ins w:id="1693" w:author="Dustin Clifford" w:date="2018-08-19T23:42:00Z"/>
              </w:rPr>
            </w:pPr>
            <w:ins w:id="1694" w:author="Dustin Clifford" w:date="2018-08-19T23:44:00Z">
              <w:r>
                <w:t>5</w:t>
              </w:r>
            </w:ins>
          </w:p>
        </w:tc>
        <w:tc>
          <w:tcPr>
            <w:tcW w:w="2787" w:type="dxa"/>
            <w:gridSpan w:val="2"/>
            <w:tcPrChange w:id="1695" w:author="Dustin Clifford" w:date="2018-08-19T23:42:00Z">
              <w:tcPr>
                <w:tcW w:w="3116" w:type="dxa"/>
                <w:gridSpan w:val="2"/>
              </w:tcPr>
            </w:tcPrChange>
          </w:tcPr>
          <w:p w14:paraId="7D510D1C" w14:textId="7C63C32E"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SEGMENT</w:t>
            </w:r>
          </w:p>
        </w:tc>
        <w:tc>
          <w:tcPr>
            <w:tcW w:w="2286" w:type="dxa"/>
            <w:gridSpan w:val="2"/>
            <w:tcPrChange w:id="1696" w:author="Dustin Clifford" w:date="2018-08-19T23:42:00Z">
              <w:tcPr>
                <w:tcW w:w="3117" w:type="dxa"/>
                <w:gridSpan w:val="2"/>
              </w:tcPr>
            </w:tcPrChange>
          </w:tcPr>
          <w:p w14:paraId="2970D69F"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2510" w:type="dxa"/>
            <w:gridSpan w:val="2"/>
            <w:tcPrChange w:id="1697" w:author="Dustin Clifford" w:date="2018-08-19T23:42:00Z">
              <w:tcPr>
                <w:tcW w:w="3117" w:type="dxa"/>
              </w:tcPr>
            </w:tcPrChange>
          </w:tcPr>
          <w:p w14:paraId="68E65785"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This number indicates the bucket into which a customer will fall during pricing. Currently, this will be a number from 1 to 45.</w:t>
            </w:r>
          </w:p>
        </w:tc>
      </w:tr>
      <w:tr w:rsidR="00B2551F" w14:paraId="23509FA7" w14:textId="77777777" w:rsidTr="00B2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698" w:author="Dustin Clifford" w:date="2018-08-19T23:42:00Z">
              <w:tcPr>
                <w:tcW w:w="3116" w:type="dxa"/>
                <w:gridSpan w:val="2"/>
              </w:tcPr>
            </w:tcPrChange>
          </w:tcPr>
          <w:p w14:paraId="0C3DD029" w14:textId="3C4EDCBC" w:rsidR="00B2551F" w:rsidRDefault="00292538" w:rsidP="0061321C">
            <w:pPr>
              <w:jc w:val="center"/>
              <w:cnfStyle w:val="001000100000" w:firstRow="0" w:lastRow="0" w:firstColumn="1" w:lastColumn="0" w:oddVBand="0" w:evenVBand="0" w:oddHBand="1" w:evenHBand="0" w:firstRowFirstColumn="0" w:firstRowLastColumn="0" w:lastRowFirstColumn="0" w:lastRowLastColumn="0"/>
              <w:rPr>
                <w:ins w:id="1699" w:author="Dustin Clifford" w:date="2018-08-19T23:42:00Z"/>
              </w:rPr>
            </w:pPr>
            <w:ins w:id="1700" w:author="Dustin Clifford" w:date="2018-08-19T23:44:00Z">
              <w:r>
                <w:lastRenderedPageBreak/>
                <w:t>6</w:t>
              </w:r>
            </w:ins>
          </w:p>
        </w:tc>
        <w:tc>
          <w:tcPr>
            <w:tcW w:w="2787" w:type="dxa"/>
            <w:gridSpan w:val="2"/>
            <w:tcPrChange w:id="1701" w:author="Dustin Clifford" w:date="2018-08-19T23:42:00Z">
              <w:tcPr>
                <w:tcW w:w="3116" w:type="dxa"/>
                <w:gridSpan w:val="2"/>
              </w:tcPr>
            </w:tcPrChange>
          </w:tcPr>
          <w:p w14:paraId="285EE018" w14:textId="24592DC6"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ROOM_ALLOWANCE</w:t>
            </w:r>
          </w:p>
        </w:tc>
        <w:tc>
          <w:tcPr>
            <w:tcW w:w="2286" w:type="dxa"/>
            <w:gridSpan w:val="2"/>
            <w:tcPrChange w:id="1702" w:author="Dustin Clifford" w:date="2018-08-19T23:42:00Z">
              <w:tcPr>
                <w:tcW w:w="3117" w:type="dxa"/>
                <w:gridSpan w:val="2"/>
              </w:tcPr>
            </w:tcPrChange>
          </w:tcPr>
          <w:p w14:paraId="5AC7AF44" w14:textId="77777777"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proofErr w:type="gramStart"/>
            <w:r>
              <w:t>NUMBER(</w:t>
            </w:r>
            <w:proofErr w:type="gramEnd"/>
            <w:r>
              <w:t>8,2)</w:t>
            </w:r>
          </w:p>
        </w:tc>
        <w:tc>
          <w:tcPr>
            <w:tcW w:w="2510" w:type="dxa"/>
            <w:gridSpan w:val="2"/>
            <w:tcPrChange w:id="1703" w:author="Dustin Clifford" w:date="2018-08-19T23:42:00Z">
              <w:tcPr>
                <w:tcW w:w="3117" w:type="dxa"/>
              </w:tcPr>
            </w:tcPrChange>
          </w:tcPr>
          <w:p w14:paraId="399BA689"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The room allowance given to the customer at this property. This amount will be deducted from the room cost. If this is greater than or equal to the room cost, the room will be a COMP. If it is not, the room cost will be the greater of the room floor or the room cost minus the room allowance.</w:t>
            </w:r>
          </w:p>
        </w:tc>
      </w:tr>
      <w:tr w:rsidR="00B2551F" w14:paraId="156AF78A"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704" w:author="Dustin Clifford" w:date="2018-08-19T23:42:00Z">
              <w:tcPr>
                <w:tcW w:w="3116" w:type="dxa"/>
                <w:gridSpan w:val="2"/>
              </w:tcPr>
            </w:tcPrChange>
          </w:tcPr>
          <w:p w14:paraId="2A146394" w14:textId="4317BE36" w:rsidR="00B2551F" w:rsidRDefault="00292538" w:rsidP="0061321C">
            <w:pPr>
              <w:jc w:val="center"/>
              <w:rPr>
                <w:ins w:id="1705" w:author="Dustin Clifford" w:date="2018-08-19T23:42:00Z"/>
              </w:rPr>
            </w:pPr>
            <w:ins w:id="1706" w:author="Dustin Clifford" w:date="2018-08-19T23:44:00Z">
              <w:r>
                <w:t>7</w:t>
              </w:r>
            </w:ins>
          </w:p>
        </w:tc>
        <w:tc>
          <w:tcPr>
            <w:tcW w:w="2787" w:type="dxa"/>
            <w:gridSpan w:val="2"/>
            <w:tcPrChange w:id="1707" w:author="Dustin Clifford" w:date="2018-08-19T23:42:00Z">
              <w:tcPr>
                <w:tcW w:w="3116" w:type="dxa"/>
                <w:gridSpan w:val="2"/>
              </w:tcPr>
            </w:tcPrChange>
          </w:tcPr>
          <w:p w14:paraId="670980E3" w14:textId="3EAA65E9"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CARD_TIER</w:t>
            </w:r>
          </w:p>
        </w:tc>
        <w:tc>
          <w:tcPr>
            <w:tcW w:w="2286" w:type="dxa"/>
            <w:gridSpan w:val="2"/>
            <w:tcPrChange w:id="1708" w:author="Dustin Clifford" w:date="2018-08-19T23:42:00Z">
              <w:tcPr>
                <w:tcW w:w="3117" w:type="dxa"/>
                <w:gridSpan w:val="2"/>
              </w:tcPr>
            </w:tcPrChange>
          </w:tcPr>
          <w:p w14:paraId="72A27FA5"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VARCHAR</w:t>
            </w:r>
          </w:p>
        </w:tc>
        <w:tc>
          <w:tcPr>
            <w:tcW w:w="2510" w:type="dxa"/>
            <w:gridSpan w:val="2"/>
            <w:tcPrChange w:id="1709" w:author="Dustin Clifford" w:date="2018-08-19T23:42:00Z">
              <w:tcPr>
                <w:tcW w:w="3117" w:type="dxa"/>
              </w:tcPr>
            </w:tcPrChange>
          </w:tcPr>
          <w:p w14:paraId="5F07CE75"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The card tier for this customer.</w:t>
            </w:r>
          </w:p>
          <w:p w14:paraId="49883F89" w14:textId="75EC5730" w:rsidR="00B2551F" w:rsidRDefault="005D4584" w:rsidP="0061321C">
            <w:pPr>
              <w:cnfStyle w:val="000000000000" w:firstRow="0" w:lastRow="0" w:firstColumn="0" w:lastColumn="0" w:oddVBand="0" w:evenVBand="0" w:oddHBand="0" w:evenHBand="0" w:firstRowFirstColumn="0" w:firstRowLastColumn="0" w:lastRowFirstColumn="0" w:lastRowLastColumn="0"/>
            </w:pPr>
            <w:ins w:id="1710" w:author="Dustin Clifford" w:date="2018-08-19T23:43:00Z">
              <w:r>
                <w:t>3</w:t>
              </w:r>
            </w:ins>
            <w:r w:rsidR="00B2551F">
              <w:t>Values:</w:t>
            </w:r>
          </w:p>
          <w:p w14:paraId="0AFA4D3B"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SAPPHIRE</w:t>
            </w:r>
          </w:p>
          <w:p w14:paraId="3F717779"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GOLD</w:t>
            </w:r>
          </w:p>
          <w:p w14:paraId="7F0128C8"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NOIR</w:t>
            </w:r>
          </w:p>
          <w:p w14:paraId="6A8679F6"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PEARL</w:t>
            </w:r>
          </w:p>
          <w:p w14:paraId="4401D591"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PLATINUM</w:t>
            </w:r>
          </w:p>
        </w:tc>
      </w:tr>
      <w:tr w:rsidR="00B2551F" w14:paraId="2AE5926E" w14:textId="77777777" w:rsidTr="00B2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711" w:author="Dustin Clifford" w:date="2018-08-19T23:42:00Z">
              <w:tcPr>
                <w:tcW w:w="3116" w:type="dxa"/>
                <w:gridSpan w:val="2"/>
              </w:tcPr>
            </w:tcPrChange>
          </w:tcPr>
          <w:p w14:paraId="13A9CB7D" w14:textId="00E8EDA5" w:rsidR="00B2551F" w:rsidRDefault="00292538" w:rsidP="0061321C">
            <w:pPr>
              <w:jc w:val="center"/>
              <w:cnfStyle w:val="001000100000" w:firstRow="0" w:lastRow="0" w:firstColumn="1" w:lastColumn="0" w:oddVBand="0" w:evenVBand="0" w:oddHBand="1" w:evenHBand="0" w:firstRowFirstColumn="0" w:firstRowLastColumn="0" w:lastRowFirstColumn="0" w:lastRowLastColumn="0"/>
              <w:rPr>
                <w:ins w:id="1712" w:author="Dustin Clifford" w:date="2018-08-19T23:42:00Z"/>
              </w:rPr>
            </w:pPr>
            <w:ins w:id="1713" w:author="Dustin Clifford" w:date="2018-08-19T23:44:00Z">
              <w:r>
                <w:t>8</w:t>
              </w:r>
            </w:ins>
          </w:p>
        </w:tc>
        <w:tc>
          <w:tcPr>
            <w:tcW w:w="2787" w:type="dxa"/>
            <w:gridSpan w:val="2"/>
            <w:tcPrChange w:id="1714" w:author="Dustin Clifford" w:date="2018-08-19T23:42:00Z">
              <w:tcPr>
                <w:tcW w:w="3116" w:type="dxa"/>
                <w:gridSpan w:val="2"/>
              </w:tcPr>
            </w:tcPrChange>
          </w:tcPr>
          <w:p w14:paraId="43A73722" w14:textId="355186B6"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FREE_PLAY_AMOUNT</w:t>
            </w:r>
          </w:p>
        </w:tc>
        <w:tc>
          <w:tcPr>
            <w:tcW w:w="2286" w:type="dxa"/>
            <w:gridSpan w:val="2"/>
            <w:tcPrChange w:id="1715" w:author="Dustin Clifford" w:date="2018-08-19T23:42:00Z">
              <w:tcPr>
                <w:tcW w:w="3117" w:type="dxa"/>
                <w:gridSpan w:val="2"/>
              </w:tcPr>
            </w:tcPrChange>
          </w:tcPr>
          <w:p w14:paraId="00FAF091" w14:textId="77777777"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2510" w:type="dxa"/>
            <w:gridSpan w:val="2"/>
            <w:tcPrChange w:id="1716" w:author="Dustin Clifford" w:date="2018-08-19T23:42:00Z">
              <w:tcPr>
                <w:tcW w:w="3117" w:type="dxa"/>
              </w:tcPr>
            </w:tcPrChange>
          </w:tcPr>
          <w:p w14:paraId="35EB9CA7"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The amount of FreePlay that will be available to the customer when they book using Perpetual Offer.</w:t>
            </w:r>
          </w:p>
        </w:tc>
      </w:tr>
      <w:tr w:rsidR="00B2551F" w14:paraId="06C2B802"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717" w:author="Dustin Clifford" w:date="2018-08-19T23:42:00Z">
              <w:tcPr>
                <w:tcW w:w="3116" w:type="dxa"/>
                <w:gridSpan w:val="2"/>
              </w:tcPr>
            </w:tcPrChange>
          </w:tcPr>
          <w:p w14:paraId="5637438A" w14:textId="02F1861F" w:rsidR="00B2551F" w:rsidRDefault="00292538" w:rsidP="0061321C">
            <w:pPr>
              <w:jc w:val="center"/>
              <w:rPr>
                <w:ins w:id="1718" w:author="Dustin Clifford" w:date="2018-08-19T23:42:00Z"/>
              </w:rPr>
            </w:pPr>
            <w:ins w:id="1719" w:author="Dustin Clifford" w:date="2018-08-19T23:44:00Z">
              <w:r>
                <w:t>9</w:t>
              </w:r>
            </w:ins>
          </w:p>
        </w:tc>
        <w:tc>
          <w:tcPr>
            <w:tcW w:w="2787" w:type="dxa"/>
            <w:gridSpan w:val="2"/>
            <w:tcPrChange w:id="1720" w:author="Dustin Clifford" w:date="2018-08-19T23:42:00Z">
              <w:tcPr>
                <w:tcW w:w="3116" w:type="dxa"/>
                <w:gridSpan w:val="2"/>
              </w:tcPr>
            </w:tcPrChange>
          </w:tcPr>
          <w:p w14:paraId="442F4A25" w14:textId="317E52B2"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RESORT_CREDIT_AMOUNT</w:t>
            </w:r>
          </w:p>
        </w:tc>
        <w:tc>
          <w:tcPr>
            <w:tcW w:w="2286" w:type="dxa"/>
            <w:gridSpan w:val="2"/>
            <w:tcPrChange w:id="1721" w:author="Dustin Clifford" w:date="2018-08-19T23:42:00Z">
              <w:tcPr>
                <w:tcW w:w="3117" w:type="dxa"/>
                <w:gridSpan w:val="2"/>
              </w:tcPr>
            </w:tcPrChange>
          </w:tcPr>
          <w:p w14:paraId="653C5285"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2510" w:type="dxa"/>
            <w:gridSpan w:val="2"/>
            <w:tcPrChange w:id="1722" w:author="Dustin Clifford" w:date="2018-08-19T23:42:00Z">
              <w:tcPr>
                <w:tcW w:w="3117" w:type="dxa"/>
              </w:tcPr>
            </w:tcPrChange>
          </w:tcPr>
          <w:p w14:paraId="5636936E"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 xml:space="preserve">The amount of </w:t>
            </w:r>
            <w:proofErr w:type="spellStart"/>
            <w:r>
              <w:t>ResortCredit</w:t>
            </w:r>
            <w:proofErr w:type="spellEnd"/>
            <w:r>
              <w:t xml:space="preserve"> available to the customer if they book using Perpetual Offer.</w:t>
            </w:r>
          </w:p>
        </w:tc>
      </w:tr>
    </w:tbl>
    <w:p w14:paraId="7719DE6B" w14:textId="77777777" w:rsidR="00A52DBD" w:rsidRPr="004E7F53" w:rsidRDefault="00A52DBD" w:rsidP="00A52DBD"/>
    <w:p w14:paraId="3676A9D4" w14:textId="77777777" w:rsidR="00A52DBD" w:rsidRDefault="00A52DBD" w:rsidP="00A52DBD">
      <w:pPr>
        <w:pStyle w:val="Heading3"/>
      </w:pPr>
      <w:bookmarkStart w:id="1723" w:name="_Toc515480186"/>
      <w:bookmarkStart w:id="1724" w:name="_Toc515480478"/>
      <w:bookmarkStart w:id="1725" w:name="_Toc515483437"/>
      <w:bookmarkStart w:id="1726" w:name="_Toc522520070"/>
      <w:r>
        <w:rPr>
          <w:rStyle w:val="CommentReference"/>
          <w:caps w:val="0"/>
          <w:color w:val="auto"/>
          <w:spacing w:val="0"/>
        </w:rPr>
        <w:annotationRef/>
      </w:r>
      <w:bookmarkEnd w:id="1723"/>
      <w:bookmarkEnd w:id="1724"/>
      <w:r w:rsidRPr="00A410EC">
        <w:t xml:space="preserve"> </w:t>
      </w:r>
      <w:r>
        <w:t>Regionals</w:t>
      </w:r>
      <w:bookmarkEnd w:id="1725"/>
      <w:bookmarkEnd w:id="1726"/>
    </w:p>
    <w:p w14:paraId="015E06B5" w14:textId="77777777" w:rsidR="00A52DBD" w:rsidRDefault="00A52DBD" w:rsidP="00A52DBD">
      <w:pPr>
        <w:pStyle w:val="Heading4"/>
      </w:pPr>
      <w:r>
        <w:t>Information</w:t>
      </w:r>
    </w:p>
    <w:p w14:paraId="38393568" w14:textId="7B6C34D8" w:rsidR="00AA3ABA" w:rsidRDefault="00AA3ABA" w:rsidP="00AA3ABA">
      <w:pPr>
        <w:pStyle w:val="Caption"/>
        <w:keepNext/>
      </w:pPr>
      <w:bookmarkStart w:id="1727" w:name="_Toc515564936"/>
      <w:bookmarkStart w:id="1728" w:name="_Toc522520088"/>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5</w:t>
      </w:r>
      <w:r w:rsidR="00C3183A">
        <w:rPr>
          <w:noProof/>
        </w:rPr>
        <w:fldChar w:fldCharType="end"/>
      </w:r>
      <w:r>
        <w:t xml:space="preserve"> - Regional Valuation Database Information</w:t>
      </w:r>
      <w:bookmarkEnd w:id="1727"/>
      <w:bookmarkEnd w:id="1728"/>
    </w:p>
    <w:tbl>
      <w:tblPr>
        <w:tblStyle w:val="GridTable5Dark-Accent5"/>
        <w:tblW w:w="0" w:type="auto"/>
        <w:jc w:val="center"/>
        <w:tblLook w:val="04A0" w:firstRow="1" w:lastRow="0" w:firstColumn="1" w:lastColumn="0" w:noHBand="0" w:noVBand="1"/>
      </w:tblPr>
      <w:tblGrid>
        <w:gridCol w:w="1435"/>
        <w:gridCol w:w="4921"/>
      </w:tblGrid>
      <w:tr w:rsidR="00A52DBD" w14:paraId="5756FAAB" w14:textId="77777777" w:rsidTr="0061321C">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6356" w:type="dxa"/>
            <w:gridSpan w:val="2"/>
          </w:tcPr>
          <w:p w14:paraId="0F33F552" w14:textId="77777777" w:rsidR="00A52DBD" w:rsidRDefault="00A52DBD" w:rsidP="0061321C">
            <w:pPr>
              <w:jc w:val="center"/>
            </w:pPr>
            <w:r>
              <w:t>Database Information</w:t>
            </w:r>
          </w:p>
        </w:tc>
      </w:tr>
      <w:tr w:rsidR="00A52DBD" w14:paraId="4479577A" w14:textId="77777777" w:rsidTr="0061321C">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3EDB5A16" w14:textId="77777777" w:rsidR="00A52DBD" w:rsidRDefault="00A52DBD" w:rsidP="0061321C">
            <w:r>
              <w:t>Type</w:t>
            </w:r>
          </w:p>
        </w:tc>
        <w:tc>
          <w:tcPr>
            <w:tcW w:w="4921" w:type="dxa"/>
          </w:tcPr>
          <w:p w14:paraId="001BC5A1" w14:textId="63B956F8" w:rsidR="00A52DBD" w:rsidRDefault="001E414F" w:rsidP="0061321C">
            <w:pPr>
              <w:cnfStyle w:val="000000100000" w:firstRow="0" w:lastRow="0" w:firstColumn="0" w:lastColumn="0" w:oddVBand="0" w:evenVBand="0" w:oddHBand="1" w:evenHBand="0" w:firstRowFirstColumn="0" w:firstRowLastColumn="0" w:lastRowFirstColumn="0" w:lastRowLastColumn="0"/>
            </w:pPr>
            <w:ins w:id="1729" w:author="Dustin Clifford" w:date="2018-08-20T08:33:00Z">
              <w:r>
                <w:t>Comma-separated Value File</w:t>
              </w:r>
            </w:ins>
            <w:del w:id="1730" w:author="Dustin Clifford" w:date="2018-08-20T08:33:00Z">
              <w:r w:rsidR="00A52DBD" w:rsidDel="001E414F">
                <w:delText>Oracle</w:delText>
              </w:r>
            </w:del>
          </w:p>
        </w:tc>
      </w:tr>
      <w:tr w:rsidR="00A52DBD" w14:paraId="7F81AF2B" w14:textId="77777777" w:rsidTr="0061321C">
        <w:trPr>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7E1DC0AE" w14:textId="77777777" w:rsidR="00A52DBD" w:rsidRDefault="00A52DBD" w:rsidP="0061321C">
            <w:proofErr w:type="spellStart"/>
            <w:r>
              <w:t>DataCenter</w:t>
            </w:r>
            <w:proofErr w:type="spellEnd"/>
          </w:p>
        </w:tc>
        <w:tc>
          <w:tcPr>
            <w:tcW w:w="4921" w:type="dxa"/>
          </w:tcPr>
          <w:p w14:paraId="5675C7E0" w14:textId="36AEA620" w:rsidR="00A52DBD" w:rsidRDefault="00A52DBD" w:rsidP="0061321C">
            <w:pPr>
              <w:cnfStyle w:val="000000000000" w:firstRow="0" w:lastRow="0" w:firstColumn="0" w:lastColumn="0" w:oddVBand="0" w:evenVBand="0" w:oddHBand="0" w:evenHBand="0" w:firstRowFirstColumn="0" w:firstRowLastColumn="0" w:lastRowFirstColumn="0" w:lastRowLastColumn="0"/>
            </w:pPr>
            <w:proofErr w:type="spellStart"/>
            <w:r>
              <w:t>Super</w:t>
            </w:r>
            <w:ins w:id="1731" w:author="Dustin Clifford" w:date="2018-06-30T16:18:00Z">
              <w:r w:rsidR="009F78B3">
                <w:t>Day</w:t>
              </w:r>
            </w:ins>
            <w:proofErr w:type="spellEnd"/>
            <w:del w:id="1732" w:author="Dustin Clifford" w:date="2018-06-30T16:18:00Z">
              <w:r w:rsidDel="009F78B3">
                <w:delText>Trip</w:delText>
              </w:r>
            </w:del>
          </w:p>
        </w:tc>
      </w:tr>
      <w:tr w:rsidR="00A52DBD" w14:paraId="37604F9D" w14:textId="77777777" w:rsidTr="0061321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2D29F9CF" w14:textId="77777777" w:rsidR="00A52DBD" w:rsidRDefault="00A52DBD" w:rsidP="0061321C">
            <w:r>
              <w:t>Owner</w:t>
            </w:r>
          </w:p>
        </w:tc>
        <w:tc>
          <w:tcPr>
            <w:tcW w:w="4921" w:type="dxa"/>
          </w:tcPr>
          <w:p w14:paraId="3E615756"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Sam Khan</w:t>
            </w:r>
          </w:p>
        </w:tc>
      </w:tr>
      <w:tr w:rsidR="00D15C9E" w14:paraId="507EF519" w14:textId="77777777" w:rsidTr="0061321C">
        <w:trPr>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04DB1DEB" w14:textId="77777777" w:rsidR="00D15C9E" w:rsidRDefault="00D15C9E" w:rsidP="00D15C9E">
            <w:r>
              <w:t>Process</w:t>
            </w:r>
          </w:p>
        </w:tc>
        <w:tc>
          <w:tcPr>
            <w:tcW w:w="4921" w:type="dxa"/>
          </w:tcPr>
          <w:p w14:paraId="25D0BD2C" w14:textId="77777777" w:rsidR="00D15C9E" w:rsidRDefault="00D15C9E" w:rsidP="00D15C9E">
            <w:pPr>
              <w:cnfStyle w:val="000000000000" w:firstRow="0" w:lastRow="0" w:firstColumn="0" w:lastColumn="0" w:oddVBand="0" w:evenVBand="0" w:oddHBand="0" w:evenHBand="0" w:firstRowFirstColumn="0" w:firstRowLastColumn="0" w:lastRowFirstColumn="0" w:lastRowLastColumn="0"/>
              <w:rPr>
                <w:ins w:id="1733" w:author="Dustin Clifford [2]" w:date="2018-08-20T08:31:00Z"/>
              </w:rPr>
            </w:pPr>
            <w:ins w:id="1734" w:author="Dustin Clifford [2]" w:date="2018-08-20T08:31:00Z">
              <w:r>
                <w:t xml:space="preserve">The calculations for the regional models are currently performed entirely within the </w:t>
              </w:r>
              <w:proofErr w:type="spellStart"/>
              <w:r>
                <w:t>SuperDay</w:t>
              </w:r>
              <w:proofErr w:type="spellEnd"/>
              <w:r>
                <w:t xml:space="preserve"> data-center. The resulting values will be put into a CSV file.</w:t>
              </w:r>
            </w:ins>
          </w:p>
          <w:p w14:paraId="53F6047E" w14:textId="77777777" w:rsidR="00D15C9E" w:rsidRDefault="00D15C9E" w:rsidP="00D15C9E">
            <w:pPr>
              <w:cnfStyle w:val="000000000000" w:firstRow="0" w:lastRow="0" w:firstColumn="0" w:lastColumn="0" w:oddVBand="0" w:evenVBand="0" w:oddHBand="0" w:evenHBand="0" w:firstRowFirstColumn="0" w:firstRowLastColumn="0" w:lastRowFirstColumn="0" w:lastRowLastColumn="0"/>
              <w:rPr>
                <w:ins w:id="1735" w:author="Dustin Clifford [2]" w:date="2018-08-20T08:31:00Z"/>
              </w:rPr>
            </w:pPr>
            <w:ins w:id="1736" w:author="Dustin Clifford [2]" w:date="2018-08-20T08:31:00Z">
              <w:r>
                <w:lastRenderedPageBreak/>
                <w:t xml:space="preserve">The CSV file will be into the Azure Blob Store. After this the Azure Data Factory (ADF) will process the records in the CSV and place the Customer Value records onto the Data Pipeline. </w:t>
              </w:r>
            </w:ins>
          </w:p>
          <w:p w14:paraId="201748DE" w14:textId="77777777" w:rsidR="00D15C9E" w:rsidRDefault="00D15C9E" w:rsidP="00D15C9E">
            <w:pPr>
              <w:cnfStyle w:val="000000000000" w:firstRow="0" w:lastRow="0" w:firstColumn="0" w:lastColumn="0" w:oddVBand="0" w:evenVBand="0" w:oddHBand="0" w:evenHBand="0" w:firstRowFirstColumn="0" w:firstRowLastColumn="0" w:lastRowFirstColumn="0" w:lastRowLastColumn="0"/>
              <w:rPr>
                <w:ins w:id="1737" w:author="Dustin Clifford [2]" w:date="2018-08-20T08:31:00Z"/>
              </w:rPr>
            </w:pPr>
            <w:ins w:id="1738" w:author="Dustin Clifford [2]" w:date="2018-08-20T08:31:00Z">
              <w:r>
                <w:t>The ADF will ensure that processed files are archived appropriately. The number of files to be archived will be configurable. The archived files will be available for use in troubleshooting and/or recovery.</w:t>
              </w:r>
            </w:ins>
          </w:p>
          <w:p w14:paraId="651778B7" w14:textId="38532020" w:rsidR="00D15C9E" w:rsidRDefault="00D15C9E" w:rsidP="00D15C9E">
            <w:pPr>
              <w:cnfStyle w:val="000000000000" w:firstRow="0" w:lastRow="0" w:firstColumn="0" w:lastColumn="0" w:oddVBand="0" w:evenVBand="0" w:oddHBand="0" w:evenHBand="0" w:firstRowFirstColumn="0" w:firstRowLastColumn="0" w:lastRowFirstColumn="0" w:lastRowLastColumn="0"/>
            </w:pPr>
            <w:ins w:id="1739" w:author="Dustin Clifford [2]" w:date="2018-08-20T08:31:00Z">
              <w:r>
                <w:t>Information Management will, also, be able to reproduce the latest file on demand should there be a need to recover customer values quickly.</w:t>
              </w:r>
            </w:ins>
            <w:del w:id="1740" w:author="Dustin Clifford [2]" w:date="2018-08-20T08:31:00Z">
              <w:r w:rsidDel="008D26D4">
                <w:delText>The calculations for the regional models are currently performed entirely within the SuperTrip data-center. This makes it sensible for GSE to obtain these values from here as well.</w:delText>
              </w:r>
            </w:del>
          </w:p>
        </w:tc>
      </w:tr>
    </w:tbl>
    <w:p w14:paraId="318D9A26" w14:textId="77777777" w:rsidR="00A52DBD" w:rsidRPr="007A48B3" w:rsidRDefault="00A52DBD" w:rsidP="00A52DBD">
      <w:pPr>
        <w:jc w:val="center"/>
      </w:pPr>
    </w:p>
    <w:p w14:paraId="27120C9A" w14:textId="6FBB3CA9" w:rsidR="009D4CA0" w:rsidRDefault="009D4CA0" w:rsidP="00A52DBD">
      <w:pPr>
        <w:pStyle w:val="Heading4"/>
        <w:rPr>
          <w:ins w:id="1741" w:author="Dustin Clifford" w:date="2018-08-20T08:34:00Z"/>
        </w:rPr>
      </w:pPr>
      <w:ins w:id="1742" w:author="Dustin Clifford" w:date="2018-08-20T08:34:00Z">
        <w:r>
          <w:t xml:space="preserve">CSV Input </w:t>
        </w:r>
      </w:ins>
    </w:p>
    <w:p w14:paraId="5D55BAA9" w14:textId="77777777" w:rsidR="00632C5B" w:rsidRDefault="00632C5B" w:rsidP="00632C5B">
      <w:pPr>
        <w:rPr>
          <w:ins w:id="1743" w:author="Dustin Clifford" w:date="2018-08-20T08:34:00Z"/>
        </w:rPr>
      </w:pPr>
      <w:ins w:id="1744" w:author="Dustin Clifford" w:date="2018-08-20T08:34:00Z">
        <w:r>
          <w:t xml:space="preserve">Customer Value will be presented for deliver to the customer by creating a CSV file. This file will be created by the processes of the Information Management team and uploaded to the appropriate place in the Azure Blob Store. </w:t>
        </w:r>
      </w:ins>
    </w:p>
    <w:p w14:paraId="3CE6BF75" w14:textId="77777777" w:rsidR="00632C5B" w:rsidRPr="00F909BF" w:rsidRDefault="00632C5B" w:rsidP="00632C5B">
      <w:pPr>
        <w:rPr>
          <w:ins w:id="1745" w:author="Dustin Clifford" w:date="2018-08-20T08:34:00Z"/>
        </w:rPr>
      </w:pPr>
      <w:ins w:id="1746" w:author="Dustin Clifford" w:date="2018-08-20T08:34:00Z">
        <w:r>
          <w:t>Once in the Blob Store, Azure Data Factory will detect the presence of a new file in the landing location. Azure Data Factory will then kick-off an Apache Spark process (Kafka Producer) that will place the Customer Valuations onto the Data Pipeline. The Kafka Consumer will then make the Customer Valuation available for consumption by MGM systems interested in Customer Valuation via the Customer Value Service.</w:t>
        </w:r>
      </w:ins>
    </w:p>
    <w:p w14:paraId="7B4BD214" w14:textId="77777777" w:rsidR="00632C5B" w:rsidRDefault="00632C5B" w:rsidP="00632C5B">
      <w:pPr>
        <w:keepNext/>
        <w:jc w:val="center"/>
        <w:rPr>
          <w:ins w:id="1747" w:author="Dustin Clifford" w:date="2018-08-20T08:34:00Z"/>
        </w:rPr>
      </w:pPr>
      <w:ins w:id="1748" w:author="Dustin Clifford" w:date="2018-08-20T08:34:00Z">
        <w:r>
          <w:rPr>
            <w:noProof/>
          </w:rPr>
          <w:drawing>
            <wp:inline distT="0" distB="0" distL="0" distR="0" wp14:anchorId="446EC861" wp14:editId="690A18C9">
              <wp:extent cx="5943600" cy="1421130"/>
              <wp:effectExtent l="0" t="0" r="0" b="7620"/>
              <wp:docPr id="6" name="Picture 6"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Valuation File Process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ins>
    </w:p>
    <w:p w14:paraId="7D13073E" w14:textId="0588E375" w:rsidR="009D4CA0" w:rsidRPr="00F60366" w:rsidRDefault="00632C5B">
      <w:pPr>
        <w:pStyle w:val="Caption"/>
        <w:rPr>
          <w:ins w:id="1749" w:author="Dustin Clifford" w:date="2018-08-20T08:34:00Z"/>
        </w:rPr>
        <w:pPrChange w:id="1750" w:author="Dustin Clifford" w:date="2018-08-20T08:34:00Z">
          <w:pPr>
            <w:pStyle w:val="Heading4"/>
          </w:pPr>
        </w:pPrChange>
      </w:pPr>
      <w:ins w:id="1751" w:author="Dustin Clifford" w:date="2018-08-20T08:34:00Z">
        <w:r>
          <w:t xml:space="preserve">Figure </w:t>
        </w:r>
      </w:ins>
      <w:ins w:id="1752" w:author="Dustin Clifford" w:date="2018-08-20T08:36:00Z">
        <w:r w:rsidR="00A972E3">
          <w:t>6</w:t>
        </w:r>
      </w:ins>
      <w:ins w:id="1753" w:author="Dustin Clifford" w:date="2018-08-20T08:34:00Z">
        <w:r>
          <w:t xml:space="preserve"> - Regional Customer Valuation Input Flow</w:t>
        </w:r>
      </w:ins>
    </w:p>
    <w:p w14:paraId="205F6405" w14:textId="493F93B3" w:rsidR="00A52DBD" w:rsidRPr="003F0366" w:rsidRDefault="007B1092" w:rsidP="00A52DBD">
      <w:pPr>
        <w:pStyle w:val="Heading4"/>
      </w:pPr>
      <w:ins w:id="1754" w:author="Dustin Clifford" w:date="2018-08-20T08:30:00Z">
        <w:r>
          <w:t>CSV Specification</w:t>
        </w:r>
      </w:ins>
      <w:del w:id="1755" w:author="Dustin Clifford" w:date="2018-08-20T08:30:00Z">
        <w:r w:rsidR="00A52DBD" w:rsidDel="007B1092">
          <w:delText>Schema</w:delText>
        </w:r>
      </w:del>
    </w:p>
    <w:p w14:paraId="068CE0D9" w14:textId="7D1D2D0A" w:rsidR="00A52DBD" w:rsidDel="007B1092" w:rsidRDefault="00D514E8">
      <w:pPr>
        <w:rPr>
          <w:del w:id="1756" w:author="Dustin Clifford" w:date="2018-08-20T08:30:00Z"/>
        </w:rPr>
        <w:pPrChange w:id="1757" w:author="Dustin Clifford" w:date="2018-08-20T08:31:00Z">
          <w:pPr>
            <w:jc w:val="center"/>
          </w:pPr>
        </w:pPrChange>
      </w:pPr>
      <w:del w:id="1758" w:author="Dustin Clifford" w:date="2018-08-20T08:30:00Z">
        <w:r w:rsidRPr="00D514E8" w:rsidDel="007B1092">
          <w:rPr>
            <w:noProof/>
          </w:rPr>
          <w:lastRenderedPageBreak/>
          <w:drawing>
            <wp:inline distT="0" distB="0" distL="0" distR="0" wp14:anchorId="63E144FF" wp14:editId="12AC7550">
              <wp:extent cx="485775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2714625"/>
                      </a:xfrm>
                      <a:prstGeom prst="rect">
                        <a:avLst/>
                      </a:prstGeom>
                      <a:noFill/>
                      <a:ln>
                        <a:noFill/>
                      </a:ln>
                    </pic:spPr>
                  </pic:pic>
                </a:graphicData>
              </a:graphic>
            </wp:inline>
          </w:drawing>
        </w:r>
      </w:del>
    </w:p>
    <w:p w14:paraId="659A8DD1" w14:textId="1D53F6E0" w:rsidR="00A52DBD" w:rsidRDefault="00A52DBD">
      <w:pPr>
        <w:pPrChange w:id="1759" w:author="Dustin Clifford" w:date="2018-08-20T08:31:00Z">
          <w:pPr>
            <w:pStyle w:val="Caption"/>
            <w:jc w:val="center"/>
          </w:pPr>
        </w:pPrChange>
      </w:pPr>
      <w:del w:id="1760" w:author="Dustin Clifford" w:date="2018-08-20T08:30:00Z">
        <w:r w:rsidDel="007B1092">
          <w:delText xml:space="preserve">Figure </w:delText>
        </w:r>
        <w:r w:rsidR="007F1D6A" w:rsidDel="007B1092">
          <w:delText>6</w:delText>
        </w:r>
        <w:r w:rsidDel="007B1092">
          <w:delText xml:space="preserve"> - Regional Schema</w:delText>
        </w:r>
      </w:del>
    </w:p>
    <w:p w14:paraId="5612F1A8" w14:textId="79AECF72" w:rsidR="00AA3ABA" w:rsidRDefault="00AA3ABA" w:rsidP="00AA3ABA">
      <w:pPr>
        <w:pStyle w:val="Caption"/>
        <w:keepNext/>
      </w:pPr>
      <w:bookmarkStart w:id="1761" w:name="_Toc515564937"/>
      <w:bookmarkStart w:id="1762" w:name="_Toc522520089"/>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6</w:t>
      </w:r>
      <w:r w:rsidR="00C3183A">
        <w:rPr>
          <w:noProof/>
        </w:rPr>
        <w:fldChar w:fldCharType="end"/>
      </w:r>
      <w:r>
        <w:t xml:space="preserve"> - Regional Valuation Schema Description</w:t>
      </w:r>
      <w:bookmarkEnd w:id="1761"/>
      <w:bookmarkEnd w:id="1762"/>
    </w:p>
    <w:tbl>
      <w:tblPr>
        <w:tblStyle w:val="GridTable4-Accent5"/>
        <w:tblW w:w="0" w:type="auto"/>
        <w:tblLook w:val="04A0" w:firstRow="1" w:lastRow="0" w:firstColumn="1" w:lastColumn="0" w:noHBand="0" w:noVBand="1"/>
      </w:tblPr>
      <w:tblGrid>
        <w:gridCol w:w="3116"/>
        <w:gridCol w:w="3117"/>
        <w:gridCol w:w="3117"/>
      </w:tblGrid>
      <w:tr w:rsidR="00A52DBD" w14:paraId="403F8868" w14:textId="77777777" w:rsidTr="00613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3F7279" w14:textId="77777777" w:rsidR="00A52DBD" w:rsidRDefault="00A52DBD" w:rsidP="0061321C">
            <w:pPr>
              <w:jc w:val="center"/>
            </w:pPr>
            <w:r>
              <w:t>Column Name</w:t>
            </w:r>
          </w:p>
        </w:tc>
        <w:tc>
          <w:tcPr>
            <w:tcW w:w="3117" w:type="dxa"/>
          </w:tcPr>
          <w:p w14:paraId="1E178D36" w14:textId="77777777" w:rsidR="00A52DBD" w:rsidRDefault="00A52DBD" w:rsidP="0061321C">
            <w:pPr>
              <w:jc w:val="center"/>
              <w:cnfStyle w:val="100000000000" w:firstRow="1" w:lastRow="0" w:firstColumn="0" w:lastColumn="0" w:oddVBand="0" w:evenVBand="0" w:oddHBand="0" w:evenHBand="0" w:firstRowFirstColumn="0" w:firstRowLastColumn="0" w:lastRowFirstColumn="0" w:lastRowLastColumn="0"/>
            </w:pPr>
            <w:r>
              <w:t>Column Type</w:t>
            </w:r>
          </w:p>
        </w:tc>
        <w:tc>
          <w:tcPr>
            <w:tcW w:w="3117" w:type="dxa"/>
          </w:tcPr>
          <w:p w14:paraId="089110D6" w14:textId="77777777" w:rsidR="00A52DBD" w:rsidRDefault="00A52DBD" w:rsidP="0061321C">
            <w:pPr>
              <w:jc w:val="center"/>
              <w:cnfStyle w:val="100000000000" w:firstRow="1" w:lastRow="0" w:firstColumn="0" w:lastColumn="0" w:oddVBand="0" w:evenVBand="0" w:oddHBand="0" w:evenHBand="0" w:firstRowFirstColumn="0" w:firstRowLastColumn="0" w:lastRowFirstColumn="0" w:lastRowLastColumn="0"/>
            </w:pPr>
            <w:r>
              <w:t>Column Description</w:t>
            </w:r>
          </w:p>
        </w:tc>
      </w:tr>
      <w:tr w:rsidR="00D514E8" w14:paraId="3D84C667" w14:textId="77777777" w:rsidTr="0061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DCA743" w14:textId="228A12C6" w:rsidR="00D514E8" w:rsidRDefault="00654B51" w:rsidP="0061321C">
            <w:pPr>
              <w:jc w:val="center"/>
            </w:pPr>
            <w:r>
              <w:t>CCID</w:t>
            </w:r>
          </w:p>
        </w:tc>
        <w:tc>
          <w:tcPr>
            <w:tcW w:w="3117" w:type="dxa"/>
          </w:tcPr>
          <w:p w14:paraId="7709971E" w14:textId="45AC97DE" w:rsidR="00D514E8" w:rsidRDefault="00654B51"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3117" w:type="dxa"/>
          </w:tcPr>
          <w:p w14:paraId="45F75BAD" w14:textId="586A68C6" w:rsidR="00D514E8" w:rsidRDefault="00654B51" w:rsidP="0061321C">
            <w:pPr>
              <w:cnfStyle w:val="000000100000" w:firstRow="0" w:lastRow="0" w:firstColumn="0" w:lastColumn="0" w:oddVBand="0" w:evenVBand="0" w:oddHBand="1" w:evenHBand="0" w:firstRowFirstColumn="0" w:firstRowLastColumn="0" w:lastRowFirstColumn="0" w:lastRowLastColumn="0"/>
            </w:pPr>
            <w:r>
              <w:t xml:space="preserve">The Corporate Customer ID is a correlation ID used across MGM systems. This value can have multiple associated </w:t>
            </w:r>
            <w:proofErr w:type="spellStart"/>
            <w:r>
              <w:t>MLife</w:t>
            </w:r>
            <w:proofErr w:type="spellEnd"/>
            <w:r>
              <w:t xml:space="preserve"> Numbers.</w:t>
            </w:r>
          </w:p>
        </w:tc>
      </w:tr>
      <w:tr w:rsidR="00A52DBD" w14:paraId="3ED6CD65" w14:textId="77777777" w:rsidTr="0061321C">
        <w:tc>
          <w:tcPr>
            <w:cnfStyle w:val="001000000000" w:firstRow="0" w:lastRow="0" w:firstColumn="1" w:lastColumn="0" w:oddVBand="0" w:evenVBand="0" w:oddHBand="0" w:evenHBand="0" w:firstRowFirstColumn="0" w:firstRowLastColumn="0" w:lastRowFirstColumn="0" w:lastRowLastColumn="0"/>
            <w:tcW w:w="3116" w:type="dxa"/>
          </w:tcPr>
          <w:p w14:paraId="6060CD21" w14:textId="77777777" w:rsidR="00A52DBD" w:rsidRDefault="00A52DBD" w:rsidP="0061321C">
            <w:pPr>
              <w:jc w:val="center"/>
            </w:pPr>
            <w:r>
              <w:t>MLIFE_NUMBER</w:t>
            </w:r>
          </w:p>
        </w:tc>
        <w:tc>
          <w:tcPr>
            <w:tcW w:w="3117" w:type="dxa"/>
          </w:tcPr>
          <w:p w14:paraId="7CAA5289" w14:textId="77777777" w:rsidR="00A52DBD" w:rsidRDefault="00A52DBD"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3117" w:type="dxa"/>
          </w:tcPr>
          <w:p w14:paraId="6003DE51"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 xml:space="preserve">The </w:t>
            </w:r>
            <w:proofErr w:type="spellStart"/>
            <w:r>
              <w:t>MLife</w:t>
            </w:r>
            <w:proofErr w:type="spellEnd"/>
            <w:r>
              <w:t xml:space="preserve"> number for the customer whose value we are expressing. </w:t>
            </w:r>
          </w:p>
          <w:p w14:paraId="2D2D5306" w14:textId="6867860F" w:rsidR="00654B51" w:rsidRDefault="00654B51" w:rsidP="0061321C">
            <w:pPr>
              <w:cnfStyle w:val="000000000000" w:firstRow="0" w:lastRow="0" w:firstColumn="0" w:lastColumn="0" w:oddVBand="0" w:evenVBand="0" w:oddHBand="0" w:evenHBand="0" w:firstRowFirstColumn="0" w:firstRowLastColumn="0" w:lastRowFirstColumn="0" w:lastRowLastColumn="0"/>
            </w:pPr>
            <w:r>
              <w:t xml:space="preserve">This value is not required to be present (so we can </w:t>
            </w:r>
            <w:r w:rsidR="002C69FC">
              <w:t xml:space="preserve">still store value for customers not enrolled in </w:t>
            </w:r>
            <w:proofErr w:type="spellStart"/>
            <w:r w:rsidR="002C69FC">
              <w:t>MLife</w:t>
            </w:r>
            <w:proofErr w:type="spellEnd"/>
            <w:r w:rsidR="002C69FC">
              <w:t>) but should be set to -1 in this case.</w:t>
            </w:r>
          </w:p>
        </w:tc>
      </w:tr>
      <w:tr w:rsidR="00A52DBD" w14:paraId="64FA34BB" w14:textId="77777777" w:rsidTr="0061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9268B8" w14:textId="77777777" w:rsidR="00A52DBD" w:rsidRDefault="00A52DBD" w:rsidP="0061321C">
            <w:pPr>
              <w:jc w:val="center"/>
            </w:pPr>
            <w:r>
              <w:t>PROPERTY_ID</w:t>
            </w:r>
          </w:p>
        </w:tc>
        <w:tc>
          <w:tcPr>
            <w:tcW w:w="3117" w:type="dxa"/>
          </w:tcPr>
          <w:p w14:paraId="78C82A31" w14:textId="77777777" w:rsidR="00A52DBD" w:rsidRDefault="00A52DBD"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3117" w:type="dxa"/>
          </w:tcPr>
          <w:p w14:paraId="3207815A"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The Opera property ID of the property to which this value is applicable.</w:t>
            </w:r>
          </w:p>
        </w:tc>
      </w:tr>
      <w:tr w:rsidR="00A52DBD" w14:paraId="3304D652" w14:textId="77777777" w:rsidTr="0061321C">
        <w:tc>
          <w:tcPr>
            <w:cnfStyle w:val="001000000000" w:firstRow="0" w:lastRow="0" w:firstColumn="1" w:lastColumn="0" w:oddVBand="0" w:evenVBand="0" w:oddHBand="0" w:evenHBand="0" w:firstRowFirstColumn="0" w:firstRowLastColumn="0" w:lastRowFirstColumn="0" w:lastRowLastColumn="0"/>
            <w:tcW w:w="3116" w:type="dxa"/>
          </w:tcPr>
          <w:p w14:paraId="6DC5DE5F" w14:textId="77777777" w:rsidR="00A52DBD" w:rsidRDefault="00A52DBD" w:rsidP="0061321C">
            <w:pPr>
              <w:jc w:val="center"/>
            </w:pPr>
            <w:r>
              <w:t>DATE_CALC</w:t>
            </w:r>
          </w:p>
        </w:tc>
        <w:tc>
          <w:tcPr>
            <w:tcW w:w="3117" w:type="dxa"/>
          </w:tcPr>
          <w:p w14:paraId="5AF0C6B1" w14:textId="77777777" w:rsidR="00A52DBD" w:rsidRDefault="00A52DBD" w:rsidP="0061321C">
            <w:pPr>
              <w:jc w:val="center"/>
              <w:cnfStyle w:val="000000000000" w:firstRow="0" w:lastRow="0" w:firstColumn="0" w:lastColumn="0" w:oddVBand="0" w:evenVBand="0" w:oddHBand="0" w:evenHBand="0" w:firstRowFirstColumn="0" w:firstRowLastColumn="0" w:lastRowFirstColumn="0" w:lastRowLastColumn="0"/>
            </w:pPr>
            <w:r>
              <w:t>TIMESTAMP WITH TIMEZONE</w:t>
            </w:r>
          </w:p>
        </w:tc>
        <w:tc>
          <w:tcPr>
            <w:tcW w:w="3117" w:type="dxa"/>
          </w:tcPr>
          <w:p w14:paraId="62034898"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The time at which this value was calculated. This field will be used to determine which customer values have been inserted since customer values were last processed by the GSE.</w:t>
            </w:r>
          </w:p>
        </w:tc>
      </w:tr>
      <w:tr w:rsidR="00A52DBD" w14:paraId="481ECBCC" w14:textId="77777777" w:rsidTr="0061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9EDF3B" w14:textId="77777777" w:rsidR="00A52DBD" w:rsidRDefault="00A52DBD" w:rsidP="0061321C">
            <w:pPr>
              <w:jc w:val="center"/>
            </w:pPr>
            <w:r>
              <w:t>DOMINANT_PLAY</w:t>
            </w:r>
          </w:p>
        </w:tc>
        <w:tc>
          <w:tcPr>
            <w:tcW w:w="3117" w:type="dxa"/>
          </w:tcPr>
          <w:p w14:paraId="78E6B34C" w14:textId="77777777" w:rsidR="00A52DBD" w:rsidRDefault="00A52DBD" w:rsidP="0061321C">
            <w:pPr>
              <w:jc w:val="center"/>
              <w:cnfStyle w:val="000000100000" w:firstRow="0" w:lastRow="0" w:firstColumn="0" w:lastColumn="0" w:oddVBand="0" w:evenVBand="0" w:oddHBand="1" w:evenHBand="0" w:firstRowFirstColumn="0" w:firstRowLastColumn="0" w:lastRowFirstColumn="0" w:lastRowLastColumn="0"/>
            </w:pPr>
            <w:r>
              <w:t>VARCHAR</w:t>
            </w:r>
          </w:p>
        </w:tc>
        <w:tc>
          <w:tcPr>
            <w:tcW w:w="3117" w:type="dxa"/>
          </w:tcPr>
          <w:p w14:paraId="457954C8"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 xml:space="preserve">Dominant Play is an indicator of the customers preferred play. This is used to determine which Booking </w:t>
            </w:r>
            <w:r>
              <w:lastRenderedPageBreak/>
              <w:t>Limits should be applied to the customer.</w:t>
            </w:r>
          </w:p>
          <w:p w14:paraId="5AB66554"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Supported Values:</w:t>
            </w:r>
          </w:p>
          <w:p w14:paraId="225A3E34" w14:textId="77777777" w:rsidR="00A52DBD" w:rsidRDefault="00A52DBD"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SLOTS: Slots is </w:t>
            </w:r>
            <w:proofErr w:type="gramStart"/>
            <w:r>
              <w:t>this customers</w:t>
            </w:r>
            <w:proofErr w:type="gramEnd"/>
            <w:r>
              <w:t xml:space="preserve"> dominant play</w:t>
            </w:r>
          </w:p>
          <w:p w14:paraId="7B111FF0" w14:textId="77777777" w:rsidR="00A52DBD" w:rsidRDefault="00A52DBD"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POKER: Poker is </w:t>
            </w:r>
            <w:proofErr w:type="gramStart"/>
            <w:r>
              <w:t>this customers</w:t>
            </w:r>
            <w:proofErr w:type="gramEnd"/>
            <w:r>
              <w:t xml:space="preserve"> dominant play</w:t>
            </w:r>
          </w:p>
          <w:p w14:paraId="5B032C3A" w14:textId="77777777" w:rsidR="00A52DBD" w:rsidRDefault="00A52DBD"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TABLE: This customer prefers to play table games</w:t>
            </w:r>
          </w:p>
          <w:p w14:paraId="23C49898" w14:textId="77777777" w:rsidR="00A52DBD" w:rsidRDefault="00A52DBD"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GENERAL: The valuation for this customer does not consider gaming</w:t>
            </w:r>
          </w:p>
        </w:tc>
      </w:tr>
      <w:tr w:rsidR="00A52DBD" w14:paraId="6703A4A1" w14:textId="77777777" w:rsidTr="0061321C">
        <w:tc>
          <w:tcPr>
            <w:cnfStyle w:val="001000000000" w:firstRow="0" w:lastRow="0" w:firstColumn="1" w:lastColumn="0" w:oddVBand="0" w:evenVBand="0" w:oddHBand="0" w:evenHBand="0" w:firstRowFirstColumn="0" w:firstRowLastColumn="0" w:lastRowFirstColumn="0" w:lastRowLastColumn="0"/>
            <w:tcW w:w="3116" w:type="dxa"/>
          </w:tcPr>
          <w:p w14:paraId="607D1D03" w14:textId="77777777" w:rsidR="00A52DBD" w:rsidRDefault="00A52DBD" w:rsidP="0061321C">
            <w:pPr>
              <w:jc w:val="center"/>
            </w:pPr>
            <w:r>
              <w:lastRenderedPageBreak/>
              <w:t>POWER_RANK</w:t>
            </w:r>
          </w:p>
        </w:tc>
        <w:tc>
          <w:tcPr>
            <w:tcW w:w="3117" w:type="dxa"/>
          </w:tcPr>
          <w:p w14:paraId="3ACED601" w14:textId="77777777" w:rsidR="00A52DBD" w:rsidRDefault="00A52DBD"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3117" w:type="dxa"/>
          </w:tcPr>
          <w:p w14:paraId="2BF4BD01"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 xml:space="preserve">This number indicates the rank of the customer to be used in matching programs during </w:t>
            </w:r>
            <w:proofErr w:type="gramStart"/>
            <w:r>
              <w:t>rank based</w:t>
            </w:r>
            <w:proofErr w:type="gramEnd"/>
            <w:r>
              <w:t xml:space="preserve"> pricing.</w:t>
            </w:r>
          </w:p>
        </w:tc>
      </w:tr>
      <w:tr w:rsidR="00A52DBD" w14:paraId="3F920CA4" w14:textId="77777777" w:rsidTr="0061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CFA974" w14:textId="77777777" w:rsidR="00A52DBD" w:rsidRDefault="00A52DBD" w:rsidP="0061321C">
            <w:pPr>
              <w:jc w:val="center"/>
            </w:pPr>
            <w:r>
              <w:t>POWER_VALUE</w:t>
            </w:r>
          </w:p>
        </w:tc>
        <w:tc>
          <w:tcPr>
            <w:tcW w:w="3117" w:type="dxa"/>
          </w:tcPr>
          <w:p w14:paraId="66A48F5F" w14:textId="77777777" w:rsidR="00A52DBD" w:rsidRDefault="00A52DBD"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3117" w:type="dxa"/>
          </w:tcPr>
          <w:p w14:paraId="521D0D3F"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This is the value calculated by the regionals. This value is used by regionals in creating the POWER_RANK.</w:t>
            </w:r>
          </w:p>
        </w:tc>
      </w:tr>
      <w:tr w:rsidR="00A52DBD" w14:paraId="7F2B45AA" w14:textId="77777777" w:rsidTr="0061321C">
        <w:tc>
          <w:tcPr>
            <w:cnfStyle w:val="001000000000" w:firstRow="0" w:lastRow="0" w:firstColumn="1" w:lastColumn="0" w:oddVBand="0" w:evenVBand="0" w:oddHBand="0" w:evenHBand="0" w:firstRowFirstColumn="0" w:firstRowLastColumn="0" w:lastRowFirstColumn="0" w:lastRowLastColumn="0"/>
            <w:tcW w:w="3116" w:type="dxa"/>
          </w:tcPr>
          <w:p w14:paraId="60FBD8DA" w14:textId="77777777" w:rsidR="00A52DBD" w:rsidRDefault="00A52DBD" w:rsidP="0061321C">
            <w:pPr>
              <w:jc w:val="center"/>
            </w:pPr>
            <w:r>
              <w:t>CARD_TIER</w:t>
            </w:r>
          </w:p>
        </w:tc>
        <w:tc>
          <w:tcPr>
            <w:tcW w:w="3117" w:type="dxa"/>
          </w:tcPr>
          <w:p w14:paraId="38BB04E7" w14:textId="77777777" w:rsidR="00A52DBD" w:rsidRDefault="00A52DBD" w:rsidP="0061321C">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79B7E65C"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The card tier for this customer.</w:t>
            </w:r>
          </w:p>
          <w:p w14:paraId="1F0D4C76"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Values:</w:t>
            </w:r>
          </w:p>
          <w:p w14:paraId="5C3B1A37"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SAPPHIRE</w:t>
            </w:r>
          </w:p>
          <w:p w14:paraId="62699788"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GOLD</w:t>
            </w:r>
          </w:p>
          <w:p w14:paraId="07E7174C"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NOIR</w:t>
            </w:r>
          </w:p>
          <w:p w14:paraId="47757EBF"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PEARL</w:t>
            </w:r>
          </w:p>
          <w:p w14:paraId="018C51D0"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PLATINUM</w:t>
            </w:r>
          </w:p>
        </w:tc>
      </w:tr>
    </w:tbl>
    <w:p w14:paraId="44C81F44" w14:textId="481EAED2" w:rsidR="00167A10" w:rsidRDefault="00167A10" w:rsidP="00C8159E">
      <w:r>
        <w:t xml:space="preserve">In the future, this pipeline can and will be used to take information like this and </w:t>
      </w:r>
      <w:r w:rsidR="00273ABD">
        <w:t>update other destinations like Patron, Opera and more.</w:t>
      </w:r>
    </w:p>
    <w:p w14:paraId="5C259B76" w14:textId="263233AC" w:rsidR="00E360A4" w:rsidRPr="00E360A4" w:rsidRDefault="00E360A4" w:rsidP="00C8159E">
      <w:pPr>
        <w:rPr>
          <w:b/>
        </w:rPr>
      </w:pPr>
      <w:r>
        <w:rPr>
          <w:b/>
        </w:rPr>
        <w:t xml:space="preserve">Requirements Covered: </w:t>
      </w:r>
      <w:hyperlink w:anchor="Req1" w:history="1">
        <w:r w:rsidR="00C93B63" w:rsidRPr="00C93B63">
          <w:rPr>
            <w:rStyle w:val="Hyperlink"/>
            <w:b/>
          </w:rPr>
          <w:t>Req1</w:t>
        </w:r>
      </w:hyperlink>
      <w:r w:rsidR="00C93B63">
        <w:rPr>
          <w:b/>
        </w:rPr>
        <w:t xml:space="preserve">, </w:t>
      </w:r>
      <w:hyperlink w:anchor="Req2" w:history="1">
        <w:r w:rsidR="00C93B63" w:rsidRPr="00C93B63">
          <w:rPr>
            <w:rStyle w:val="Hyperlink"/>
            <w:b/>
          </w:rPr>
          <w:t>Req2</w:t>
        </w:r>
      </w:hyperlink>
    </w:p>
    <w:p w14:paraId="492C2EF4" w14:textId="1CD96CE1" w:rsidR="00054D23" w:rsidRDefault="003E38EE" w:rsidP="00054D23">
      <w:pPr>
        <w:pStyle w:val="Heading1"/>
      </w:pPr>
      <w:bookmarkStart w:id="1763" w:name="_Toc522520071"/>
      <w:r>
        <w:t>Product Updates</w:t>
      </w:r>
      <w:bookmarkEnd w:id="1763"/>
    </w:p>
    <w:p w14:paraId="5C32A8B6" w14:textId="081074A4" w:rsidR="003E38EE" w:rsidRDefault="00E97183" w:rsidP="00E97183">
      <w:pPr>
        <w:pStyle w:val="Heading2"/>
      </w:pPr>
      <w:bookmarkStart w:id="1764" w:name="_Toc522520072"/>
      <w:r>
        <w:t>P</w:t>
      </w:r>
      <w:r w:rsidR="00AC2DBD">
        <w:t>latform Updates</w:t>
      </w:r>
      <w:bookmarkEnd w:id="1764"/>
    </w:p>
    <w:p w14:paraId="7A576AE7" w14:textId="5A7D1CC8" w:rsidR="00AC2DBD" w:rsidRDefault="00AC2DBD" w:rsidP="00AC2DBD">
      <w:pPr>
        <w:pStyle w:val="Heading3"/>
      </w:pPr>
      <w:bookmarkStart w:id="1765" w:name="_Toc522520073"/>
      <w:r>
        <w:t>TPS</w:t>
      </w:r>
      <w:bookmarkEnd w:id="1765"/>
    </w:p>
    <w:p w14:paraId="0CC6114E" w14:textId="20554203" w:rsidR="00AC2DBD" w:rsidRDefault="00AC2DBD" w:rsidP="00AC2DBD">
      <w:pPr>
        <w:pStyle w:val="ListParagraph"/>
        <w:numPr>
          <w:ilvl w:val="0"/>
          <w:numId w:val="3"/>
        </w:numPr>
      </w:pPr>
      <w:r>
        <w:t>Booking Limits</w:t>
      </w:r>
    </w:p>
    <w:p w14:paraId="01D24369" w14:textId="708265A0" w:rsidR="00AC2DBD" w:rsidRDefault="00377ED2" w:rsidP="00AC2DBD">
      <w:pPr>
        <w:pStyle w:val="ListParagraph"/>
        <w:numPr>
          <w:ilvl w:val="1"/>
          <w:numId w:val="3"/>
        </w:numPr>
      </w:pPr>
      <w:r>
        <w:t xml:space="preserve">Add </w:t>
      </w:r>
      <w:r w:rsidR="00BA7BA0">
        <w:rPr>
          <w:b/>
        </w:rPr>
        <w:t xml:space="preserve">Segment </w:t>
      </w:r>
      <w:proofErr w:type="gramStart"/>
      <w:r w:rsidR="00BA7BA0">
        <w:rPr>
          <w:b/>
        </w:rPr>
        <w:t>From</w:t>
      </w:r>
      <w:proofErr w:type="gramEnd"/>
      <w:r w:rsidR="00BA7BA0">
        <w:rPr>
          <w:b/>
        </w:rPr>
        <w:t xml:space="preserve"> </w:t>
      </w:r>
      <w:r w:rsidR="00BA7BA0">
        <w:t xml:space="preserve">and </w:t>
      </w:r>
      <w:r w:rsidR="00BA7BA0">
        <w:rPr>
          <w:b/>
        </w:rPr>
        <w:t>Segment To</w:t>
      </w:r>
      <w:r w:rsidR="008F0D9E">
        <w:t xml:space="preserve"> </w:t>
      </w:r>
      <w:proofErr w:type="spellStart"/>
      <w:r w:rsidR="008F0D9E">
        <w:t>to</w:t>
      </w:r>
      <w:proofErr w:type="spellEnd"/>
      <w:r>
        <w:t xml:space="preserve"> Booking Limits</w:t>
      </w:r>
      <w:r w:rsidR="008F0D9E">
        <w:t>.</w:t>
      </w:r>
    </w:p>
    <w:p w14:paraId="3E605E94" w14:textId="2F94AB45" w:rsidR="008F0D9E" w:rsidRDefault="008F0D9E" w:rsidP="00AC2DBD">
      <w:pPr>
        <w:pStyle w:val="ListParagraph"/>
        <w:numPr>
          <w:ilvl w:val="1"/>
          <w:numId w:val="3"/>
        </w:numPr>
      </w:pPr>
      <w:r>
        <w:t xml:space="preserve">Booking Limits </w:t>
      </w:r>
      <w:r w:rsidR="00BA7BA0">
        <w:t>to be configured at the regional level</w:t>
      </w:r>
      <w:r>
        <w:t>.</w:t>
      </w:r>
    </w:p>
    <w:p w14:paraId="5466F5BF" w14:textId="33A31B8A" w:rsidR="00377ED2" w:rsidRDefault="00D47DA8" w:rsidP="00AC2DBD">
      <w:pPr>
        <w:pStyle w:val="ListParagraph"/>
        <w:numPr>
          <w:ilvl w:val="1"/>
          <w:numId w:val="3"/>
        </w:numPr>
        <w:rPr>
          <w:ins w:id="1766" w:author="Dustin Clifford" w:date="2018-08-20T08:36:00Z"/>
        </w:rPr>
      </w:pPr>
      <w:r>
        <w:t xml:space="preserve">Add </w:t>
      </w:r>
      <w:r w:rsidR="004E6E4C">
        <w:t xml:space="preserve">concepts of Tier Discount Max and </w:t>
      </w:r>
      <w:r w:rsidR="00C95FA5">
        <w:t>Days Between Trips restrictions to Booking Limits</w:t>
      </w:r>
      <w:r w:rsidR="00982D94">
        <w:t xml:space="preserve"> at both property and regional levels.</w:t>
      </w:r>
      <w:r w:rsidR="00330568">
        <w:t xml:space="preserve"> Apply these to restrictions</w:t>
      </w:r>
      <w:r w:rsidR="009E5CEA">
        <w:t xml:space="preserve"> when pricing</w:t>
      </w:r>
      <w:r w:rsidR="00FF2390">
        <w:t xml:space="preserve">. Track </w:t>
      </w:r>
      <w:r w:rsidR="00F63E30">
        <w:t>Tiered Discounts in Booking Limits Restrictor.</w:t>
      </w:r>
    </w:p>
    <w:p w14:paraId="136457A6" w14:textId="07440DA2" w:rsidR="00303B2B" w:rsidRDefault="00303B2B" w:rsidP="00AC2DBD">
      <w:pPr>
        <w:pStyle w:val="ListParagraph"/>
        <w:numPr>
          <w:ilvl w:val="1"/>
          <w:numId w:val="3"/>
        </w:numPr>
      </w:pPr>
      <w:ins w:id="1767" w:author="Dustin Clifford" w:date="2018-08-20T08:36:00Z">
        <w:r>
          <w:lastRenderedPageBreak/>
          <w:t>Booking Limits will need to consider “Saved”</w:t>
        </w:r>
      </w:ins>
      <w:ins w:id="1768" w:author="Dustin Clifford" w:date="2018-08-20T08:37:00Z">
        <w:r w:rsidR="00533827">
          <w:t xml:space="preserve"> reservations along with “Booked” reservations.</w:t>
        </w:r>
      </w:ins>
    </w:p>
    <w:p w14:paraId="4DDDFD60" w14:textId="68ABFB94" w:rsidR="008F0D9E" w:rsidRDefault="008F0D9E" w:rsidP="008F0D9E">
      <w:pPr>
        <w:pStyle w:val="ListParagraph"/>
        <w:numPr>
          <w:ilvl w:val="0"/>
          <w:numId w:val="3"/>
        </w:numPr>
      </w:pPr>
      <w:r>
        <w:t>Property</w:t>
      </w:r>
    </w:p>
    <w:p w14:paraId="260670C5" w14:textId="48B214A3" w:rsidR="008F0D9E" w:rsidRDefault="008F0D9E" w:rsidP="008F0D9E">
      <w:pPr>
        <w:pStyle w:val="ListParagraph"/>
        <w:numPr>
          <w:ilvl w:val="1"/>
          <w:numId w:val="3"/>
        </w:numPr>
      </w:pPr>
      <w:r>
        <w:t>Add concept of region</w:t>
      </w:r>
      <w:r w:rsidR="00670D3F">
        <w:t xml:space="preserve"> to RDC domain objects.</w:t>
      </w:r>
    </w:p>
    <w:p w14:paraId="72CE8F06" w14:textId="2E1F0878" w:rsidR="008D64B9" w:rsidRDefault="008D64B9" w:rsidP="008D64B9">
      <w:pPr>
        <w:pStyle w:val="ListParagraph"/>
        <w:numPr>
          <w:ilvl w:val="0"/>
          <w:numId w:val="3"/>
        </w:numPr>
      </w:pPr>
      <w:r>
        <w:t>Program</w:t>
      </w:r>
    </w:p>
    <w:p w14:paraId="77949CFC" w14:textId="08905C03" w:rsidR="008D64B9" w:rsidRDefault="008D64B9" w:rsidP="008D64B9">
      <w:pPr>
        <w:pStyle w:val="ListParagraph"/>
        <w:numPr>
          <w:ilvl w:val="1"/>
          <w:numId w:val="3"/>
        </w:numPr>
      </w:pPr>
      <w:r>
        <w:t xml:space="preserve">Add configuration </w:t>
      </w:r>
      <w:r w:rsidR="002F7663">
        <w:t xml:space="preserve">for </w:t>
      </w:r>
      <w:r w:rsidR="002F7663" w:rsidRPr="002F7663">
        <w:rPr>
          <w:b/>
        </w:rPr>
        <w:t xml:space="preserve">Segment </w:t>
      </w:r>
      <w:proofErr w:type="gramStart"/>
      <w:r w:rsidR="002F7663" w:rsidRPr="002F7663">
        <w:rPr>
          <w:b/>
        </w:rPr>
        <w:t>From</w:t>
      </w:r>
      <w:proofErr w:type="gramEnd"/>
      <w:r w:rsidR="002F7663">
        <w:t xml:space="preserve"> and </w:t>
      </w:r>
      <w:r w:rsidR="002F7663" w:rsidRPr="002F7663">
        <w:rPr>
          <w:b/>
        </w:rPr>
        <w:t>Segment To</w:t>
      </w:r>
      <w:r w:rsidR="002F7663">
        <w:t xml:space="preserve">. Rank cannot be </w:t>
      </w:r>
      <w:r w:rsidR="00975825">
        <w:t>set in the case that these are set.</w:t>
      </w:r>
    </w:p>
    <w:p w14:paraId="01A8E9D1" w14:textId="1302FAAC" w:rsidR="00E360A4" w:rsidRDefault="0047410F" w:rsidP="00E360A4">
      <w:pPr>
        <w:pStyle w:val="ListParagraph"/>
        <w:numPr>
          <w:ilvl w:val="0"/>
          <w:numId w:val="3"/>
        </w:numPr>
      </w:pPr>
      <w:r>
        <w:t>Pricing</w:t>
      </w:r>
    </w:p>
    <w:p w14:paraId="74575D57" w14:textId="12291CB4" w:rsidR="0047410F" w:rsidRDefault="0047410F" w:rsidP="0047410F">
      <w:pPr>
        <w:pStyle w:val="ListParagraph"/>
        <w:numPr>
          <w:ilvl w:val="1"/>
          <w:numId w:val="3"/>
        </w:numPr>
      </w:pPr>
      <w:r>
        <w:t>Add concept of Segment Based pricing</w:t>
      </w:r>
    </w:p>
    <w:p w14:paraId="4E3ED32C" w14:textId="3E6F2794" w:rsidR="0047410F" w:rsidRDefault="00E43B55" w:rsidP="0047410F">
      <w:pPr>
        <w:pStyle w:val="ListParagraph"/>
        <w:numPr>
          <w:ilvl w:val="2"/>
          <w:numId w:val="3"/>
        </w:numPr>
      </w:pPr>
      <w:r>
        <w:t>Choose programs based on customer segment</w:t>
      </w:r>
    </w:p>
    <w:p w14:paraId="494E318E" w14:textId="71BAA727" w:rsidR="00CD60DD" w:rsidRDefault="00CD60DD" w:rsidP="00CD60DD">
      <w:pPr>
        <w:pStyle w:val="ListParagraph"/>
        <w:numPr>
          <w:ilvl w:val="3"/>
          <w:numId w:val="3"/>
        </w:numPr>
      </w:pPr>
      <w:r>
        <w:t xml:space="preserve">Program will have a </w:t>
      </w:r>
      <w:r w:rsidRPr="008D64B9">
        <w:rPr>
          <w:b/>
        </w:rPr>
        <w:t xml:space="preserve">Segment </w:t>
      </w:r>
      <w:proofErr w:type="gramStart"/>
      <w:r w:rsidRPr="008D64B9">
        <w:rPr>
          <w:b/>
        </w:rPr>
        <w:t>From</w:t>
      </w:r>
      <w:proofErr w:type="gramEnd"/>
      <w:r>
        <w:t xml:space="preserve"> and </w:t>
      </w:r>
      <w:r w:rsidRPr="008D64B9">
        <w:rPr>
          <w:b/>
        </w:rPr>
        <w:t>Segment To</w:t>
      </w:r>
      <w:r w:rsidR="00721B94">
        <w:rPr>
          <w:b/>
        </w:rPr>
        <w:t xml:space="preserve"> </w:t>
      </w:r>
      <w:r w:rsidR="006D0AEA">
        <w:t xml:space="preserve">and a customer should only be priced in the program if their </w:t>
      </w:r>
    </w:p>
    <w:p w14:paraId="104D075F" w14:textId="0AF94AF0" w:rsidR="00E43B55" w:rsidRDefault="00E43B55" w:rsidP="0047410F">
      <w:pPr>
        <w:pStyle w:val="ListParagraph"/>
        <w:numPr>
          <w:ilvl w:val="2"/>
          <w:numId w:val="3"/>
        </w:numPr>
      </w:pPr>
      <w:r>
        <w:t xml:space="preserve">Use room-allowance to </w:t>
      </w:r>
      <w:r w:rsidR="00CF2887">
        <w:t>price customer trips</w:t>
      </w:r>
      <w:r w:rsidR="00BF0D30">
        <w:t xml:space="preserve"> (effectively the reverse of current cash/comp logic)</w:t>
      </w:r>
    </w:p>
    <w:p w14:paraId="0B45069C" w14:textId="53385A8E" w:rsidR="00CF2887" w:rsidRDefault="008E70F3" w:rsidP="00CF2887">
      <w:pPr>
        <w:pStyle w:val="ListParagraph"/>
        <w:numPr>
          <w:ilvl w:val="3"/>
          <w:numId w:val="3"/>
        </w:numPr>
      </w:pPr>
      <w:r>
        <w:t>If room-allowance is greater-than or equal-to price (and comp wouldn’t go over regional or property booking limits</w:t>
      </w:r>
      <w:r w:rsidR="00BF0D30">
        <w:t>), comp room.</w:t>
      </w:r>
    </w:p>
    <w:p w14:paraId="33F6E736" w14:textId="66414993" w:rsidR="00BF0D30" w:rsidRDefault="00754184" w:rsidP="00CF2887">
      <w:pPr>
        <w:pStyle w:val="ListParagraph"/>
        <w:numPr>
          <w:ilvl w:val="3"/>
          <w:numId w:val="3"/>
        </w:numPr>
      </w:pPr>
      <w:r>
        <w:t xml:space="preserve">If room-allowance is less than </w:t>
      </w:r>
      <w:r w:rsidR="00B21031">
        <w:t>price</w:t>
      </w:r>
      <w:r w:rsidR="00101AE0">
        <w:t xml:space="preserve"> and Booking Limits allows </w:t>
      </w:r>
      <w:r w:rsidR="00B940E6">
        <w:t>P</w:t>
      </w:r>
      <w:r w:rsidR="00101AE0">
        <w:t xml:space="preserve">referred </w:t>
      </w:r>
      <w:r w:rsidR="00B940E6">
        <w:t>P</w:t>
      </w:r>
      <w:r w:rsidR="00101AE0">
        <w:t>ricing</w:t>
      </w:r>
      <w:r w:rsidR="00B21031">
        <w:t>, reduce price by room-allowance.</w:t>
      </w:r>
    </w:p>
    <w:p w14:paraId="17A3DAD5" w14:textId="53AD9907" w:rsidR="00314F74" w:rsidRDefault="00101AE0" w:rsidP="00CA6F14">
      <w:pPr>
        <w:pStyle w:val="ListParagraph"/>
        <w:numPr>
          <w:ilvl w:val="3"/>
          <w:numId w:val="3"/>
        </w:numPr>
      </w:pPr>
      <w:r>
        <w:t>If neither comp or preferred pricing can be applied</w:t>
      </w:r>
      <w:r w:rsidR="00F0162A">
        <w:t xml:space="preserve"> and Booking Limits allows for additional Tiered </w:t>
      </w:r>
      <w:r w:rsidR="00EA4999">
        <w:t>D</w:t>
      </w:r>
      <w:r w:rsidR="00F0162A">
        <w:t>iscounts, apply T</w:t>
      </w:r>
      <w:r w:rsidR="00EA4999">
        <w:t>iered Discount.</w:t>
      </w:r>
    </w:p>
    <w:p w14:paraId="5281457A" w14:textId="499F81AC" w:rsidR="00975825" w:rsidRDefault="00975825" w:rsidP="00CF2887">
      <w:pPr>
        <w:pStyle w:val="ListParagraph"/>
        <w:numPr>
          <w:ilvl w:val="3"/>
          <w:numId w:val="3"/>
        </w:numPr>
        <w:rPr>
          <w:ins w:id="1769" w:author="Dustin Clifford" w:date="2018-06-29T23:45:00Z"/>
        </w:rPr>
      </w:pPr>
      <w:r>
        <w:t>Ensure that rounding and rate</w:t>
      </w:r>
      <w:r w:rsidR="00B940E6">
        <w:t xml:space="preserve">-floor logic is applied for both </w:t>
      </w:r>
      <w:r w:rsidR="00CA6F14">
        <w:t xml:space="preserve">Preferred Price </w:t>
      </w:r>
      <w:r w:rsidR="00A805DE">
        <w:t>or Tier Discount.</w:t>
      </w:r>
    </w:p>
    <w:p w14:paraId="073E911C" w14:textId="05CE68E3" w:rsidR="00417A8D" w:rsidRDefault="00417A8D" w:rsidP="00B31941">
      <w:pPr>
        <w:pStyle w:val="ListParagraph"/>
        <w:numPr>
          <w:ilvl w:val="2"/>
          <w:numId w:val="3"/>
        </w:numPr>
        <w:rPr>
          <w:ins w:id="1770" w:author="Dustin Clifford" w:date="2018-06-29T23:45:00Z"/>
        </w:rPr>
      </w:pPr>
      <w:ins w:id="1771" w:author="Dustin Clifford" w:date="2018-06-29T23:45:00Z">
        <w:r>
          <w:t>Update pricing response with new fields</w:t>
        </w:r>
      </w:ins>
    </w:p>
    <w:p w14:paraId="5A9A7826" w14:textId="605FC50A" w:rsidR="00417A8D" w:rsidRDefault="00417A8D" w:rsidP="00417A8D">
      <w:pPr>
        <w:pStyle w:val="ListParagraph"/>
        <w:numPr>
          <w:ilvl w:val="3"/>
          <w:numId w:val="3"/>
        </w:numPr>
        <w:rPr>
          <w:ins w:id="1772" w:author="Dustin Clifford" w:date="2018-06-29T23:45:00Z"/>
        </w:rPr>
      </w:pPr>
      <w:ins w:id="1773" w:author="Dustin Clifford" w:date="2018-06-29T23:45:00Z">
        <w:r>
          <w:t>FreePlay amount</w:t>
        </w:r>
      </w:ins>
    </w:p>
    <w:p w14:paraId="55170B70" w14:textId="03B19450" w:rsidR="00417A8D" w:rsidRDefault="000A6565" w:rsidP="00417A8D">
      <w:pPr>
        <w:pStyle w:val="ListParagraph"/>
        <w:numPr>
          <w:ilvl w:val="3"/>
          <w:numId w:val="3"/>
        </w:numPr>
        <w:rPr>
          <w:ins w:id="1774" w:author="Dustin Clifford" w:date="2018-06-30T00:02:00Z"/>
        </w:rPr>
      </w:pPr>
      <w:proofErr w:type="spellStart"/>
      <w:ins w:id="1775" w:author="Dustin Clifford" w:date="2018-06-29T23:45:00Z">
        <w:r>
          <w:t>ResortCredit</w:t>
        </w:r>
        <w:proofErr w:type="spellEnd"/>
        <w:r>
          <w:t xml:space="preserve"> amount</w:t>
        </w:r>
      </w:ins>
    </w:p>
    <w:p w14:paraId="4E9379B5" w14:textId="271E45CE" w:rsidR="00B31941" w:rsidRDefault="00D4117A">
      <w:pPr>
        <w:pStyle w:val="ListParagraph"/>
        <w:numPr>
          <w:ilvl w:val="1"/>
          <w:numId w:val="3"/>
        </w:numPr>
        <w:rPr>
          <w:ins w:id="1776" w:author="Dustin Clifford" w:date="2018-06-29T23:44:00Z"/>
        </w:rPr>
        <w:pPrChange w:id="1777" w:author="Dustin Clifford" w:date="2018-06-30T00:02:00Z">
          <w:pPr>
            <w:pStyle w:val="ListParagraph"/>
            <w:numPr>
              <w:ilvl w:val="3"/>
              <w:numId w:val="3"/>
            </w:numPr>
            <w:ind w:left="2880" w:hanging="360"/>
          </w:pPr>
        </w:pPrChange>
      </w:pPr>
      <w:ins w:id="1778" w:author="Dustin Clifford" w:date="2018-06-30T00:03:00Z">
        <w:r>
          <w:t xml:space="preserve">Add the ability to </w:t>
        </w:r>
        <w:r w:rsidR="00A334BC">
          <w:t>get pricing for</w:t>
        </w:r>
      </w:ins>
      <w:ins w:id="1779" w:author="Dustin Clifford" w:date="2018-06-30T00:14:00Z">
        <w:r w:rsidR="00624BA0">
          <w:t xml:space="preserve"> multiple properties via a new API call</w:t>
        </w:r>
      </w:ins>
    </w:p>
    <w:p w14:paraId="1724AC4A" w14:textId="6EBDEAE2" w:rsidR="00533827" w:rsidRDefault="00533827" w:rsidP="00AD6A62">
      <w:pPr>
        <w:pStyle w:val="ListParagraph"/>
        <w:numPr>
          <w:ilvl w:val="0"/>
          <w:numId w:val="3"/>
        </w:numPr>
        <w:rPr>
          <w:ins w:id="1780" w:author="Dustin Clifford" w:date="2018-08-20T08:37:00Z"/>
        </w:rPr>
      </w:pPr>
      <w:ins w:id="1781" w:author="Dustin Clifford" w:date="2018-08-20T08:37:00Z">
        <w:r>
          <w:t xml:space="preserve">Booking </w:t>
        </w:r>
      </w:ins>
    </w:p>
    <w:p w14:paraId="06E8CC27" w14:textId="78DCC224" w:rsidR="00F05981" w:rsidRDefault="00F05981">
      <w:pPr>
        <w:pStyle w:val="ListParagraph"/>
        <w:numPr>
          <w:ilvl w:val="1"/>
          <w:numId w:val="3"/>
        </w:numPr>
        <w:rPr>
          <w:ins w:id="1782" w:author="Dustin Clifford" w:date="2018-08-20T08:37:00Z"/>
        </w:rPr>
        <w:pPrChange w:id="1783" w:author="Dustin Clifford" w:date="2018-08-20T08:37:00Z">
          <w:pPr>
            <w:pStyle w:val="ListParagraph"/>
            <w:numPr>
              <w:numId w:val="3"/>
            </w:numPr>
            <w:ind w:hanging="360"/>
          </w:pPr>
        </w:pPrChange>
      </w:pPr>
      <w:ins w:id="1784" w:author="Dustin Clifford" w:date="2018-08-20T08:37:00Z">
        <w:r>
          <w:t xml:space="preserve">Update reservation will need to include a call to Booking Limits to ensure that </w:t>
        </w:r>
      </w:ins>
      <w:proofErr w:type="gramStart"/>
      <w:ins w:id="1785" w:author="Dustin Clifford" w:date="2018-08-20T08:38:00Z">
        <w:r w:rsidR="00DF1B75">
          <w:t>customer’s</w:t>
        </w:r>
        <w:proofErr w:type="gramEnd"/>
        <w:r w:rsidR="00DF1B75">
          <w:t xml:space="preserve"> cannot abuse </w:t>
        </w:r>
        <w:r w:rsidR="006E20CB">
          <w:t>Perpetual Offer.</w:t>
        </w:r>
      </w:ins>
    </w:p>
    <w:p w14:paraId="0E3E447C" w14:textId="58CBA278" w:rsidR="00AD6A62" w:rsidRDefault="00626C3F" w:rsidP="00AD6A62">
      <w:pPr>
        <w:pStyle w:val="ListParagraph"/>
        <w:numPr>
          <w:ilvl w:val="0"/>
          <w:numId w:val="3"/>
        </w:numPr>
        <w:rPr>
          <w:ins w:id="1786" w:author="Dustin Clifford" w:date="2018-06-29T23:44:00Z"/>
        </w:rPr>
      </w:pPr>
      <w:ins w:id="1787" w:author="Dustin Clifford" w:date="2018-06-29T23:44:00Z">
        <w:r>
          <w:t>Itinerar</w:t>
        </w:r>
        <w:r w:rsidR="00AD6A62">
          <w:t>y</w:t>
        </w:r>
      </w:ins>
    </w:p>
    <w:p w14:paraId="115F993D" w14:textId="631B4BB0" w:rsidR="00AD6A62" w:rsidRDefault="00624BA0">
      <w:pPr>
        <w:pStyle w:val="ListParagraph"/>
        <w:numPr>
          <w:ilvl w:val="1"/>
          <w:numId w:val="3"/>
        </w:numPr>
        <w:rPr>
          <w:ins w:id="1788" w:author="Dustin Clifford" w:date="2018-08-20T09:03:00Z"/>
        </w:rPr>
      </w:pPr>
      <w:ins w:id="1789" w:author="Dustin Clifford" w:date="2018-06-30T00:14:00Z">
        <w:r>
          <w:t xml:space="preserve">Add FreePlay and </w:t>
        </w:r>
        <w:proofErr w:type="spellStart"/>
        <w:r>
          <w:t>ResortCredit</w:t>
        </w:r>
        <w:proofErr w:type="spellEnd"/>
        <w:r w:rsidR="00EC4F18">
          <w:t xml:space="preserve"> </w:t>
        </w:r>
      </w:ins>
      <w:ins w:id="1790" w:author="Dustin Clifford" w:date="2018-06-30T00:15:00Z">
        <w:r w:rsidR="00EC4F18">
          <w:t>to itinerary response</w:t>
        </w:r>
      </w:ins>
      <w:ins w:id="1791" w:author="Dustin Clifford" w:date="2018-06-30T10:38:00Z">
        <w:r w:rsidR="00E5218C">
          <w:t>.</w:t>
        </w:r>
      </w:ins>
    </w:p>
    <w:p w14:paraId="29339C72" w14:textId="1FCB40ED" w:rsidR="005E6D9A" w:rsidRDefault="001B31F3">
      <w:pPr>
        <w:pStyle w:val="ListParagraph"/>
        <w:numPr>
          <w:ilvl w:val="1"/>
          <w:numId w:val="3"/>
        </w:numPr>
        <w:pPrChange w:id="1792" w:author="Dustin Clifford" w:date="2018-06-29T23:44:00Z">
          <w:pPr>
            <w:pStyle w:val="ListParagraph"/>
            <w:numPr>
              <w:ilvl w:val="3"/>
              <w:numId w:val="3"/>
            </w:numPr>
            <w:ind w:left="2880" w:hanging="360"/>
          </w:pPr>
        </w:pPrChange>
      </w:pPr>
      <w:ins w:id="1793" w:author="Dustin Clifford" w:date="2018-08-20T09:03:00Z">
        <w:r>
          <w:t xml:space="preserve">Add a new state “auto-saved” to indicate </w:t>
        </w:r>
      </w:ins>
      <w:ins w:id="1794" w:author="Dustin Clifford" w:date="2018-08-20T09:04:00Z">
        <w:r>
          <w:t>reservations which were created by channels to ensure customers can’t abuse Booking Limits</w:t>
        </w:r>
        <w:r w:rsidR="009C7B52">
          <w:t xml:space="preserve"> and get more out of their Perpetual Offer than </w:t>
        </w:r>
      </w:ins>
      <w:ins w:id="1795" w:author="Dustin Clifford" w:date="2018-08-20T09:05:00Z">
        <w:r w:rsidR="009C7B52">
          <w:t>intended</w:t>
        </w:r>
      </w:ins>
      <w:ins w:id="1796" w:author="Dustin Clifford" w:date="2018-08-20T09:04:00Z">
        <w:r>
          <w:t>.</w:t>
        </w:r>
      </w:ins>
    </w:p>
    <w:p w14:paraId="120AFA70" w14:textId="154DAE34" w:rsidR="000F3BA2" w:rsidRDefault="000F3BA2" w:rsidP="000F3BA2">
      <w:pPr>
        <w:pStyle w:val="Heading3"/>
      </w:pPr>
      <w:bookmarkStart w:id="1797" w:name="_Toc522520074"/>
      <w:r>
        <w:t>Customer Service</w:t>
      </w:r>
      <w:bookmarkEnd w:id="1797"/>
    </w:p>
    <w:p w14:paraId="1E2A960C" w14:textId="626C2AA6" w:rsidR="00DC60A4" w:rsidRDefault="00DC60A4" w:rsidP="00C12664">
      <w:pPr>
        <w:pStyle w:val="ListParagraph"/>
        <w:numPr>
          <w:ilvl w:val="0"/>
          <w:numId w:val="6"/>
        </w:numPr>
      </w:pPr>
      <w:r>
        <w:t>Update</w:t>
      </w:r>
      <w:r w:rsidR="00E772E2">
        <w:t xml:space="preserve"> Customer Service to call out for Customer Value when </w:t>
      </w:r>
      <w:r w:rsidR="008B557F">
        <w:t>profile is retrieved. Do not make the call for Transient Customers.</w:t>
      </w:r>
    </w:p>
    <w:p w14:paraId="6020B317" w14:textId="2850473A" w:rsidR="000F3BA2" w:rsidRPr="000F3BA2" w:rsidRDefault="00C12664" w:rsidP="00C12664">
      <w:pPr>
        <w:pStyle w:val="ListParagraph"/>
        <w:numPr>
          <w:ilvl w:val="0"/>
          <w:numId w:val="6"/>
        </w:numPr>
      </w:pPr>
      <w:r>
        <w:t>Update Customer Service to contain a cache of Customer Value</w:t>
      </w:r>
      <w:r w:rsidR="00DC60A4">
        <w:t xml:space="preserve"> that has a Time-To-Live</w:t>
      </w:r>
      <w:r w:rsidR="00E772E2">
        <w:t xml:space="preserve"> to ensure pricing after initial call.</w:t>
      </w:r>
    </w:p>
    <w:p w14:paraId="63574E5D" w14:textId="2598FD58" w:rsidR="00A805DE" w:rsidRDefault="00A805DE" w:rsidP="00A805DE">
      <w:pPr>
        <w:pStyle w:val="Heading3"/>
      </w:pPr>
      <w:bookmarkStart w:id="1798" w:name="_Toc522520075"/>
      <w:r>
        <w:t>Phoenix Bridge Service (PBS)</w:t>
      </w:r>
      <w:bookmarkEnd w:id="1798"/>
    </w:p>
    <w:p w14:paraId="793BD55C" w14:textId="1B256B7A" w:rsidR="00A805DE" w:rsidRDefault="00342467" w:rsidP="00A805DE">
      <w:pPr>
        <w:pStyle w:val="ListParagraph"/>
        <w:numPr>
          <w:ilvl w:val="0"/>
          <w:numId w:val="4"/>
        </w:numPr>
      </w:pPr>
      <w:r>
        <w:t>Property</w:t>
      </w:r>
    </w:p>
    <w:p w14:paraId="0598DA33" w14:textId="67402D3E" w:rsidR="00342467" w:rsidRDefault="009F0C02" w:rsidP="00342467">
      <w:pPr>
        <w:pStyle w:val="ListParagraph"/>
        <w:numPr>
          <w:ilvl w:val="1"/>
          <w:numId w:val="4"/>
        </w:numPr>
      </w:pPr>
      <w:r>
        <w:t xml:space="preserve">Update </w:t>
      </w:r>
      <w:r w:rsidR="00C341EC">
        <w:t>RDC/RDS Property with region as stored in Phoenix</w:t>
      </w:r>
    </w:p>
    <w:p w14:paraId="241491AC" w14:textId="4300A915" w:rsidR="00C341EC" w:rsidRDefault="00FB059D" w:rsidP="00FB059D">
      <w:pPr>
        <w:pStyle w:val="Heading3"/>
      </w:pPr>
      <w:bookmarkStart w:id="1799" w:name="_Toc522520076"/>
      <w:r>
        <w:lastRenderedPageBreak/>
        <w:t>RDS</w:t>
      </w:r>
      <w:r w:rsidR="00360518">
        <w:t xml:space="preserve"> / RDC</w:t>
      </w:r>
      <w:bookmarkEnd w:id="1799"/>
    </w:p>
    <w:p w14:paraId="4BD58E41" w14:textId="6018B63F" w:rsidR="00FB059D" w:rsidRDefault="00000F3A" w:rsidP="00FB059D">
      <w:pPr>
        <w:pStyle w:val="ListParagraph"/>
        <w:numPr>
          <w:ilvl w:val="0"/>
          <w:numId w:val="4"/>
        </w:numPr>
      </w:pPr>
      <w:r>
        <w:t>Booking Limits</w:t>
      </w:r>
    </w:p>
    <w:p w14:paraId="2F1471CB" w14:textId="05707A66" w:rsidR="00000F3A" w:rsidRDefault="00000F3A" w:rsidP="00000F3A">
      <w:pPr>
        <w:pStyle w:val="ListParagraph"/>
        <w:numPr>
          <w:ilvl w:val="1"/>
          <w:numId w:val="4"/>
        </w:numPr>
      </w:pPr>
      <w:r>
        <w:t>Add Segment to Booking Limits</w:t>
      </w:r>
      <w:r w:rsidR="00E41D02">
        <w:t>.</w:t>
      </w:r>
    </w:p>
    <w:p w14:paraId="6DF0110F" w14:textId="47143F9F" w:rsidR="00000F3A" w:rsidRDefault="00000F3A" w:rsidP="00000F3A">
      <w:pPr>
        <w:pStyle w:val="ListParagraph"/>
        <w:numPr>
          <w:ilvl w:val="1"/>
          <w:numId w:val="4"/>
        </w:numPr>
      </w:pPr>
      <w:r>
        <w:t xml:space="preserve">Add </w:t>
      </w:r>
      <w:r w:rsidR="005348BB">
        <w:t>Region to Booking Limits</w:t>
      </w:r>
      <w:r w:rsidR="00E41D02">
        <w:t>.</w:t>
      </w:r>
    </w:p>
    <w:p w14:paraId="65F1FD53" w14:textId="6ED982D0" w:rsidR="005348BB" w:rsidRDefault="005348BB" w:rsidP="005348BB">
      <w:pPr>
        <w:pStyle w:val="ListParagraph"/>
        <w:numPr>
          <w:ilvl w:val="1"/>
          <w:numId w:val="4"/>
        </w:numPr>
      </w:pPr>
      <w:r>
        <w:t>Add Tier Discount Max</w:t>
      </w:r>
      <w:r w:rsidR="0012359D">
        <w:t xml:space="preserve"> to Booking Limits</w:t>
      </w:r>
      <w:r w:rsidR="00E41D02">
        <w:t>.</w:t>
      </w:r>
    </w:p>
    <w:p w14:paraId="53E9C27A" w14:textId="297C4D6A" w:rsidR="0012359D" w:rsidRDefault="0012359D" w:rsidP="005348BB">
      <w:pPr>
        <w:pStyle w:val="ListParagraph"/>
        <w:numPr>
          <w:ilvl w:val="1"/>
          <w:numId w:val="4"/>
        </w:numPr>
      </w:pPr>
      <w:r>
        <w:t>Add Days Between Trips to Booking Limits</w:t>
      </w:r>
      <w:r w:rsidR="00E41D02">
        <w:t>.</w:t>
      </w:r>
    </w:p>
    <w:p w14:paraId="7D246F43" w14:textId="51CD319A" w:rsidR="0012359D" w:rsidRDefault="0012359D" w:rsidP="0012359D">
      <w:pPr>
        <w:pStyle w:val="ListParagraph"/>
        <w:numPr>
          <w:ilvl w:val="0"/>
          <w:numId w:val="4"/>
        </w:numPr>
      </w:pPr>
      <w:r>
        <w:t>Property</w:t>
      </w:r>
    </w:p>
    <w:p w14:paraId="47F4C234" w14:textId="41E1F8F6" w:rsidR="0012359D" w:rsidRDefault="0012359D" w:rsidP="0012359D">
      <w:pPr>
        <w:pStyle w:val="ListParagraph"/>
        <w:numPr>
          <w:ilvl w:val="1"/>
          <w:numId w:val="4"/>
        </w:numPr>
      </w:pPr>
      <w:r>
        <w:t>Add Region to Property configuration</w:t>
      </w:r>
    </w:p>
    <w:p w14:paraId="1518C28C" w14:textId="7AB9D95D" w:rsidR="0012359D" w:rsidRDefault="00E41D02" w:rsidP="00E41D02">
      <w:pPr>
        <w:pStyle w:val="ListParagraph"/>
        <w:numPr>
          <w:ilvl w:val="0"/>
          <w:numId w:val="4"/>
        </w:numPr>
      </w:pPr>
      <w:r>
        <w:t>Program</w:t>
      </w:r>
    </w:p>
    <w:p w14:paraId="46D4BD9B" w14:textId="3B046219" w:rsidR="00E41D02" w:rsidRDefault="00E41D02" w:rsidP="00E41D02">
      <w:pPr>
        <w:pStyle w:val="ListParagraph"/>
        <w:numPr>
          <w:ilvl w:val="1"/>
          <w:numId w:val="4"/>
        </w:numPr>
      </w:pPr>
      <w:r>
        <w:t xml:space="preserve">Add Segment </w:t>
      </w:r>
      <w:proofErr w:type="gramStart"/>
      <w:r>
        <w:t>From</w:t>
      </w:r>
      <w:proofErr w:type="gramEnd"/>
      <w:r w:rsidR="00360518">
        <w:t xml:space="preserve"> to Program.</w:t>
      </w:r>
    </w:p>
    <w:p w14:paraId="71F7C4E8" w14:textId="60D7E5C1" w:rsidR="00360518" w:rsidRDefault="00360518" w:rsidP="00E41D02">
      <w:pPr>
        <w:pStyle w:val="ListParagraph"/>
        <w:numPr>
          <w:ilvl w:val="1"/>
          <w:numId w:val="4"/>
        </w:numPr>
      </w:pPr>
      <w:r>
        <w:t xml:space="preserve">Add Segment </w:t>
      </w:r>
      <w:proofErr w:type="gramStart"/>
      <w:r>
        <w:t>To</w:t>
      </w:r>
      <w:proofErr w:type="gramEnd"/>
      <w:r>
        <w:t xml:space="preserve"> </w:t>
      </w:r>
      <w:proofErr w:type="spellStart"/>
      <w:r>
        <w:t>to</w:t>
      </w:r>
      <w:proofErr w:type="spellEnd"/>
      <w:r>
        <w:t xml:space="preserve"> Program.</w:t>
      </w:r>
    </w:p>
    <w:p w14:paraId="55960AF5" w14:textId="13FF5D08" w:rsidR="007810DF" w:rsidRDefault="007810DF" w:rsidP="007810DF">
      <w:pPr>
        <w:pStyle w:val="Heading3"/>
      </w:pPr>
      <w:bookmarkStart w:id="1800" w:name="_Toc522520077"/>
      <w:r>
        <w:t>EBS</w:t>
      </w:r>
      <w:bookmarkEnd w:id="1800"/>
    </w:p>
    <w:p w14:paraId="46A0BCCB" w14:textId="0686C69E" w:rsidR="007810DF" w:rsidRDefault="00694158" w:rsidP="007810DF">
      <w:pPr>
        <w:pStyle w:val="ListParagraph"/>
        <w:numPr>
          <w:ilvl w:val="0"/>
          <w:numId w:val="5"/>
        </w:numPr>
      </w:pPr>
      <w:r>
        <w:t>Perform updates to EBS to accommodate changes</w:t>
      </w:r>
      <w:r w:rsidR="008825B5">
        <w:t xml:space="preserve"> made to </w:t>
      </w:r>
      <w:r w:rsidR="00195FB6">
        <w:t>Property.</w:t>
      </w:r>
    </w:p>
    <w:p w14:paraId="7A064291" w14:textId="3668DFFE" w:rsidR="00195FB6" w:rsidRDefault="00195FB6" w:rsidP="007810DF">
      <w:pPr>
        <w:pStyle w:val="ListParagraph"/>
        <w:numPr>
          <w:ilvl w:val="0"/>
          <w:numId w:val="5"/>
        </w:numPr>
      </w:pPr>
      <w:r>
        <w:t>Perform updates to EBS to accommodate changes made to Program.</w:t>
      </w:r>
    </w:p>
    <w:p w14:paraId="7065F401" w14:textId="25C57F48" w:rsidR="00401D4A" w:rsidRPr="00656718" w:rsidRDefault="00401D4A" w:rsidP="00401D4A">
      <w:pPr>
        <w:pStyle w:val="Heading3"/>
        <w:rPr>
          <w:b/>
        </w:rPr>
      </w:pPr>
      <w:bookmarkStart w:id="1801" w:name="_Toc522520078"/>
      <w:r>
        <w:t xml:space="preserve">Customer </w:t>
      </w:r>
      <w:r w:rsidR="00656718">
        <w:t xml:space="preserve">Value Service </w:t>
      </w:r>
      <w:r w:rsidR="00656718">
        <w:rPr>
          <w:b/>
        </w:rPr>
        <w:t>(New)</w:t>
      </w:r>
      <w:bookmarkEnd w:id="1801"/>
    </w:p>
    <w:p w14:paraId="7BAF5CBB" w14:textId="3225E81D" w:rsidR="00603BDD" w:rsidRDefault="00603BDD" w:rsidP="00656718">
      <w:pPr>
        <w:pStyle w:val="ListParagraph"/>
        <w:numPr>
          <w:ilvl w:val="0"/>
          <w:numId w:val="8"/>
        </w:numPr>
      </w:pPr>
      <w:r>
        <w:t xml:space="preserve">Introduce API Gateway to control / throttle access to </w:t>
      </w:r>
      <w:proofErr w:type="spellStart"/>
      <w:r w:rsidRPr="00603BDD">
        <w:rPr>
          <w:b/>
        </w:rPr>
        <w:t>CustomerValueService</w:t>
      </w:r>
      <w:proofErr w:type="spellEnd"/>
      <w:r>
        <w:t>.</w:t>
      </w:r>
    </w:p>
    <w:p w14:paraId="6E8C4C09" w14:textId="409DAAD4" w:rsidR="00656718" w:rsidRDefault="00656718" w:rsidP="00656718">
      <w:pPr>
        <w:pStyle w:val="ListParagraph"/>
        <w:numPr>
          <w:ilvl w:val="0"/>
          <w:numId w:val="8"/>
        </w:numPr>
      </w:pPr>
      <w:r>
        <w:t>Create new environments for development</w:t>
      </w:r>
      <w:r w:rsidR="00F266CA">
        <w:t>, CI/CD, QA, CI/CD and production deployments.</w:t>
      </w:r>
    </w:p>
    <w:p w14:paraId="50F4128F" w14:textId="72768206" w:rsidR="00F266CA" w:rsidRDefault="00916856" w:rsidP="00656718">
      <w:pPr>
        <w:pStyle w:val="ListParagraph"/>
        <w:numPr>
          <w:ilvl w:val="0"/>
          <w:numId w:val="8"/>
        </w:numPr>
      </w:pPr>
      <w:r>
        <w:t xml:space="preserve">Create new </w:t>
      </w:r>
      <w:r w:rsidR="00AF1B05">
        <w:t>Customer Value Service</w:t>
      </w:r>
    </w:p>
    <w:p w14:paraId="476705EF" w14:textId="050E2C4F" w:rsidR="00A03D69" w:rsidRDefault="00A03D69" w:rsidP="00A03D69">
      <w:pPr>
        <w:pStyle w:val="ListParagraph"/>
        <w:numPr>
          <w:ilvl w:val="1"/>
          <w:numId w:val="8"/>
        </w:numPr>
      </w:pPr>
      <w:r>
        <w:t>Las Vegas</w:t>
      </w:r>
    </w:p>
    <w:p w14:paraId="0FA345DD" w14:textId="6C7B560D" w:rsidR="00577CC6" w:rsidDel="000A21E4" w:rsidRDefault="00FB4C1A" w:rsidP="000A21E4">
      <w:pPr>
        <w:pStyle w:val="ListParagraph"/>
        <w:numPr>
          <w:ilvl w:val="2"/>
          <w:numId w:val="8"/>
        </w:numPr>
        <w:rPr>
          <w:del w:id="1802" w:author="Dustin Clifford" w:date="2018-08-20T09:11:00Z"/>
        </w:rPr>
      </w:pPr>
      <w:r>
        <w:t>Values Stored</w:t>
      </w:r>
    </w:p>
    <w:p w14:paraId="52A1301A" w14:textId="77777777" w:rsidR="000A21E4" w:rsidRDefault="000A21E4">
      <w:pPr>
        <w:pStyle w:val="ListParagraph"/>
        <w:numPr>
          <w:ilvl w:val="2"/>
          <w:numId w:val="8"/>
        </w:numPr>
        <w:rPr>
          <w:ins w:id="1803" w:author="Dustin Clifford" w:date="2018-08-20T09:11:00Z"/>
        </w:rPr>
      </w:pPr>
    </w:p>
    <w:p w14:paraId="5A49C45C" w14:textId="11555759" w:rsidR="00FF5315" w:rsidRDefault="0035328D">
      <w:pPr>
        <w:pStyle w:val="ListParagraph"/>
        <w:numPr>
          <w:ilvl w:val="3"/>
          <w:numId w:val="8"/>
        </w:numPr>
      </w:pPr>
      <w:ins w:id="1804" w:author="Dustin Clifford" w:date="2018-08-20T09:11:00Z">
        <w:r>
          <w:t>CCID</w:t>
        </w:r>
      </w:ins>
      <w:del w:id="1805" w:author="Dustin Clifford" w:date="2018-08-20T09:11:00Z">
        <w:r w:rsidR="00FF5315" w:rsidDel="000A21E4">
          <w:delText>CCID</w:delText>
        </w:r>
      </w:del>
    </w:p>
    <w:p w14:paraId="4619C980" w14:textId="0EB53F4A" w:rsidR="00577CC6" w:rsidRDefault="003B38BC" w:rsidP="00577CC6">
      <w:pPr>
        <w:pStyle w:val="ListParagraph"/>
        <w:numPr>
          <w:ilvl w:val="3"/>
          <w:numId w:val="8"/>
        </w:numPr>
      </w:pPr>
      <w:proofErr w:type="spellStart"/>
      <w:r>
        <w:t>ML</w:t>
      </w:r>
      <w:r w:rsidR="00F80CC4">
        <w:t>ifeId</w:t>
      </w:r>
      <w:proofErr w:type="spellEnd"/>
    </w:p>
    <w:p w14:paraId="7A709C66" w14:textId="2FAC8E2B" w:rsidR="00577CC6" w:rsidRDefault="00577CC6" w:rsidP="00577CC6">
      <w:pPr>
        <w:pStyle w:val="ListParagraph"/>
        <w:numPr>
          <w:ilvl w:val="3"/>
          <w:numId w:val="8"/>
        </w:numPr>
      </w:pPr>
      <w:proofErr w:type="spellStart"/>
      <w:r>
        <w:t>D</w:t>
      </w:r>
      <w:r w:rsidR="00EA762B">
        <w:t>ominantPlay</w:t>
      </w:r>
      <w:proofErr w:type="spellEnd"/>
      <w:r w:rsidR="00EA762B">
        <w:t xml:space="preserve"> </w:t>
      </w:r>
    </w:p>
    <w:p w14:paraId="18BE98CF" w14:textId="47E73F9D" w:rsidR="00AF1B05" w:rsidRDefault="00025A68" w:rsidP="00577CC6">
      <w:pPr>
        <w:pStyle w:val="ListParagraph"/>
        <w:numPr>
          <w:ilvl w:val="3"/>
          <w:numId w:val="8"/>
        </w:numPr>
      </w:pPr>
      <w:proofErr w:type="spellStart"/>
      <w:r>
        <w:t>P</w:t>
      </w:r>
      <w:r w:rsidR="004338D1">
        <w:t>ropertyId</w:t>
      </w:r>
      <w:proofErr w:type="spellEnd"/>
    </w:p>
    <w:p w14:paraId="0D8048E6" w14:textId="65F293FF" w:rsidR="002248BA" w:rsidRDefault="002248BA" w:rsidP="00577CC6">
      <w:pPr>
        <w:pStyle w:val="ListParagraph"/>
        <w:numPr>
          <w:ilvl w:val="3"/>
          <w:numId w:val="8"/>
        </w:numPr>
      </w:pPr>
      <w:r>
        <w:t>Customer Segment</w:t>
      </w:r>
    </w:p>
    <w:p w14:paraId="78534769" w14:textId="1ADD5120" w:rsidR="00FB4C1A" w:rsidRDefault="00FB4C1A" w:rsidP="00577CC6">
      <w:pPr>
        <w:pStyle w:val="ListParagraph"/>
        <w:numPr>
          <w:ilvl w:val="3"/>
          <w:numId w:val="8"/>
        </w:numPr>
      </w:pPr>
      <w:proofErr w:type="spellStart"/>
      <w:r>
        <w:t>RoomAllowance</w:t>
      </w:r>
      <w:proofErr w:type="spellEnd"/>
    </w:p>
    <w:p w14:paraId="377DE6C8" w14:textId="16CE7296" w:rsidR="00FB4C1A" w:rsidRDefault="00FB4C1A" w:rsidP="00577CC6">
      <w:pPr>
        <w:pStyle w:val="ListParagraph"/>
        <w:numPr>
          <w:ilvl w:val="3"/>
          <w:numId w:val="8"/>
        </w:numPr>
      </w:pPr>
      <w:r>
        <w:t>FreePlay Amount</w:t>
      </w:r>
    </w:p>
    <w:p w14:paraId="090EA828" w14:textId="3652625A" w:rsidR="00FB4C1A" w:rsidRDefault="00FB4C1A" w:rsidP="00577CC6">
      <w:pPr>
        <w:pStyle w:val="ListParagraph"/>
        <w:numPr>
          <w:ilvl w:val="3"/>
          <w:numId w:val="8"/>
        </w:numPr>
        <w:rPr>
          <w:ins w:id="1806" w:author="Dustin Clifford" w:date="2018-06-30T12:35:00Z"/>
        </w:rPr>
      </w:pPr>
      <w:proofErr w:type="spellStart"/>
      <w:r>
        <w:t>ResortCredit</w:t>
      </w:r>
      <w:proofErr w:type="spellEnd"/>
      <w:r>
        <w:t xml:space="preserve"> Amount</w:t>
      </w:r>
    </w:p>
    <w:p w14:paraId="1193F841" w14:textId="453E648A" w:rsidR="00593B12" w:rsidRDefault="00593B12" w:rsidP="00577CC6">
      <w:pPr>
        <w:pStyle w:val="ListParagraph"/>
        <w:numPr>
          <w:ilvl w:val="3"/>
          <w:numId w:val="8"/>
        </w:numPr>
      </w:pPr>
      <w:ins w:id="1807" w:author="Dustin Clifford" w:date="2018-06-30T12:35:00Z">
        <w:r>
          <w:t>Card Tier</w:t>
        </w:r>
      </w:ins>
    </w:p>
    <w:p w14:paraId="1EDA37DC" w14:textId="77777777" w:rsidR="00FB4C1A" w:rsidRDefault="00FB4C1A" w:rsidP="00FB4C1A">
      <w:pPr>
        <w:pStyle w:val="ListParagraph"/>
        <w:numPr>
          <w:ilvl w:val="1"/>
          <w:numId w:val="8"/>
        </w:numPr>
      </w:pPr>
      <w:r>
        <w:t>Regionals</w:t>
      </w:r>
    </w:p>
    <w:p w14:paraId="4D00D0EE" w14:textId="356055CE" w:rsidR="00FB4C1A" w:rsidRDefault="00FB4C1A" w:rsidP="00FB4C1A">
      <w:pPr>
        <w:pStyle w:val="ListParagraph"/>
        <w:numPr>
          <w:ilvl w:val="2"/>
          <w:numId w:val="8"/>
        </w:numPr>
      </w:pPr>
      <w:r>
        <w:t>Values Stored</w:t>
      </w:r>
    </w:p>
    <w:p w14:paraId="5645F1DC" w14:textId="4EBB734B" w:rsidR="00FF5315" w:rsidRDefault="00FF5315" w:rsidP="00FB4C1A">
      <w:pPr>
        <w:pStyle w:val="ListParagraph"/>
        <w:numPr>
          <w:ilvl w:val="3"/>
          <w:numId w:val="8"/>
        </w:numPr>
      </w:pPr>
      <w:r>
        <w:t>CCID</w:t>
      </w:r>
    </w:p>
    <w:p w14:paraId="4BC88DD6" w14:textId="120B4AEC" w:rsidR="00FB4C1A" w:rsidRDefault="00FB4C1A" w:rsidP="00FB4C1A">
      <w:pPr>
        <w:pStyle w:val="ListParagraph"/>
        <w:numPr>
          <w:ilvl w:val="3"/>
          <w:numId w:val="8"/>
        </w:numPr>
      </w:pPr>
      <w:proofErr w:type="spellStart"/>
      <w:r>
        <w:t>MLifeId</w:t>
      </w:r>
      <w:proofErr w:type="spellEnd"/>
    </w:p>
    <w:p w14:paraId="13D09AD4" w14:textId="43F1C110" w:rsidR="00FB4C1A" w:rsidRDefault="00FF416C" w:rsidP="00FB4C1A">
      <w:pPr>
        <w:pStyle w:val="ListParagraph"/>
        <w:numPr>
          <w:ilvl w:val="3"/>
          <w:numId w:val="8"/>
        </w:numPr>
      </w:pPr>
      <w:proofErr w:type="spellStart"/>
      <w:r>
        <w:t>DominantPlay</w:t>
      </w:r>
      <w:proofErr w:type="spellEnd"/>
    </w:p>
    <w:p w14:paraId="2C885B61" w14:textId="1C13C901" w:rsidR="00FF416C" w:rsidRDefault="00FF416C" w:rsidP="00FB4C1A">
      <w:pPr>
        <w:pStyle w:val="ListParagraph"/>
        <w:numPr>
          <w:ilvl w:val="3"/>
          <w:numId w:val="8"/>
        </w:numPr>
      </w:pPr>
      <w:proofErr w:type="spellStart"/>
      <w:r>
        <w:t>PropertyId</w:t>
      </w:r>
      <w:proofErr w:type="spellEnd"/>
    </w:p>
    <w:p w14:paraId="3E12E189" w14:textId="6A52D8AA" w:rsidR="00FF416C" w:rsidRDefault="00FF416C" w:rsidP="00FB4C1A">
      <w:pPr>
        <w:pStyle w:val="ListParagraph"/>
        <w:numPr>
          <w:ilvl w:val="3"/>
          <w:numId w:val="8"/>
        </w:numPr>
      </w:pPr>
      <w:proofErr w:type="spellStart"/>
      <w:r>
        <w:t>PowerRank</w:t>
      </w:r>
      <w:proofErr w:type="spellEnd"/>
    </w:p>
    <w:p w14:paraId="074EDC76" w14:textId="05A3CDAA" w:rsidR="00FF416C" w:rsidRDefault="00FF416C" w:rsidP="00FB4C1A">
      <w:pPr>
        <w:pStyle w:val="ListParagraph"/>
        <w:numPr>
          <w:ilvl w:val="3"/>
          <w:numId w:val="8"/>
        </w:numPr>
        <w:rPr>
          <w:ins w:id="1808" w:author="Dustin Clifford" w:date="2018-06-30T12:35:00Z"/>
        </w:rPr>
      </w:pPr>
      <w:proofErr w:type="spellStart"/>
      <w:r>
        <w:t>PowerValue</w:t>
      </w:r>
      <w:proofErr w:type="spellEnd"/>
    </w:p>
    <w:p w14:paraId="7815A9D4" w14:textId="20983EB6" w:rsidR="00593B12" w:rsidRDefault="00593B12" w:rsidP="00FB4C1A">
      <w:pPr>
        <w:pStyle w:val="ListParagraph"/>
        <w:numPr>
          <w:ilvl w:val="3"/>
          <w:numId w:val="8"/>
        </w:numPr>
      </w:pPr>
      <w:ins w:id="1809" w:author="Dustin Clifford" w:date="2018-06-30T12:35:00Z">
        <w:r>
          <w:t>Card Tier</w:t>
        </w:r>
      </w:ins>
    </w:p>
    <w:p w14:paraId="4C4435B1" w14:textId="326239CC" w:rsidR="004338D1" w:rsidRDefault="004338D1" w:rsidP="004338D1">
      <w:pPr>
        <w:pStyle w:val="ListParagraph"/>
        <w:numPr>
          <w:ilvl w:val="0"/>
          <w:numId w:val="8"/>
        </w:numPr>
      </w:pPr>
      <w:r>
        <w:t>Searchable by</w:t>
      </w:r>
    </w:p>
    <w:p w14:paraId="6CEFD2CB" w14:textId="0675D063" w:rsidR="006912DF" w:rsidDel="000C6CFA" w:rsidRDefault="00A03D69" w:rsidP="000C6CFA">
      <w:pPr>
        <w:pStyle w:val="ListParagraph"/>
        <w:numPr>
          <w:ilvl w:val="1"/>
          <w:numId w:val="8"/>
        </w:numPr>
        <w:rPr>
          <w:del w:id="1810" w:author="Dustin Clifford" w:date="2018-06-30T00:16:00Z"/>
        </w:rPr>
      </w:pPr>
      <w:proofErr w:type="spellStart"/>
      <w:r>
        <w:lastRenderedPageBreak/>
        <w:t>MLifeId</w:t>
      </w:r>
      <w:proofErr w:type="spellEnd"/>
      <w:r w:rsidR="006912DF">
        <w:t xml:space="preserve"> (returns all values</w:t>
      </w:r>
      <w:r w:rsidR="007A3F47">
        <w:t xml:space="preserve"> for customer</w:t>
      </w:r>
      <w:r w:rsidR="006912DF">
        <w:t>)</w:t>
      </w:r>
    </w:p>
    <w:p w14:paraId="3515C6A5" w14:textId="561FF86E" w:rsidR="00ED6A5E" w:rsidRDefault="004338D1">
      <w:pPr>
        <w:pStyle w:val="ListParagraph"/>
        <w:numPr>
          <w:ilvl w:val="1"/>
          <w:numId w:val="8"/>
        </w:numPr>
      </w:pPr>
      <w:del w:id="1811" w:author="Dustin Clifford" w:date="2018-06-30T00:16:00Z">
        <w:r w:rsidDel="000C6CFA">
          <w:delText>propertyId</w:delText>
        </w:r>
        <w:r w:rsidR="00673F19" w:rsidDel="000C6CFA">
          <w:delText xml:space="preserve"> &amp; </w:delText>
        </w:r>
        <w:r w:rsidR="00F444A7" w:rsidDel="000C6CFA">
          <w:delText>MLifeId</w:delText>
        </w:r>
      </w:del>
    </w:p>
    <w:p w14:paraId="76164A07" w14:textId="6B3E4E0D" w:rsidR="00A04AB2" w:rsidRDefault="00A04AB2" w:rsidP="00ED6A5E">
      <w:pPr>
        <w:pStyle w:val="ListParagraph"/>
        <w:numPr>
          <w:ilvl w:val="0"/>
          <w:numId w:val="8"/>
        </w:numPr>
      </w:pPr>
      <w:r>
        <w:t xml:space="preserve">Will be designed for inclusion </w:t>
      </w:r>
      <w:r w:rsidR="00242BC0">
        <w:t>of additional customer information and values in the future.</w:t>
      </w:r>
    </w:p>
    <w:p w14:paraId="18C764DF" w14:textId="42299675" w:rsidR="00ED6A5E" w:rsidRDefault="00ED6A5E" w:rsidP="00ED6A5E">
      <w:pPr>
        <w:pStyle w:val="Heading2"/>
      </w:pPr>
      <w:bookmarkStart w:id="1812" w:name="_Toc522520079"/>
      <w:r>
        <w:t>Common Services Updates</w:t>
      </w:r>
      <w:bookmarkEnd w:id="1812"/>
    </w:p>
    <w:p w14:paraId="507DE7FC" w14:textId="7473DA49" w:rsidR="00ED6A5E" w:rsidRDefault="00ED6A5E" w:rsidP="00ED6A5E">
      <w:pPr>
        <w:pStyle w:val="ListParagraph"/>
        <w:numPr>
          <w:ilvl w:val="0"/>
          <w:numId w:val="9"/>
        </w:numPr>
      </w:pPr>
      <w:r>
        <w:t>Data</w:t>
      </w:r>
      <w:r w:rsidR="001D3E0A">
        <w:t xml:space="preserve"> Pip</w:t>
      </w:r>
      <w:r w:rsidR="00977A7A">
        <w:t>e</w:t>
      </w:r>
      <w:r w:rsidR="001D3E0A">
        <w:t>line</w:t>
      </w:r>
    </w:p>
    <w:p w14:paraId="57A7007A" w14:textId="56AF2E53" w:rsidR="001D3E0A" w:rsidRDefault="001D3E0A" w:rsidP="001D3E0A">
      <w:pPr>
        <w:pStyle w:val="ListParagraph"/>
        <w:numPr>
          <w:ilvl w:val="1"/>
          <w:numId w:val="9"/>
        </w:numPr>
      </w:pPr>
      <w:r>
        <w:t>Create processes to extract</w:t>
      </w:r>
      <w:r w:rsidR="00CA247D">
        <w:t xml:space="preserve"> Las Vegas values from database and </w:t>
      </w:r>
      <w:r w:rsidR="00662D76">
        <w:t>send to be processed to the appropriate consumers.</w:t>
      </w:r>
      <w:r w:rsidR="00215C6F">
        <w:t xml:space="preserve"> A similar process will be in place for regional customer values.</w:t>
      </w:r>
    </w:p>
    <w:p w14:paraId="78E6DC45" w14:textId="1CC302A5" w:rsidR="00662D76" w:rsidRDefault="00662D76" w:rsidP="00662D76">
      <w:pPr>
        <w:pStyle w:val="ListParagraph"/>
        <w:numPr>
          <w:ilvl w:val="1"/>
          <w:numId w:val="9"/>
        </w:numPr>
      </w:pPr>
      <w:r>
        <w:t xml:space="preserve">Create messaging or other mechanism which allows values to </w:t>
      </w:r>
      <w:proofErr w:type="spellStart"/>
      <w:r w:rsidR="00FA6953">
        <w:t>sent</w:t>
      </w:r>
      <w:proofErr w:type="spellEnd"/>
      <w:r w:rsidR="00FA6953">
        <w:t xml:space="preserve"> to any consumers who may need the data.</w:t>
      </w:r>
    </w:p>
    <w:p w14:paraId="0049471E" w14:textId="504528DB" w:rsidR="00FA6953" w:rsidRDefault="00FA6953" w:rsidP="00662D76">
      <w:pPr>
        <w:pStyle w:val="ListParagraph"/>
        <w:numPr>
          <w:ilvl w:val="1"/>
          <w:numId w:val="9"/>
        </w:numPr>
      </w:pPr>
      <w:r>
        <w:t>Create consumers process to update locations that need the Customer Value information.</w:t>
      </w:r>
    </w:p>
    <w:p w14:paraId="083D3533" w14:textId="186D1B4D" w:rsidR="00242BC0" w:rsidRDefault="00242BC0" w:rsidP="00662D76">
      <w:pPr>
        <w:pStyle w:val="ListParagraph"/>
        <w:numPr>
          <w:ilvl w:val="1"/>
          <w:numId w:val="9"/>
        </w:numPr>
        <w:rPr>
          <w:ins w:id="1813" w:author="Dustin Clifford" w:date="2018-08-20T09:05:00Z"/>
        </w:rPr>
      </w:pPr>
      <w:r>
        <w:t>Should be designed to be extensible for new consumers and customer information/values in the future.</w:t>
      </w:r>
    </w:p>
    <w:p w14:paraId="2CBD1944" w14:textId="2FE0907E" w:rsidR="00240255" w:rsidRDefault="00240255" w:rsidP="00662D76">
      <w:pPr>
        <w:pStyle w:val="ListParagraph"/>
        <w:numPr>
          <w:ilvl w:val="1"/>
          <w:numId w:val="9"/>
        </w:numPr>
        <w:rPr>
          <w:ins w:id="1814" w:author="Dustin Clifford" w:date="2018-08-20T09:06:00Z"/>
        </w:rPr>
      </w:pPr>
      <w:ins w:id="1815" w:author="Dustin Clifford" w:date="2018-08-20T09:05:00Z">
        <w:r>
          <w:t xml:space="preserve">Ensure that file input kicks-off </w:t>
        </w:r>
        <w:r w:rsidR="00FD04E8">
          <w:t>when Information Management uploads a file</w:t>
        </w:r>
      </w:ins>
    </w:p>
    <w:p w14:paraId="5513FC07" w14:textId="4F31037E" w:rsidR="00FD04E8" w:rsidRDefault="00FD04E8" w:rsidP="00662D76">
      <w:pPr>
        <w:pStyle w:val="ListParagraph"/>
        <w:numPr>
          <w:ilvl w:val="1"/>
          <w:numId w:val="9"/>
        </w:numPr>
        <w:rPr>
          <w:ins w:id="1816" w:author="Dustin Clifford" w:date="2018-08-20T09:06:00Z"/>
        </w:rPr>
      </w:pPr>
      <w:ins w:id="1817" w:author="Dustin Clifford" w:date="2018-08-20T09:06:00Z">
        <w:r>
          <w:t xml:space="preserve">Archive input files </w:t>
        </w:r>
        <w:r w:rsidR="004B5559">
          <w:t>to allow for re-processing, if needed, and troubleshooting</w:t>
        </w:r>
      </w:ins>
    </w:p>
    <w:p w14:paraId="265FD217" w14:textId="0E9A954E" w:rsidR="004B5559" w:rsidRPr="00ED6A5E" w:rsidRDefault="004B5559">
      <w:pPr>
        <w:pStyle w:val="ListParagraph"/>
        <w:numPr>
          <w:ilvl w:val="2"/>
          <w:numId w:val="9"/>
        </w:numPr>
        <w:pPrChange w:id="1818" w:author="Dustin Clifford" w:date="2018-08-20T09:06:00Z">
          <w:pPr>
            <w:pStyle w:val="ListParagraph"/>
            <w:numPr>
              <w:ilvl w:val="1"/>
              <w:numId w:val="9"/>
            </w:numPr>
            <w:ind w:left="1440" w:hanging="360"/>
          </w:pPr>
        </w:pPrChange>
      </w:pPr>
      <w:ins w:id="1819" w:author="Dustin Clifford" w:date="2018-08-20T09:06:00Z">
        <w:r>
          <w:t>Archives will have a configurable period to ensure that we don’t</w:t>
        </w:r>
      </w:ins>
      <w:ins w:id="1820" w:author="Dustin Clifford" w:date="2018-08-20T09:07:00Z">
        <w:r w:rsidR="00646706">
          <w:t xml:space="preserve"> keep files forever but do have enough </w:t>
        </w:r>
        <w:r w:rsidR="000F73DA">
          <w:t>in the archive to troubleshoot issues.</w:t>
        </w:r>
      </w:ins>
    </w:p>
    <w:p w14:paraId="143F216B" w14:textId="371124D1" w:rsidR="008D045A" w:rsidRDefault="008D045A" w:rsidP="008D045A">
      <w:pPr>
        <w:pStyle w:val="Heading2"/>
      </w:pPr>
      <w:bookmarkStart w:id="1821" w:name="_Toc522520080"/>
      <w:r>
        <w:t>Admin Updates</w:t>
      </w:r>
      <w:bookmarkEnd w:id="1821"/>
    </w:p>
    <w:p w14:paraId="27BE2791" w14:textId="029992F5" w:rsidR="008D045A" w:rsidRDefault="008D045A" w:rsidP="008D045A">
      <w:pPr>
        <w:pStyle w:val="Heading3"/>
      </w:pPr>
      <w:bookmarkStart w:id="1822" w:name="_Toc522520081"/>
      <w:r>
        <w:t>Mystique</w:t>
      </w:r>
      <w:bookmarkEnd w:id="1822"/>
    </w:p>
    <w:p w14:paraId="58A7766D" w14:textId="4AB5BAF5" w:rsidR="008D045A" w:rsidRDefault="008D045A" w:rsidP="008D045A">
      <w:pPr>
        <w:pStyle w:val="ListParagraph"/>
        <w:numPr>
          <w:ilvl w:val="0"/>
          <w:numId w:val="7"/>
        </w:numPr>
      </w:pPr>
      <w:r>
        <w:t>Regions</w:t>
      </w:r>
    </w:p>
    <w:p w14:paraId="38D2191A" w14:textId="0BF88F53" w:rsidR="008D045A" w:rsidRDefault="008D045A" w:rsidP="008D045A">
      <w:pPr>
        <w:pStyle w:val="ListParagraph"/>
        <w:numPr>
          <w:ilvl w:val="1"/>
          <w:numId w:val="7"/>
        </w:numPr>
      </w:pPr>
      <w:r>
        <w:t>Add a Regions Administrat</w:t>
      </w:r>
      <w:r w:rsidR="00434DB6">
        <w:t>ion to General Administration</w:t>
      </w:r>
      <w:r w:rsidR="002E4D8B">
        <w:t>.</w:t>
      </w:r>
    </w:p>
    <w:p w14:paraId="267027DE" w14:textId="4390665F" w:rsidR="00FC7229" w:rsidRDefault="002E4D8B" w:rsidP="008D045A">
      <w:pPr>
        <w:pStyle w:val="ListParagraph"/>
        <w:numPr>
          <w:ilvl w:val="1"/>
          <w:numId w:val="7"/>
        </w:numPr>
      </w:pPr>
      <w:r>
        <w:t>Add Regions drop-down to Regional Booking Limits Administration.</w:t>
      </w:r>
    </w:p>
    <w:p w14:paraId="196CCF8A" w14:textId="54493479" w:rsidR="00075E30" w:rsidRDefault="00075E30" w:rsidP="00075E30">
      <w:pPr>
        <w:pStyle w:val="ListParagraph"/>
        <w:numPr>
          <w:ilvl w:val="0"/>
          <w:numId w:val="7"/>
        </w:numPr>
      </w:pPr>
      <w:r>
        <w:t>Booking Limits</w:t>
      </w:r>
    </w:p>
    <w:p w14:paraId="176EDB27" w14:textId="4854A8C6" w:rsidR="00075E30" w:rsidRDefault="00075E30" w:rsidP="00075E30">
      <w:pPr>
        <w:pStyle w:val="ListParagraph"/>
        <w:numPr>
          <w:ilvl w:val="1"/>
          <w:numId w:val="7"/>
        </w:numPr>
      </w:pPr>
      <w:r>
        <w:t>Add Segment</w:t>
      </w:r>
      <w:r w:rsidR="000F1C2C">
        <w:t xml:space="preserve"> configuration to Booking Limits.</w:t>
      </w:r>
    </w:p>
    <w:p w14:paraId="70621486" w14:textId="1A1F66BE" w:rsidR="000F1C2C" w:rsidRDefault="000F1C2C" w:rsidP="00075E30">
      <w:pPr>
        <w:pStyle w:val="ListParagraph"/>
        <w:numPr>
          <w:ilvl w:val="1"/>
          <w:numId w:val="7"/>
        </w:numPr>
      </w:pPr>
      <w:r>
        <w:t>Allow Booking Limits to be configured at the Regional Administration level.</w:t>
      </w:r>
    </w:p>
    <w:p w14:paraId="41B5357B" w14:textId="524C1F06" w:rsidR="00B84D6A" w:rsidRDefault="00B84D6A" w:rsidP="00075E30">
      <w:pPr>
        <w:pStyle w:val="ListParagraph"/>
        <w:numPr>
          <w:ilvl w:val="1"/>
          <w:numId w:val="7"/>
        </w:numPr>
      </w:pPr>
      <w:r>
        <w:t>Add Max Tier Discount configuration to Booking Limits</w:t>
      </w:r>
      <w:r w:rsidR="00197896">
        <w:t>.</w:t>
      </w:r>
    </w:p>
    <w:p w14:paraId="73948C9E" w14:textId="54DCB2B4" w:rsidR="00725940" w:rsidRDefault="00B84D6A" w:rsidP="00725940">
      <w:pPr>
        <w:pStyle w:val="ListParagraph"/>
        <w:numPr>
          <w:ilvl w:val="1"/>
          <w:numId w:val="7"/>
        </w:numPr>
      </w:pPr>
      <w:r>
        <w:t xml:space="preserve">Add </w:t>
      </w:r>
      <w:r w:rsidR="00767C87">
        <w:t xml:space="preserve">Days Between </w:t>
      </w:r>
      <w:r w:rsidR="00401D4A">
        <w:t>Trips configuration to Booking Limits</w:t>
      </w:r>
      <w:r w:rsidR="00197896">
        <w:t>.</w:t>
      </w:r>
    </w:p>
    <w:p w14:paraId="29661559" w14:textId="77777777" w:rsidR="00B35F00" w:rsidRPr="00B35F00" w:rsidRDefault="00B35F00" w:rsidP="00B35F00"/>
    <w:p w14:paraId="11A4D48B" w14:textId="77777777" w:rsidR="00B35F00" w:rsidRPr="00B35F00" w:rsidRDefault="00B35F00" w:rsidP="00B35F00"/>
    <w:p w14:paraId="12DB824C" w14:textId="67FE93D3" w:rsidR="00793282" w:rsidRDefault="00CD5533" w:rsidP="00CD5533">
      <w:pPr>
        <w:pStyle w:val="Heading1"/>
      </w:pPr>
      <w:bookmarkStart w:id="1823" w:name="_Toc522520082"/>
      <w:r>
        <w:t>Operational Updates</w:t>
      </w:r>
      <w:bookmarkEnd w:id="1823"/>
    </w:p>
    <w:p w14:paraId="2C79F380" w14:textId="32ECE581" w:rsidR="00CD5533" w:rsidRDefault="00B91907" w:rsidP="00B91907">
      <w:pPr>
        <w:pStyle w:val="ListParagraph"/>
        <w:numPr>
          <w:ilvl w:val="0"/>
          <w:numId w:val="10"/>
        </w:numPr>
      </w:pPr>
      <w:r>
        <w:t>Property</w:t>
      </w:r>
    </w:p>
    <w:p w14:paraId="452D446E" w14:textId="020892D6" w:rsidR="00B91907" w:rsidRDefault="00B91907" w:rsidP="00B91907">
      <w:pPr>
        <w:pStyle w:val="ListParagraph"/>
        <w:numPr>
          <w:ilvl w:val="1"/>
          <w:numId w:val="10"/>
        </w:numPr>
      </w:pPr>
      <w:r>
        <w:t>Properties will need to be assigned to the appropriate Region</w:t>
      </w:r>
    </w:p>
    <w:p w14:paraId="1DF5D451" w14:textId="1180D051" w:rsidR="00207BAD" w:rsidRDefault="00207BAD" w:rsidP="00207BAD">
      <w:pPr>
        <w:pStyle w:val="ListParagraph"/>
        <w:numPr>
          <w:ilvl w:val="0"/>
          <w:numId w:val="10"/>
        </w:numPr>
      </w:pPr>
      <w:r>
        <w:t>Program</w:t>
      </w:r>
    </w:p>
    <w:p w14:paraId="15C472BF" w14:textId="0292D155" w:rsidR="00207BAD" w:rsidRDefault="00207BAD" w:rsidP="00207BAD">
      <w:pPr>
        <w:pStyle w:val="ListParagraph"/>
        <w:numPr>
          <w:ilvl w:val="1"/>
          <w:numId w:val="10"/>
        </w:numPr>
      </w:pPr>
      <w:r>
        <w:t>Programs will need to be configured with the appropriate Segment(s) to be considered for Perpetual Offer pricing.</w:t>
      </w:r>
    </w:p>
    <w:p w14:paraId="557558C8" w14:textId="4A04A7DA" w:rsidR="00345D96" w:rsidRDefault="00345D96" w:rsidP="00207BAD">
      <w:pPr>
        <w:pStyle w:val="ListParagraph"/>
        <w:numPr>
          <w:ilvl w:val="1"/>
          <w:numId w:val="10"/>
        </w:numPr>
      </w:pPr>
      <w:r>
        <w:t>Programs will need to be configured with an always active COMP pr</w:t>
      </w:r>
      <w:r w:rsidR="0012413A">
        <w:t>icing rule</w:t>
      </w:r>
      <w:r>
        <w:t xml:space="preserve"> and </w:t>
      </w:r>
      <w:r w:rsidR="0012413A">
        <w:t xml:space="preserve">Preferred Rate Cash pricing rule. </w:t>
      </w:r>
    </w:p>
    <w:p w14:paraId="2FA82EE0" w14:textId="4C6DD8D7" w:rsidR="008D2BCE" w:rsidRDefault="008D2BCE" w:rsidP="00207BAD">
      <w:pPr>
        <w:pStyle w:val="ListParagraph"/>
        <w:numPr>
          <w:ilvl w:val="1"/>
          <w:numId w:val="10"/>
        </w:numPr>
      </w:pPr>
      <w:r>
        <w:lastRenderedPageBreak/>
        <w:t xml:space="preserve">Programs and rate tables will be configured with appropriate routing to enable Resort Credits as </w:t>
      </w:r>
      <w:r w:rsidR="00F9464E">
        <w:t>usual.</w:t>
      </w:r>
    </w:p>
    <w:p w14:paraId="13C49843" w14:textId="3C1F7170" w:rsidR="0012413A" w:rsidRDefault="009D7E3D" w:rsidP="009D7E3D">
      <w:pPr>
        <w:pStyle w:val="ListParagraph"/>
        <w:numPr>
          <w:ilvl w:val="0"/>
          <w:numId w:val="10"/>
        </w:numPr>
      </w:pPr>
      <w:r>
        <w:t>Region</w:t>
      </w:r>
    </w:p>
    <w:p w14:paraId="74DF8970" w14:textId="0C927E47" w:rsidR="009D7E3D" w:rsidRDefault="009D7E3D" w:rsidP="009D7E3D">
      <w:pPr>
        <w:pStyle w:val="ListParagraph"/>
        <w:numPr>
          <w:ilvl w:val="1"/>
          <w:numId w:val="10"/>
        </w:numPr>
      </w:pPr>
      <w:r>
        <w:t xml:space="preserve">Booking Limits will now have additional configuration at </w:t>
      </w:r>
      <w:r w:rsidR="00650981">
        <w:t>the Region level for each segment and Dominant Play</w:t>
      </w:r>
      <w:r w:rsidR="00C562F8">
        <w:t>.</w:t>
      </w:r>
    </w:p>
    <w:p w14:paraId="6B0318C5" w14:textId="7DBC336A" w:rsidR="00790A83" w:rsidRDefault="00790A83" w:rsidP="00790A83"/>
    <w:p w14:paraId="380D6EF5" w14:textId="77777777" w:rsidR="00790A83" w:rsidRDefault="00790A83" w:rsidP="00790A83"/>
    <w:p w14:paraId="7B1C6D1A" w14:textId="75045456" w:rsidR="00790A83" w:rsidRDefault="00F9464E" w:rsidP="00C774C8">
      <w:pPr>
        <w:pStyle w:val="Heading1"/>
      </w:pPr>
      <w:bookmarkStart w:id="1824" w:name="_Toc522520083"/>
      <w:r>
        <w:t>ChangeLog</w:t>
      </w:r>
      <w:bookmarkEnd w:id="1824"/>
    </w:p>
    <w:p w14:paraId="42245862" w14:textId="77777777" w:rsidR="00C774C8" w:rsidRPr="00C774C8" w:rsidRDefault="00C774C8" w:rsidP="00C774C8"/>
    <w:tbl>
      <w:tblPr>
        <w:tblStyle w:val="GridTable4-Accent1"/>
        <w:tblW w:w="0" w:type="auto"/>
        <w:tblLook w:val="04A0" w:firstRow="1" w:lastRow="0" w:firstColumn="1" w:lastColumn="0" w:noHBand="0" w:noVBand="1"/>
      </w:tblPr>
      <w:tblGrid>
        <w:gridCol w:w="3116"/>
        <w:gridCol w:w="3117"/>
        <w:gridCol w:w="3117"/>
      </w:tblGrid>
      <w:tr w:rsidR="00790A83" w14:paraId="5EAD4ED6" w14:textId="77777777" w:rsidTr="00790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5B4463" w14:textId="47B3EE53" w:rsidR="00790A83" w:rsidRDefault="00790A83" w:rsidP="00F9464E">
            <w:r>
              <w:t>Chang</w:t>
            </w:r>
            <w:r w:rsidR="00C560D2">
              <w:t>er</w:t>
            </w:r>
          </w:p>
        </w:tc>
        <w:tc>
          <w:tcPr>
            <w:tcW w:w="3117" w:type="dxa"/>
          </w:tcPr>
          <w:p w14:paraId="6D5B74E3" w14:textId="6BD79696" w:rsidR="00790A83" w:rsidRDefault="00C560D2" w:rsidP="00F9464E">
            <w:pPr>
              <w:cnfStyle w:val="100000000000" w:firstRow="1" w:lastRow="0" w:firstColumn="0" w:lastColumn="0" w:oddVBand="0" w:evenVBand="0" w:oddHBand="0" w:evenHBand="0" w:firstRowFirstColumn="0" w:firstRowLastColumn="0" w:lastRowFirstColumn="0" w:lastRowLastColumn="0"/>
            </w:pPr>
            <w:r>
              <w:t>Date</w:t>
            </w:r>
          </w:p>
        </w:tc>
        <w:tc>
          <w:tcPr>
            <w:tcW w:w="3117" w:type="dxa"/>
          </w:tcPr>
          <w:p w14:paraId="68A00A05" w14:textId="72653421" w:rsidR="00790A83" w:rsidRDefault="00C560D2" w:rsidP="00F9464E">
            <w:pPr>
              <w:cnfStyle w:val="100000000000" w:firstRow="1" w:lastRow="0" w:firstColumn="0" w:lastColumn="0" w:oddVBand="0" w:evenVBand="0" w:oddHBand="0" w:evenHBand="0" w:firstRowFirstColumn="0" w:firstRowLastColumn="0" w:lastRowFirstColumn="0" w:lastRowLastColumn="0"/>
            </w:pPr>
            <w:r>
              <w:t>Reason / Update Log</w:t>
            </w:r>
          </w:p>
        </w:tc>
      </w:tr>
      <w:tr w:rsidR="00790A83" w14:paraId="4899F951"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B64C99" w14:textId="358F262B" w:rsidR="00790A83" w:rsidRDefault="00C560D2" w:rsidP="00F9464E">
            <w:r>
              <w:t>Dustin Clifford</w:t>
            </w:r>
          </w:p>
        </w:tc>
        <w:tc>
          <w:tcPr>
            <w:tcW w:w="3117" w:type="dxa"/>
          </w:tcPr>
          <w:p w14:paraId="21A54FCB" w14:textId="393E85CD" w:rsidR="00790A83" w:rsidRDefault="00C560D2" w:rsidP="00F9464E">
            <w:pPr>
              <w:cnfStyle w:val="000000100000" w:firstRow="0" w:lastRow="0" w:firstColumn="0" w:lastColumn="0" w:oddVBand="0" w:evenVBand="0" w:oddHBand="1" w:evenHBand="0" w:firstRowFirstColumn="0" w:firstRowLastColumn="0" w:lastRowFirstColumn="0" w:lastRowLastColumn="0"/>
            </w:pPr>
            <w:r>
              <w:t>05/18/2018</w:t>
            </w:r>
          </w:p>
        </w:tc>
        <w:tc>
          <w:tcPr>
            <w:tcW w:w="3117" w:type="dxa"/>
          </w:tcPr>
          <w:p w14:paraId="5DF2D9CA" w14:textId="1067F991" w:rsidR="00790A83" w:rsidRDefault="00C560D2" w:rsidP="00F9464E">
            <w:pPr>
              <w:cnfStyle w:val="000000100000" w:firstRow="0" w:lastRow="0" w:firstColumn="0" w:lastColumn="0" w:oddVBand="0" w:evenVBand="0" w:oddHBand="1" w:evenHBand="0" w:firstRowFirstColumn="0" w:firstRowLastColumn="0" w:lastRowFirstColumn="0" w:lastRowLastColumn="0"/>
            </w:pPr>
            <w:r>
              <w:t>Initial creation</w:t>
            </w:r>
          </w:p>
        </w:tc>
      </w:tr>
      <w:tr w:rsidR="00C560D2" w14:paraId="68E32107" w14:textId="77777777" w:rsidTr="00790A83">
        <w:tc>
          <w:tcPr>
            <w:cnfStyle w:val="001000000000" w:firstRow="0" w:lastRow="0" w:firstColumn="1" w:lastColumn="0" w:oddVBand="0" w:evenVBand="0" w:oddHBand="0" w:evenHBand="0" w:firstRowFirstColumn="0" w:firstRowLastColumn="0" w:lastRowFirstColumn="0" w:lastRowLastColumn="0"/>
            <w:tcW w:w="3116" w:type="dxa"/>
          </w:tcPr>
          <w:p w14:paraId="6981F580" w14:textId="358DB5E0" w:rsidR="00C560D2" w:rsidRDefault="00C560D2" w:rsidP="00F9464E">
            <w:r>
              <w:t>Dustin Clifford</w:t>
            </w:r>
          </w:p>
        </w:tc>
        <w:tc>
          <w:tcPr>
            <w:tcW w:w="3117" w:type="dxa"/>
          </w:tcPr>
          <w:p w14:paraId="39B41828" w14:textId="55DFD1FA" w:rsidR="00C560D2" w:rsidRDefault="00902A04" w:rsidP="00F9464E">
            <w:pPr>
              <w:cnfStyle w:val="000000000000" w:firstRow="0" w:lastRow="0" w:firstColumn="0" w:lastColumn="0" w:oddVBand="0" w:evenVBand="0" w:oddHBand="0" w:evenHBand="0" w:firstRowFirstColumn="0" w:firstRowLastColumn="0" w:lastRowFirstColumn="0" w:lastRowLastColumn="0"/>
            </w:pPr>
            <w:r>
              <w:t>05/19/2018</w:t>
            </w:r>
          </w:p>
        </w:tc>
        <w:tc>
          <w:tcPr>
            <w:tcW w:w="3117" w:type="dxa"/>
          </w:tcPr>
          <w:p w14:paraId="4D0F8EB9" w14:textId="2484F572" w:rsidR="00C560D2" w:rsidRDefault="00902A04" w:rsidP="00F9464E">
            <w:pPr>
              <w:cnfStyle w:val="000000000000" w:firstRow="0" w:lastRow="0" w:firstColumn="0" w:lastColumn="0" w:oddVBand="0" w:evenVBand="0" w:oddHBand="0" w:evenHBand="0" w:firstRowFirstColumn="0" w:firstRowLastColumn="0" w:lastRowFirstColumn="0" w:lastRowLastColumn="0"/>
            </w:pPr>
            <w:r>
              <w:t xml:space="preserve">Adding in high-level architecture, design, </w:t>
            </w:r>
            <w:r w:rsidR="00542923">
              <w:t>requirements, etc.</w:t>
            </w:r>
          </w:p>
        </w:tc>
      </w:tr>
      <w:tr w:rsidR="00542923" w14:paraId="169D7BE8"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4DCC55" w14:textId="40F6EC02" w:rsidR="00542923" w:rsidRDefault="00542923" w:rsidP="00F9464E">
            <w:r>
              <w:t>Dustin Clifford</w:t>
            </w:r>
          </w:p>
        </w:tc>
        <w:tc>
          <w:tcPr>
            <w:tcW w:w="3117" w:type="dxa"/>
          </w:tcPr>
          <w:p w14:paraId="46A4CF1E" w14:textId="512A0F7B" w:rsidR="00542923" w:rsidRDefault="00542923" w:rsidP="00F9464E">
            <w:pPr>
              <w:cnfStyle w:val="000000100000" w:firstRow="0" w:lastRow="0" w:firstColumn="0" w:lastColumn="0" w:oddVBand="0" w:evenVBand="0" w:oddHBand="1" w:evenHBand="0" w:firstRowFirstColumn="0" w:firstRowLastColumn="0" w:lastRowFirstColumn="0" w:lastRowLastColumn="0"/>
            </w:pPr>
            <w:r>
              <w:t>05/20/2018</w:t>
            </w:r>
          </w:p>
        </w:tc>
        <w:tc>
          <w:tcPr>
            <w:tcW w:w="3117" w:type="dxa"/>
          </w:tcPr>
          <w:p w14:paraId="3BAA7D80" w14:textId="1162DBF8" w:rsidR="00542923" w:rsidRDefault="007A32A9" w:rsidP="00F9464E">
            <w:pPr>
              <w:cnfStyle w:val="000000100000" w:firstRow="0" w:lastRow="0" w:firstColumn="0" w:lastColumn="0" w:oddVBand="0" w:evenVBand="0" w:oddHBand="1" w:evenHBand="0" w:firstRowFirstColumn="0" w:firstRowLastColumn="0" w:lastRowFirstColumn="0" w:lastRowLastColumn="0"/>
            </w:pPr>
            <w:r>
              <w:t xml:space="preserve">Adding in </w:t>
            </w:r>
            <w:r w:rsidR="00E752A7">
              <w:t>product updates &amp; operational updates. And… some other changes.</w:t>
            </w:r>
          </w:p>
        </w:tc>
      </w:tr>
      <w:tr w:rsidR="000054AC" w14:paraId="5CBF45AE" w14:textId="77777777" w:rsidTr="00790A83">
        <w:tc>
          <w:tcPr>
            <w:cnfStyle w:val="001000000000" w:firstRow="0" w:lastRow="0" w:firstColumn="1" w:lastColumn="0" w:oddVBand="0" w:evenVBand="0" w:oddHBand="0" w:evenHBand="0" w:firstRowFirstColumn="0" w:firstRowLastColumn="0" w:lastRowFirstColumn="0" w:lastRowLastColumn="0"/>
            <w:tcW w:w="3116" w:type="dxa"/>
          </w:tcPr>
          <w:p w14:paraId="46BBF419" w14:textId="1CF92834" w:rsidR="000054AC" w:rsidRDefault="000054AC" w:rsidP="00F9464E">
            <w:r>
              <w:t>Dustin Clifford</w:t>
            </w:r>
          </w:p>
        </w:tc>
        <w:tc>
          <w:tcPr>
            <w:tcW w:w="3117" w:type="dxa"/>
          </w:tcPr>
          <w:p w14:paraId="33904DB5" w14:textId="49793C82" w:rsidR="000054AC" w:rsidRDefault="000054AC" w:rsidP="00F9464E">
            <w:pPr>
              <w:cnfStyle w:val="000000000000" w:firstRow="0" w:lastRow="0" w:firstColumn="0" w:lastColumn="0" w:oddVBand="0" w:evenVBand="0" w:oddHBand="0" w:evenHBand="0" w:firstRowFirstColumn="0" w:firstRowLastColumn="0" w:lastRowFirstColumn="0" w:lastRowLastColumn="0"/>
            </w:pPr>
            <w:r>
              <w:t>05/21/2018</w:t>
            </w:r>
          </w:p>
        </w:tc>
        <w:tc>
          <w:tcPr>
            <w:tcW w:w="3117" w:type="dxa"/>
          </w:tcPr>
          <w:p w14:paraId="4201DE70" w14:textId="5285055A" w:rsidR="000054AC" w:rsidRDefault="000054AC" w:rsidP="00F9464E">
            <w:pPr>
              <w:cnfStyle w:val="000000000000" w:firstRow="0" w:lastRow="0" w:firstColumn="0" w:lastColumn="0" w:oddVBand="0" w:evenVBand="0" w:oddHBand="0" w:evenHBand="0" w:firstRowFirstColumn="0" w:firstRowLastColumn="0" w:lastRowFirstColumn="0" w:lastRowLastColumn="0"/>
            </w:pPr>
            <w:r>
              <w:t xml:space="preserve">Updating Admin section </w:t>
            </w:r>
            <w:r w:rsidR="00D72CAD">
              <w:t>to reflect the suggested updates from Admin team.</w:t>
            </w:r>
          </w:p>
        </w:tc>
      </w:tr>
      <w:tr w:rsidR="00AA3ABA" w14:paraId="2359B911"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70B4C7" w14:textId="51BEA9A4" w:rsidR="00AA3ABA" w:rsidRDefault="00645515" w:rsidP="00F9464E">
            <w:r>
              <w:t>Dustin Clifford</w:t>
            </w:r>
          </w:p>
        </w:tc>
        <w:tc>
          <w:tcPr>
            <w:tcW w:w="3117" w:type="dxa"/>
          </w:tcPr>
          <w:p w14:paraId="0DD4250A" w14:textId="2B72412C" w:rsidR="00AA3ABA" w:rsidRDefault="00645515" w:rsidP="00F9464E">
            <w:pPr>
              <w:cnfStyle w:val="000000100000" w:firstRow="0" w:lastRow="0" w:firstColumn="0" w:lastColumn="0" w:oddVBand="0" w:evenVBand="0" w:oddHBand="1" w:evenHBand="0" w:firstRowFirstColumn="0" w:firstRowLastColumn="0" w:lastRowFirstColumn="0" w:lastRowLastColumn="0"/>
            </w:pPr>
            <w:r>
              <w:t>5/31/2018</w:t>
            </w:r>
          </w:p>
        </w:tc>
        <w:tc>
          <w:tcPr>
            <w:tcW w:w="3117" w:type="dxa"/>
          </w:tcPr>
          <w:p w14:paraId="1BDEB655" w14:textId="4A05891C" w:rsidR="00F77D1B" w:rsidRDefault="00F77D1B" w:rsidP="00F9464E">
            <w:pPr>
              <w:cnfStyle w:val="000000100000" w:firstRow="0" w:lastRow="0" w:firstColumn="0" w:lastColumn="0" w:oddVBand="0" w:evenVBand="0" w:oddHBand="1" w:evenHBand="0" w:firstRowFirstColumn="0" w:firstRowLastColumn="0" w:lastRowFirstColumn="0" w:lastRowLastColumn="0"/>
            </w:pPr>
            <w:r>
              <w:t>Updated rate-floor verbiage to ensure that casino rate-floor is what is used during segment-based pricing.</w:t>
            </w:r>
          </w:p>
          <w:p w14:paraId="3B42E234" w14:textId="7D46B019" w:rsidR="00AA3ABA" w:rsidRDefault="00645515" w:rsidP="00F9464E">
            <w:pPr>
              <w:cnfStyle w:val="000000100000" w:firstRow="0" w:lastRow="0" w:firstColumn="0" w:lastColumn="0" w:oddVBand="0" w:evenVBand="0" w:oddHBand="1" w:evenHBand="0" w:firstRowFirstColumn="0" w:firstRowLastColumn="0" w:lastRowFirstColumn="0" w:lastRowLastColumn="0"/>
            </w:pPr>
            <w:r>
              <w:t>Added updated database location and schema information as approved during today’s meeting</w:t>
            </w:r>
            <w:r w:rsidR="00324BAD">
              <w:t>.</w:t>
            </w:r>
          </w:p>
          <w:p w14:paraId="6F38A1AA" w14:textId="667042F5" w:rsidR="00324BAD" w:rsidRDefault="00324BAD" w:rsidP="00F9464E">
            <w:pPr>
              <w:cnfStyle w:val="000000100000" w:firstRow="0" w:lastRow="0" w:firstColumn="0" w:lastColumn="0" w:oddVBand="0" w:evenVBand="0" w:oddHBand="1" w:evenHBand="0" w:firstRowFirstColumn="0" w:firstRowLastColumn="0" w:lastRowFirstColumn="0" w:lastRowLastColumn="0"/>
            </w:pPr>
            <w:r>
              <w:t>Also, some additional formatting was done.</w:t>
            </w:r>
          </w:p>
          <w:p w14:paraId="7CEC2870" w14:textId="58314E60" w:rsidR="009544CB" w:rsidRDefault="009544CB" w:rsidP="00F9464E">
            <w:pPr>
              <w:cnfStyle w:val="000000100000" w:firstRow="0" w:lastRow="0" w:firstColumn="0" w:lastColumn="0" w:oddVBand="0" w:evenVBand="0" w:oddHBand="1" w:evenHBand="0" w:firstRowFirstColumn="0" w:firstRowLastColumn="0" w:lastRowFirstColumn="0" w:lastRowLastColumn="0"/>
            </w:pPr>
            <w:r>
              <w:t>Added Booking Limits section and associated fields and descriptions.</w:t>
            </w:r>
          </w:p>
          <w:p w14:paraId="1E9DB5F2" w14:textId="117C96F5" w:rsidR="00324BAD" w:rsidRDefault="00324BAD" w:rsidP="00F9464E">
            <w:pPr>
              <w:cnfStyle w:val="000000100000" w:firstRow="0" w:lastRow="0" w:firstColumn="0" w:lastColumn="0" w:oddVBand="0" w:evenVBand="0" w:oddHBand="1" w:evenHBand="0" w:firstRowFirstColumn="0" w:firstRowLastColumn="0" w:lastRowFirstColumn="0" w:lastRowLastColumn="0"/>
            </w:pPr>
            <w:r>
              <w:t>Document now updated to 1.0-RC.</w:t>
            </w:r>
          </w:p>
        </w:tc>
      </w:tr>
      <w:tr w:rsidR="00D4384D" w14:paraId="16BFCC24" w14:textId="77777777" w:rsidTr="00790A83">
        <w:tc>
          <w:tcPr>
            <w:cnfStyle w:val="001000000000" w:firstRow="0" w:lastRow="0" w:firstColumn="1" w:lastColumn="0" w:oddVBand="0" w:evenVBand="0" w:oddHBand="0" w:evenHBand="0" w:firstRowFirstColumn="0" w:firstRowLastColumn="0" w:lastRowFirstColumn="0" w:lastRowLastColumn="0"/>
            <w:tcW w:w="3116" w:type="dxa"/>
          </w:tcPr>
          <w:p w14:paraId="3D2D5BC0" w14:textId="2206048D" w:rsidR="00D4384D" w:rsidRDefault="00D4384D" w:rsidP="00F9464E">
            <w:r>
              <w:t>Dustin Clifford</w:t>
            </w:r>
          </w:p>
        </w:tc>
        <w:tc>
          <w:tcPr>
            <w:tcW w:w="3117" w:type="dxa"/>
          </w:tcPr>
          <w:p w14:paraId="1025B02A" w14:textId="31C41267" w:rsidR="00D4384D" w:rsidRDefault="00D4384D" w:rsidP="00F9464E">
            <w:pPr>
              <w:cnfStyle w:val="000000000000" w:firstRow="0" w:lastRow="0" w:firstColumn="0" w:lastColumn="0" w:oddVBand="0" w:evenVBand="0" w:oddHBand="0" w:evenHBand="0" w:firstRowFirstColumn="0" w:firstRowLastColumn="0" w:lastRowFirstColumn="0" w:lastRowLastColumn="0"/>
            </w:pPr>
            <w:r>
              <w:t>6/1/2018</w:t>
            </w:r>
          </w:p>
        </w:tc>
        <w:tc>
          <w:tcPr>
            <w:tcW w:w="3117" w:type="dxa"/>
          </w:tcPr>
          <w:p w14:paraId="6AB5D6D3" w14:textId="77777777" w:rsidR="00D4384D" w:rsidRDefault="00D4384D" w:rsidP="00F9464E">
            <w:pPr>
              <w:cnfStyle w:val="000000000000" w:firstRow="0" w:lastRow="0" w:firstColumn="0" w:lastColumn="0" w:oddVBand="0" w:evenVBand="0" w:oddHBand="0" w:evenHBand="0" w:firstRowFirstColumn="0" w:firstRowLastColumn="0" w:lastRowFirstColumn="0" w:lastRowLastColumn="0"/>
            </w:pPr>
            <w:r>
              <w:t>Clarified the items that will be stored as a part of customer value.</w:t>
            </w:r>
          </w:p>
          <w:p w14:paraId="10E405D1" w14:textId="60712188" w:rsidR="00AE104D" w:rsidRDefault="00AE104D" w:rsidP="00F9464E">
            <w:pPr>
              <w:cnfStyle w:val="000000000000" w:firstRow="0" w:lastRow="0" w:firstColumn="0" w:lastColumn="0" w:oddVBand="0" w:evenVBand="0" w:oddHBand="0" w:evenHBand="0" w:firstRowFirstColumn="0" w:firstRowLastColumn="0" w:lastRowFirstColumn="0" w:lastRowLastColumn="0"/>
            </w:pPr>
            <w:r>
              <w:t xml:space="preserve">Updated Figure 1 to reflect that </w:t>
            </w:r>
            <w:proofErr w:type="spellStart"/>
            <w:r>
              <w:t>CustomerValueService</w:t>
            </w:r>
            <w:proofErr w:type="spellEnd"/>
            <w:r>
              <w:t xml:space="preserve"> will be in the cloud.</w:t>
            </w:r>
          </w:p>
        </w:tc>
      </w:tr>
      <w:tr w:rsidR="00A91DB6" w14:paraId="53543635"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6B1C6F" w14:textId="7C9EC9BD" w:rsidR="00A91DB6" w:rsidRDefault="00A91DB6" w:rsidP="00F9464E">
            <w:r>
              <w:lastRenderedPageBreak/>
              <w:t>Dustin Clifford</w:t>
            </w:r>
          </w:p>
        </w:tc>
        <w:tc>
          <w:tcPr>
            <w:tcW w:w="3117" w:type="dxa"/>
          </w:tcPr>
          <w:p w14:paraId="322E8865" w14:textId="53871939" w:rsidR="00A91DB6" w:rsidRDefault="00A91DB6" w:rsidP="00F9464E">
            <w:pPr>
              <w:cnfStyle w:val="000000100000" w:firstRow="0" w:lastRow="0" w:firstColumn="0" w:lastColumn="0" w:oddVBand="0" w:evenVBand="0" w:oddHBand="1" w:evenHBand="0" w:firstRowFirstColumn="0" w:firstRowLastColumn="0" w:lastRowFirstColumn="0" w:lastRowLastColumn="0"/>
            </w:pPr>
            <w:r>
              <w:t>6/12/2018</w:t>
            </w:r>
          </w:p>
        </w:tc>
        <w:tc>
          <w:tcPr>
            <w:tcW w:w="3117" w:type="dxa"/>
          </w:tcPr>
          <w:p w14:paraId="1CBEDDE4" w14:textId="77777777" w:rsidR="00A91DB6" w:rsidRDefault="00A91DB6" w:rsidP="00F9464E">
            <w:pPr>
              <w:cnfStyle w:val="000000100000" w:firstRow="0" w:lastRow="0" w:firstColumn="0" w:lastColumn="0" w:oddVBand="0" w:evenVBand="0" w:oddHBand="1" w:evenHBand="0" w:firstRowFirstColumn="0" w:firstRowLastColumn="0" w:lastRowFirstColumn="0" w:lastRowLastColumn="0"/>
            </w:pPr>
            <w:r>
              <w:t>Added assumption that best rate will always</w:t>
            </w:r>
            <w:r w:rsidR="00986D62">
              <w:t xml:space="preserve"> be the best rate.</w:t>
            </w:r>
          </w:p>
          <w:p w14:paraId="3E335BC4" w14:textId="7094EFC2" w:rsidR="00986D62" w:rsidRDefault="00986D62" w:rsidP="00F9464E">
            <w:pPr>
              <w:cnfStyle w:val="000000100000" w:firstRow="0" w:lastRow="0" w:firstColumn="0" w:lastColumn="0" w:oddVBand="0" w:evenVBand="0" w:oddHBand="1" w:evenHBand="0" w:firstRowFirstColumn="0" w:firstRowLastColumn="0" w:lastRowFirstColumn="0" w:lastRowLastColumn="0"/>
            </w:pPr>
          </w:p>
        </w:tc>
      </w:tr>
      <w:tr w:rsidR="001F7642" w14:paraId="7EDFB350" w14:textId="77777777" w:rsidTr="00790A83">
        <w:tc>
          <w:tcPr>
            <w:cnfStyle w:val="001000000000" w:firstRow="0" w:lastRow="0" w:firstColumn="1" w:lastColumn="0" w:oddVBand="0" w:evenVBand="0" w:oddHBand="0" w:evenHBand="0" w:firstRowFirstColumn="0" w:firstRowLastColumn="0" w:lastRowFirstColumn="0" w:lastRowLastColumn="0"/>
            <w:tcW w:w="3116" w:type="dxa"/>
          </w:tcPr>
          <w:p w14:paraId="3EE0F191" w14:textId="094994E1" w:rsidR="001F7642" w:rsidRDefault="001F7642" w:rsidP="00F9464E">
            <w:r>
              <w:t>Dustin Clifford</w:t>
            </w:r>
          </w:p>
        </w:tc>
        <w:tc>
          <w:tcPr>
            <w:tcW w:w="3117" w:type="dxa"/>
          </w:tcPr>
          <w:p w14:paraId="56A00FD5" w14:textId="640900F5" w:rsidR="001F7642" w:rsidRDefault="001F7642" w:rsidP="00F9464E">
            <w:pPr>
              <w:cnfStyle w:val="000000000000" w:firstRow="0" w:lastRow="0" w:firstColumn="0" w:lastColumn="0" w:oddVBand="0" w:evenVBand="0" w:oddHBand="0" w:evenHBand="0" w:firstRowFirstColumn="0" w:firstRowLastColumn="0" w:lastRowFirstColumn="0" w:lastRowLastColumn="0"/>
            </w:pPr>
            <w:r>
              <w:t>6/14/2018</w:t>
            </w:r>
          </w:p>
        </w:tc>
        <w:tc>
          <w:tcPr>
            <w:tcW w:w="3117" w:type="dxa"/>
          </w:tcPr>
          <w:p w14:paraId="10FEBE44" w14:textId="65D89FD5" w:rsidR="001F7642" w:rsidRDefault="001F7642" w:rsidP="00F9464E">
            <w:pPr>
              <w:cnfStyle w:val="000000000000" w:firstRow="0" w:lastRow="0" w:firstColumn="0" w:lastColumn="0" w:oddVBand="0" w:evenVBand="0" w:oddHBand="0" w:evenHBand="0" w:firstRowFirstColumn="0" w:firstRowLastColumn="0" w:lastRowFirstColumn="0" w:lastRowLastColumn="0"/>
            </w:pPr>
            <w:r>
              <w:t>Updated data</w:t>
            </w:r>
            <w:r w:rsidR="00C3183A">
              <w:t>-</w:t>
            </w:r>
            <w:r>
              <w:t>pip</w:t>
            </w:r>
            <w:r w:rsidR="00C3183A">
              <w:t>e</w:t>
            </w:r>
            <w:r>
              <w:t>line flo</w:t>
            </w:r>
            <w:r w:rsidR="00C3183A">
              <w:t>w and data flow.</w:t>
            </w:r>
          </w:p>
          <w:p w14:paraId="558C3525" w14:textId="7904860C" w:rsidR="00C3183A" w:rsidRDefault="00C3183A" w:rsidP="00F9464E">
            <w:pPr>
              <w:cnfStyle w:val="000000000000" w:firstRow="0" w:lastRow="0" w:firstColumn="0" w:lastColumn="0" w:oddVBand="0" w:evenVBand="0" w:oddHBand="0" w:evenHBand="0" w:firstRowFirstColumn="0" w:firstRowLastColumn="0" w:lastRowFirstColumn="0" w:lastRowLastColumn="0"/>
            </w:pPr>
            <w:r>
              <w:t>Updated regional and LV input schemas.</w:t>
            </w:r>
          </w:p>
        </w:tc>
      </w:tr>
      <w:tr w:rsidR="00CC647A" w14:paraId="0B2695A2"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10E89B" w14:textId="31C5832B" w:rsidR="00CC647A" w:rsidRDefault="00CC647A" w:rsidP="00F9464E">
            <w:r>
              <w:t>Dustin Clifford</w:t>
            </w:r>
          </w:p>
        </w:tc>
        <w:tc>
          <w:tcPr>
            <w:tcW w:w="3117" w:type="dxa"/>
          </w:tcPr>
          <w:p w14:paraId="5EB87F10" w14:textId="793F2C22" w:rsidR="00CC647A" w:rsidRDefault="00CC647A" w:rsidP="00F9464E">
            <w:pPr>
              <w:cnfStyle w:val="000000100000" w:firstRow="0" w:lastRow="0" w:firstColumn="0" w:lastColumn="0" w:oddVBand="0" w:evenVBand="0" w:oddHBand="1" w:evenHBand="0" w:firstRowFirstColumn="0" w:firstRowLastColumn="0" w:lastRowFirstColumn="0" w:lastRowLastColumn="0"/>
            </w:pPr>
            <w:r>
              <w:t>6/22/2018</w:t>
            </w:r>
          </w:p>
        </w:tc>
        <w:tc>
          <w:tcPr>
            <w:tcW w:w="3117" w:type="dxa"/>
          </w:tcPr>
          <w:p w14:paraId="65C0BE38" w14:textId="77777777" w:rsidR="00CC647A" w:rsidRDefault="00CC647A"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Updated pricing section to include some notes on how operations will configure programs.</w:t>
            </w:r>
          </w:p>
          <w:p w14:paraId="66EF7349" w14:textId="7320C065" w:rsidR="00CC647A" w:rsidRDefault="00CC647A"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Update pricing section to include the need for a </w:t>
            </w:r>
            <w:r w:rsidR="009D1EA7">
              <w:t xml:space="preserve">flag to indicate whether the pricing result includes pricing from </w:t>
            </w:r>
            <w:r w:rsidR="009D1EA7" w:rsidRPr="009D1EA7">
              <w:rPr>
                <w:b/>
              </w:rPr>
              <w:t>Segment Based Pricing</w:t>
            </w:r>
            <w:r w:rsidR="009D1EA7">
              <w:t xml:space="preserve"> for use by channels in displaying appropriate information regarding offers available to the customer.</w:t>
            </w:r>
          </w:p>
        </w:tc>
      </w:tr>
      <w:tr w:rsidR="00587FBC" w14:paraId="34F4A707" w14:textId="77777777" w:rsidTr="00790A83">
        <w:trPr>
          <w:ins w:id="1825" w:author="Dustin Clifford" w:date="2018-06-29T23:30:00Z"/>
        </w:trPr>
        <w:tc>
          <w:tcPr>
            <w:cnfStyle w:val="001000000000" w:firstRow="0" w:lastRow="0" w:firstColumn="1" w:lastColumn="0" w:oddVBand="0" w:evenVBand="0" w:oddHBand="0" w:evenHBand="0" w:firstRowFirstColumn="0" w:firstRowLastColumn="0" w:lastRowFirstColumn="0" w:lastRowLastColumn="0"/>
            <w:tcW w:w="3116" w:type="dxa"/>
          </w:tcPr>
          <w:p w14:paraId="43657B14" w14:textId="4E9583F4" w:rsidR="00587FBC" w:rsidRDefault="00587FBC" w:rsidP="00F9464E">
            <w:pPr>
              <w:rPr>
                <w:ins w:id="1826" w:author="Dustin Clifford" w:date="2018-06-29T23:30:00Z"/>
              </w:rPr>
            </w:pPr>
            <w:ins w:id="1827" w:author="Dustin Clifford" w:date="2018-06-29T23:30:00Z">
              <w:r>
                <w:t>Dustin Clifford</w:t>
              </w:r>
            </w:ins>
          </w:p>
        </w:tc>
        <w:tc>
          <w:tcPr>
            <w:tcW w:w="3117" w:type="dxa"/>
          </w:tcPr>
          <w:p w14:paraId="272F8AE1" w14:textId="74261D16" w:rsidR="00587FBC" w:rsidRDefault="00587FBC" w:rsidP="00F9464E">
            <w:pPr>
              <w:cnfStyle w:val="000000000000" w:firstRow="0" w:lastRow="0" w:firstColumn="0" w:lastColumn="0" w:oddVBand="0" w:evenVBand="0" w:oddHBand="0" w:evenHBand="0" w:firstRowFirstColumn="0" w:firstRowLastColumn="0" w:lastRowFirstColumn="0" w:lastRowLastColumn="0"/>
              <w:rPr>
                <w:ins w:id="1828" w:author="Dustin Clifford" w:date="2018-06-29T23:30:00Z"/>
              </w:rPr>
            </w:pPr>
            <w:ins w:id="1829" w:author="Dustin Clifford" w:date="2018-06-29T23:30:00Z">
              <w:r>
                <w:t>6/29/2018</w:t>
              </w:r>
            </w:ins>
          </w:p>
        </w:tc>
        <w:tc>
          <w:tcPr>
            <w:tcW w:w="3117" w:type="dxa"/>
          </w:tcPr>
          <w:p w14:paraId="713BF467" w14:textId="77777777" w:rsidR="00587FBC" w:rsidRDefault="00587FBC"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30" w:author="Dustin Clifford" w:date="2018-06-29T23:34:00Z"/>
              </w:rPr>
            </w:pPr>
            <w:ins w:id="1831" w:author="Dustin Clifford" w:date="2018-06-29T23:30:00Z">
              <w:r>
                <w:t xml:space="preserve">Updated </w:t>
              </w:r>
            </w:ins>
            <w:ins w:id="1832" w:author="Dustin Clifford" w:date="2018-06-29T23:34:00Z">
              <w:r w:rsidR="00AD12DB">
                <w:t>requirements</w:t>
              </w:r>
            </w:ins>
          </w:p>
          <w:p w14:paraId="3552B479" w14:textId="77777777" w:rsidR="00AD12DB" w:rsidRDefault="00AD12DB"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33" w:author="Dustin Clifford" w:date="2018-06-30T00:16:00Z"/>
              </w:rPr>
            </w:pPr>
            <w:ins w:id="1834" w:author="Dustin Clifford" w:date="2018-06-29T23:34:00Z">
              <w:r>
                <w:t xml:space="preserve">Updated </w:t>
              </w:r>
            </w:ins>
            <w:ins w:id="1835" w:author="Dustin Clifford" w:date="2018-06-29T23:35:00Z">
              <w:r>
                <w:t>links to requirements to reflect requirement number changes</w:t>
              </w:r>
            </w:ins>
          </w:p>
          <w:p w14:paraId="6E6FA924" w14:textId="4CB8C1D0" w:rsidR="00C22E2A" w:rsidRDefault="00C22E2A"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36" w:author="Dustin Clifford" w:date="2018-06-30T00:18:00Z"/>
              </w:rPr>
            </w:pPr>
            <w:ins w:id="1837" w:author="Dustin Clifford" w:date="2018-06-30T00:16:00Z">
              <w:r>
                <w:t xml:space="preserve">Updated </w:t>
              </w:r>
            </w:ins>
            <w:ins w:id="1838" w:author="Dustin Clifford" w:date="2018-06-30T00:17:00Z">
              <w:r w:rsidR="00AB055D">
                <w:t>to include a new API for multi-propert</w:t>
              </w:r>
            </w:ins>
            <w:ins w:id="1839" w:author="Dustin Clifford" w:date="2018-06-30T00:18:00Z">
              <w:r w:rsidR="00AB055D">
                <w:t>y pric</w:t>
              </w:r>
              <w:r w:rsidR="00A97F30">
                <w:t>ing.</w:t>
              </w:r>
            </w:ins>
          </w:p>
          <w:p w14:paraId="65EFA0B2" w14:textId="0B6CF7EB" w:rsidR="00A97F30" w:rsidRDefault="00A97F30">
            <w:pPr>
              <w:pStyle w:val="ListParagraph"/>
              <w:cnfStyle w:val="000000000000" w:firstRow="0" w:lastRow="0" w:firstColumn="0" w:lastColumn="0" w:oddVBand="0" w:evenVBand="0" w:oddHBand="0" w:evenHBand="0" w:firstRowFirstColumn="0" w:firstRowLastColumn="0" w:lastRowFirstColumn="0" w:lastRowLastColumn="0"/>
              <w:rPr>
                <w:ins w:id="1840" w:author="Dustin Clifford" w:date="2018-06-29T23:30:00Z"/>
              </w:rPr>
              <w:pPrChange w:id="1841" w:author="Dustin Clifford" w:date="2018-06-30T16:14:00Z">
                <w:pPr>
                  <w:pStyle w:val="ListParagraph"/>
                  <w:numPr>
                    <w:numId w:val="13"/>
                  </w:numPr>
                  <w:ind w:hanging="360"/>
                  <w:cnfStyle w:val="000000000000" w:firstRow="0" w:lastRow="0" w:firstColumn="0" w:lastColumn="0" w:oddVBand="0" w:evenVBand="0" w:oddHBand="0" w:evenHBand="0" w:firstRowFirstColumn="0" w:firstRowLastColumn="0" w:lastRowFirstColumn="0" w:lastRowLastColumn="0"/>
                </w:pPr>
              </w:pPrChange>
            </w:pPr>
          </w:p>
        </w:tc>
      </w:tr>
      <w:tr w:rsidR="008F5172" w14:paraId="218DD865" w14:textId="77777777" w:rsidTr="00790A83">
        <w:trPr>
          <w:cnfStyle w:val="000000100000" w:firstRow="0" w:lastRow="0" w:firstColumn="0" w:lastColumn="0" w:oddVBand="0" w:evenVBand="0" w:oddHBand="1" w:evenHBand="0" w:firstRowFirstColumn="0" w:firstRowLastColumn="0" w:lastRowFirstColumn="0" w:lastRowLastColumn="0"/>
          <w:ins w:id="1842" w:author="Dustin Clifford" w:date="2018-06-30T16:14:00Z"/>
        </w:trPr>
        <w:tc>
          <w:tcPr>
            <w:cnfStyle w:val="001000000000" w:firstRow="0" w:lastRow="0" w:firstColumn="1" w:lastColumn="0" w:oddVBand="0" w:evenVBand="0" w:oddHBand="0" w:evenHBand="0" w:firstRowFirstColumn="0" w:firstRowLastColumn="0" w:lastRowFirstColumn="0" w:lastRowLastColumn="0"/>
            <w:tcW w:w="3116" w:type="dxa"/>
          </w:tcPr>
          <w:p w14:paraId="26576C44" w14:textId="6CAD9C9E" w:rsidR="008F5172" w:rsidRDefault="008F5172" w:rsidP="00F9464E">
            <w:pPr>
              <w:rPr>
                <w:ins w:id="1843" w:author="Dustin Clifford" w:date="2018-06-30T16:14:00Z"/>
              </w:rPr>
            </w:pPr>
            <w:ins w:id="1844" w:author="Dustin Clifford" w:date="2018-06-30T16:14:00Z">
              <w:r>
                <w:t>Dustin Clifford</w:t>
              </w:r>
            </w:ins>
          </w:p>
        </w:tc>
        <w:tc>
          <w:tcPr>
            <w:tcW w:w="3117" w:type="dxa"/>
          </w:tcPr>
          <w:p w14:paraId="02E1310B" w14:textId="0629A4E8" w:rsidR="008F5172" w:rsidRDefault="008F5172" w:rsidP="00F9464E">
            <w:pPr>
              <w:cnfStyle w:val="000000100000" w:firstRow="0" w:lastRow="0" w:firstColumn="0" w:lastColumn="0" w:oddVBand="0" w:evenVBand="0" w:oddHBand="1" w:evenHBand="0" w:firstRowFirstColumn="0" w:firstRowLastColumn="0" w:lastRowFirstColumn="0" w:lastRowLastColumn="0"/>
              <w:rPr>
                <w:ins w:id="1845" w:author="Dustin Clifford" w:date="2018-06-30T16:14:00Z"/>
              </w:rPr>
            </w:pPr>
            <w:ins w:id="1846" w:author="Dustin Clifford" w:date="2018-06-30T16:14:00Z">
              <w:r>
                <w:t>7/30/2018</w:t>
              </w:r>
            </w:ins>
          </w:p>
        </w:tc>
        <w:tc>
          <w:tcPr>
            <w:tcW w:w="3117" w:type="dxa"/>
          </w:tcPr>
          <w:p w14:paraId="7B7CB4E0" w14:textId="77777777" w:rsidR="008F5172" w:rsidRDefault="005E28D7"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ns w:id="1847" w:author="Dustin Clifford" w:date="2018-06-30T16:16:00Z"/>
              </w:rPr>
            </w:pPr>
            <w:ins w:id="1848" w:author="Dustin Clifford" w:date="2018-06-30T16:16:00Z">
              <w:r>
                <w:t>Updating pricing descriptions to include new multi-property pricing.</w:t>
              </w:r>
            </w:ins>
          </w:p>
          <w:p w14:paraId="66FFD443" w14:textId="77777777" w:rsidR="005E28D7" w:rsidRDefault="005E28D7"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ns w:id="1849" w:author="Dustin Clifford" w:date="2018-06-30T16:19:00Z"/>
              </w:rPr>
            </w:pPr>
            <w:ins w:id="1850" w:author="Dustin Clifford" w:date="2018-06-30T16:16:00Z">
              <w:r>
                <w:t xml:space="preserve">Updating pricing </w:t>
              </w:r>
            </w:ins>
            <w:ins w:id="1851" w:author="Dustin Clifford" w:date="2018-06-30T16:18:00Z">
              <w:r w:rsidR="00606F2D">
                <w:t xml:space="preserve">description to include the return of FreePlay and </w:t>
              </w:r>
              <w:proofErr w:type="spellStart"/>
              <w:r w:rsidR="00606F2D">
                <w:t>ResortCredit</w:t>
              </w:r>
              <w:proofErr w:type="spellEnd"/>
              <w:r w:rsidR="00606F2D">
                <w:t xml:space="preserve"> amounts.</w:t>
              </w:r>
            </w:ins>
          </w:p>
          <w:p w14:paraId="1423194A" w14:textId="4414B689" w:rsidR="005B5EBF" w:rsidRDefault="005B5EBF"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ns w:id="1852" w:author="Dustin Clifford" w:date="2018-06-30T16:14:00Z"/>
              </w:rPr>
            </w:pPr>
            <w:ins w:id="1853" w:author="Dustin Clifford" w:date="2018-06-30T16:19:00Z">
              <w:r>
                <w:t xml:space="preserve">Changing </w:t>
              </w:r>
            </w:ins>
            <w:ins w:id="1854" w:author="Dustin Clifford" w:date="2018-06-30T16:23:00Z">
              <w:r w:rsidR="00C115E3">
                <w:t xml:space="preserve">DC from </w:t>
              </w:r>
              <w:proofErr w:type="spellStart"/>
              <w:r w:rsidR="00C115E3">
                <w:t>SuperTrip</w:t>
              </w:r>
              <w:proofErr w:type="spellEnd"/>
              <w:r w:rsidR="00C115E3">
                <w:t xml:space="preserve"> to </w:t>
              </w:r>
              <w:proofErr w:type="spellStart"/>
              <w:r w:rsidR="00C115E3">
                <w:t>SuperDay</w:t>
              </w:r>
              <w:proofErr w:type="spellEnd"/>
              <w:r w:rsidR="00C115E3">
                <w:t xml:space="preserve"> as Sam Khan informed me that the name has been changed.</w:t>
              </w:r>
            </w:ins>
          </w:p>
        </w:tc>
      </w:tr>
      <w:tr w:rsidR="006E20CB" w14:paraId="635A016C" w14:textId="77777777" w:rsidTr="00790A83">
        <w:trPr>
          <w:ins w:id="1855" w:author="Dustin Clifford" w:date="2018-08-20T08:38:00Z"/>
        </w:trPr>
        <w:tc>
          <w:tcPr>
            <w:cnfStyle w:val="001000000000" w:firstRow="0" w:lastRow="0" w:firstColumn="1" w:lastColumn="0" w:oddVBand="0" w:evenVBand="0" w:oddHBand="0" w:evenHBand="0" w:firstRowFirstColumn="0" w:firstRowLastColumn="0" w:lastRowFirstColumn="0" w:lastRowLastColumn="0"/>
            <w:tcW w:w="3116" w:type="dxa"/>
          </w:tcPr>
          <w:p w14:paraId="180B8CA3" w14:textId="53917906" w:rsidR="006E20CB" w:rsidRDefault="006E20CB" w:rsidP="00F9464E">
            <w:pPr>
              <w:rPr>
                <w:ins w:id="1856" w:author="Dustin Clifford" w:date="2018-08-20T08:38:00Z"/>
              </w:rPr>
            </w:pPr>
            <w:ins w:id="1857" w:author="Dustin Clifford" w:date="2018-08-20T08:38:00Z">
              <w:r>
                <w:t>Dustin Clifford</w:t>
              </w:r>
            </w:ins>
          </w:p>
        </w:tc>
        <w:tc>
          <w:tcPr>
            <w:tcW w:w="3117" w:type="dxa"/>
          </w:tcPr>
          <w:p w14:paraId="0E1EFDAB" w14:textId="5FCA33BA" w:rsidR="006E20CB" w:rsidRDefault="006E20CB" w:rsidP="00F9464E">
            <w:pPr>
              <w:cnfStyle w:val="000000000000" w:firstRow="0" w:lastRow="0" w:firstColumn="0" w:lastColumn="0" w:oddVBand="0" w:evenVBand="0" w:oddHBand="0" w:evenHBand="0" w:firstRowFirstColumn="0" w:firstRowLastColumn="0" w:lastRowFirstColumn="0" w:lastRowLastColumn="0"/>
              <w:rPr>
                <w:ins w:id="1858" w:author="Dustin Clifford" w:date="2018-08-20T08:38:00Z"/>
              </w:rPr>
            </w:pPr>
            <w:ins w:id="1859" w:author="Dustin Clifford" w:date="2018-08-20T08:38:00Z">
              <w:r>
                <w:t>8/20/</w:t>
              </w:r>
            </w:ins>
            <w:ins w:id="1860" w:author="Dustin Clifford" w:date="2018-08-20T08:39:00Z">
              <w:r>
                <w:t>2018</w:t>
              </w:r>
            </w:ins>
          </w:p>
        </w:tc>
        <w:tc>
          <w:tcPr>
            <w:tcW w:w="3117" w:type="dxa"/>
          </w:tcPr>
          <w:p w14:paraId="2DA8BECA" w14:textId="77777777" w:rsidR="006E20CB" w:rsidRDefault="00F66C86"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61" w:author="Dustin Clifford" w:date="2018-08-20T08:41:00Z"/>
              </w:rPr>
            </w:pPr>
            <w:ins w:id="1862" w:author="Dustin Clifford" w:date="2018-08-20T08:39:00Z">
              <w:r>
                <w:t xml:space="preserve">Updating the input flow and file types to reflect </w:t>
              </w:r>
              <w:r>
                <w:lastRenderedPageBreak/>
                <w:t>new automated input flows from Information Management.</w:t>
              </w:r>
            </w:ins>
          </w:p>
          <w:p w14:paraId="1F01DE3F" w14:textId="77777777" w:rsidR="000D235A" w:rsidRDefault="000D235A"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63" w:author="Dustin Clifford" w:date="2018-08-20T09:08:00Z"/>
              </w:rPr>
            </w:pPr>
            <w:ins w:id="1864" w:author="Dustin Clifford" w:date="2018-08-20T08:41:00Z">
              <w:r>
                <w:t xml:space="preserve">Added the need to check </w:t>
              </w:r>
              <w:proofErr w:type="spellStart"/>
              <w:r>
                <w:t>BookingLimits</w:t>
              </w:r>
              <w:proofErr w:type="spellEnd"/>
              <w:r>
                <w:t xml:space="preserve"> to booking flow.</w:t>
              </w:r>
            </w:ins>
          </w:p>
          <w:p w14:paraId="43B118CA" w14:textId="77777777" w:rsidR="005179BE" w:rsidRDefault="005179BE"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65" w:author="Dustin Clifford" w:date="2018-08-20T09:17:00Z"/>
              </w:rPr>
            </w:pPr>
            <w:ins w:id="1866" w:author="Dustin Clifford" w:date="2018-08-20T09:08:00Z">
              <w:r>
                <w:t>Added</w:t>
              </w:r>
              <w:r w:rsidR="00362881">
                <w:t xml:space="preserve"> </w:t>
              </w:r>
            </w:ins>
            <w:ins w:id="1867" w:author="Dustin Clifford" w:date="2018-08-20T09:09:00Z">
              <w:r w:rsidR="00362881">
                <w:t>checking booking-limits during reservation flow to prevent abuse</w:t>
              </w:r>
            </w:ins>
            <w:ins w:id="1868" w:author="Dustin Clifford" w:date="2018-08-20T09:10:00Z">
              <w:r w:rsidR="00E439BA">
                <w:t xml:space="preserve"> </w:t>
              </w:r>
            </w:ins>
            <w:ins w:id="1869" w:author="Dustin Clifford" w:date="2018-08-20T09:11:00Z">
              <w:r w:rsidR="00E439BA">
                <w:t>of Perpetual Offer</w:t>
              </w:r>
            </w:ins>
            <w:ins w:id="1870" w:author="Dustin Clifford" w:date="2018-08-20T09:09:00Z">
              <w:r w:rsidR="00362881">
                <w:t>.</w:t>
              </w:r>
            </w:ins>
          </w:p>
          <w:p w14:paraId="55F6424A" w14:textId="4F39B9ED" w:rsidR="00B53AB6" w:rsidRDefault="00B53AB6"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71" w:author="Dustin Clifford" w:date="2018-08-20T08:38:00Z"/>
              </w:rPr>
            </w:pPr>
            <w:ins w:id="1872" w:author="Dustin Clifford" w:date="2018-08-20T09:17:00Z">
              <w:r>
                <w:t xml:space="preserve">Change some wording to reflect that Customer Valuations will come from </w:t>
              </w:r>
            </w:ins>
            <w:ins w:id="1873" w:author="Dustin Clifford" w:date="2018-08-20T09:18:00Z">
              <w:r>
                <w:t>CSV files in a semi-automated process.</w:t>
              </w:r>
            </w:ins>
          </w:p>
        </w:tc>
      </w:tr>
    </w:tbl>
    <w:p w14:paraId="389B782A" w14:textId="77777777" w:rsidR="00F9464E" w:rsidRPr="00F9464E" w:rsidRDefault="00F9464E" w:rsidP="00F9464E"/>
    <w:sectPr w:rsidR="00F9464E" w:rsidRPr="00F9464E" w:rsidSect="00EB20B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57" w:author="Dustin Clifford" w:date="2018-06-14T10:13:00Z" w:initials="DC">
    <w:p w14:paraId="762EFB3A" w14:textId="6E9BBB9C" w:rsidR="00D463D4" w:rsidRDefault="00D463D4">
      <w:pPr>
        <w:pStyle w:val="CommentText"/>
      </w:pPr>
      <w:r>
        <w:rPr>
          <w:rStyle w:val="CommentReference"/>
        </w:rPr>
        <w:annotationRef/>
      </w:r>
      <w:r w:rsidR="00EF7167">
        <w:t xml:space="preserve">GSE will need to </w:t>
      </w:r>
      <w:r w:rsidR="009C6517">
        <w:t xml:space="preserve">indicate whether a customer </w:t>
      </w:r>
      <w:r w:rsidR="007F10B1">
        <w:t xml:space="preserve">is eligible for FreePlay to response. If a customer has a COMP or </w:t>
      </w:r>
      <w:r w:rsidR="00C159BD">
        <w:t xml:space="preserve">preferred rate from a </w:t>
      </w:r>
      <w:r w:rsidR="00A560EF">
        <w:t>Perpetual Offer program, they are eligible for FreePlay.</w:t>
      </w:r>
    </w:p>
  </w:comment>
  <w:comment w:id="1558" w:author="Clifford, Dustin" w:date="2018-05-31T12:53:00Z" w:initials="DC">
    <w:p w14:paraId="372DEFB6" w14:textId="758F192C" w:rsidR="0061321C" w:rsidRDefault="0061321C">
      <w:pPr>
        <w:pStyle w:val="CommentText"/>
      </w:pPr>
      <w:r>
        <w:rPr>
          <w:rStyle w:val="CommentReference"/>
        </w:rPr>
        <w:annotationRef/>
      </w:r>
      <w:r>
        <w:t>Make sure that GSE teams know to use the casino floor during pricing.</w:t>
      </w:r>
    </w:p>
  </w:comment>
  <w:comment w:id="1562" w:author="Dustin Clifford" w:date="2018-06-14T10:15:00Z" w:initials="DC">
    <w:p w14:paraId="67794981" w14:textId="03AE9FCF" w:rsidR="00A560EF" w:rsidRDefault="00A560EF">
      <w:pPr>
        <w:pStyle w:val="CommentText"/>
      </w:pPr>
      <w:r>
        <w:rPr>
          <w:rStyle w:val="CommentReference"/>
        </w:rPr>
        <w:annotationRef/>
      </w:r>
      <w:r w:rsidR="00B472E0">
        <w:t xml:space="preserve">Need to add </w:t>
      </w:r>
      <w:r w:rsidR="00F33AA8">
        <w:t>description of how</w:t>
      </w:r>
      <w:r w:rsidR="00673F55">
        <w:t xml:space="preserve"> value add programs (</w:t>
      </w:r>
      <w:r w:rsidR="00A67A99">
        <w:t>e.g. 2 buffe</w:t>
      </w:r>
      <w:r w:rsidR="00843EAB">
        <w:t>t</w:t>
      </w:r>
      <w:r w:rsidR="00A67A99">
        <w:t>, additional</w:t>
      </w:r>
      <w:r w:rsidR="00CE1E8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EFB3A" w15:done="1"/>
  <w15:commentEx w15:paraId="372DEFB6" w15:done="1"/>
  <w15:commentEx w15:paraId="6779498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EFB3A" w16cid:durableId="1ECCBE2E"/>
  <w16cid:commentId w16cid:paraId="372DEFB6" w16cid:durableId="1EBA6EC7"/>
  <w16cid:commentId w16cid:paraId="67794981" w16cid:durableId="1ECCBE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E0A"/>
    <w:multiLevelType w:val="hybridMultilevel"/>
    <w:tmpl w:val="5A52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90100"/>
    <w:multiLevelType w:val="hybridMultilevel"/>
    <w:tmpl w:val="31AE2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D6545"/>
    <w:multiLevelType w:val="hybridMultilevel"/>
    <w:tmpl w:val="B57CE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D2427"/>
    <w:multiLevelType w:val="hybridMultilevel"/>
    <w:tmpl w:val="6D34C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74AD3"/>
    <w:multiLevelType w:val="hybridMultilevel"/>
    <w:tmpl w:val="68EC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61439"/>
    <w:multiLevelType w:val="hybridMultilevel"/>
    <w:tmpl w:val="060C4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B4B7E"/>
    <w:multiLevelType w:val="hybridMultilevel"/>
    <w:tmpl w:val="CE08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D2E70"/>
    <w:multiLevelType w:val="hybridMultilevel"/>
    <w:tmpl w:val="9A44C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1910C7"/>
    <w:multiLevelType w:val="hybridMultilevel"/>
    <w:tmpl w:val="BF8E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21077"/>
    <w:multiLevelType w:val="hybridMultilevel"/>
    <w:tmpl w:val="C59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A0731"/>
    <w:multiLevelType w:val="hybridMultilevel"/>
    <w:tmpl w:val="240C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F729E"/>
    <w:multiLevelType w:val="hybridMultilevel"/>
    <w:tmpl w:val="B5668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81340"/>
    <w:multiLevelType w:val="hybridMultilevel"/>
    <w:tmpl w:val="8ABE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4"/>
  </w:num>
  <w:num w:numId="6">
    <w:abstractNumId w:val="10"/>
  </w:num>
  <w:num w:numId="7">
    <w:abstractNumId w:val="5"/>
  </w:num>
  <w:num w:numId="8">
    <w:abstractNumId w:val="3"/>
  </w:num>
  <w:num w:numId="9">
    <w:abstractNumId w:val="1"/>
  </w:num>
  <w:num w:numId="10">
    <w:abstractNumId w:val="11"/>
  </w:num>
  <w:num w:numId="11">
    <w:abstractNumId w:val="8"/>
  </w:num>
  <w:num w:numId="12">
    <w:abstractNumId w:val="9"/>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Clifford">
    <w15:presenceInfo w15:providerId="None" w15:userId="Dustin Clifford"/>
  </w15:person>
  <w15:person w15:author="Clifford, Dustin">
    <w15:presenceInfo w15:providerId="None" w15:userId="Clifford, Dustin"/>
  </w15:person>
  <w15:person w15:author="Dustin Clifford [2]">
    <w15:presenceInfo w15:providerId="Windows Live" w15:userId="798b6347c508f0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61"/>
    <w:rsid w:val="00000F3A"/>
    <w:rsid w:val="000032FC"/>
    <w:rsid w:val="00003781"/>
    <w:rsid w:val="00003A80"/>
    <w:rsid w:val="00003B25"/>
    <w:rsid w:val="00004228"/>
    <w:rsid w:val="000053EC"/>
    <w:rsid w:val="000054AC"/>
    <w:rsid w:val="0001047C"/>
    <w:rsid w:val="000117F2"/>
    <w:rsid w:val="00012ECE"/>
    <w:rsid w:val="00014737"/>
    <w:rsid w:val="000166B0"/>
    <w:rsid w:val="00025128"/>
    <w:rsid w:val="00025A68"/>
    <w:rsid w:val="000277C1"/>
    <w:rsid w:val="00030A75"/>
    <w:rsid w:val="00031E29"/>
    <w:rsid w:val="00041E7F"/>
    <w:rsid w:val="00047787"/>
    <w:rsid w:val="00051898"/>
    <w:rsid w:val="00054524"/>
    <w:rsid w:val="00054D23"/>
    <w:rsid w:val="000654D0"/>
    <w:rsid w:val="00066219"/>
    <w:rsid w:val="00070D27"/>
    <w:rsid w:val="000737FD"/>
    <w:rsid w:val="00073B6A"/>
    <w:rsid w:val="00075E30"/>
    <w:rsid w:val="000766AB"/>
    <w:rsid w:val="0007760A"/>
    <w:rsid w:val="000816DC"/>
    <w:rsid w:val="00083111"/>
    <w:rsid w:val="000907E5"/>
    <w:rsid w:val="0009243F"/>
    <w:rsid w:val="000954E3"/>
    <w:rsid w:val="000966DC"/>
    <w:rsid w:val="000A21E4"/>
    <w:rsid w:val="000A2424"/>
    <w:rsid w:val="000A6565"/>
    <w:rsid w:val="000B173D"/>
    <w:rsid w:val="000C16ED"/>
    <w:rsid w:val="000C3858"/>
    <w:rsid w:val="000C3A2A"/>
    <w:rsid w:val="000C4160"/>
    <w:rsid w:val="000C4439"/>
    <w:rsid w:val="000C6CFA"/>
    <w:rsid w:val="000D1859"/>
    <w:rsid w:val="000D235A"/>
    <w:rsid w:val="000D760E"/>
    <w:rsid w:val="000E102C"/>
    <w:rsid w:val="000E16FB"/>
    <w:rsid w:val="000E5A97"/>
    <w:rsid w:val="000E63DF"/>
    <w:rsid w:val="000F1C2C"/>
    <w:rsid w:val="000F2C3F"/>
    <w:rsid w:val="000F3BA2"/>
    <w:rsid w:val="000F73DA"/>
    <w:rsid w:val="000F7811"/>
    <w:rsid w:val="00101AE0"/>
    <w:rsid w:val="00111F8E"/>
    <w:rsid w:val="00113F64"/>
    <w:rsid w:val="00120920"/>
    <w:rsid w:val="0012245D"/>
    <w:rsid w:val="00123148"/>
    <w:rsid w:val="0012359D"/>
    <w:rsid w:val="00123D99"/>
    <w:rsid w:val="0012413A"/>
    <w:rsid w:val="001244E0"/>
    <w:rsid w:val="00134958"/>
    <w:rsid w:val="00136410"/>
    <w:rsid w:val="00136ABD"/>
    <w:rsid w:val="00137695"/>
    <w:rsid w:val="00143848"/>
    <w:rsid w:val="001544BC"/>
    <w:rsid w:val="00156DAE"/>
    <w:rsid w:val="00157888"/>
    <w:rsid w:val="00161A81"/>
    <w:rsid w:val="00163AE2"/>
    <w:rsid w:val="00164833"/>
    <w:rsid w:val="00167A10"/>
    <w:rsid w:val="00167CAD"/>
    <w:rsid w:val="00174E6A"/>
    <w:rsid w:val="00184A97"/>
    <w:rsid w:val="001865E1"/>
    <w:rsid w:val="0019215E"/>
    <w:rsid w:val="00195FB6"/>
    <w:rsid w:val="00196036"/>
    <w:rsid w:val="00197896"/>
    <w:rsid w:val="001A043B"/>
    <w:rsid w:val="001A6A57"/>
    <w:rsid w:val="001B1234"/>
    <w:rsid w:val="001B31F3"/>
    <w:rsid w:val="001B36D1"/>
    <w:rsid w:val="001B5872"/>
    <w:rsid w:val="001C3AB3"/>
    <w:rsid w:val="001C6F9B"/>
    <w:rsid w:val="001C76AC"/>
    <w:rsid w:val="001D3E0A"/>
    <w:rsid w:val="001D3E83"/>
    <w:rsid w:val="001E134A"/>
    <w:rsid w:val="001E414F"/>
    <w:rsid w:val="001E5F8F"/>
    <w:rsid w:val="001F406A"/>
    <w:rsid w:val="001F4601"/>
    <w:rsid w:val="001F6A0F"/>
    <w:rsid w:val="001F7642"/>
    <w:rsid w:val="00207BAD"/>
    <w:rsid w:val="002112EB"/>
    <w:rsid w:val="0021508C"/>
    <w:rsid w:val="00215C6F"/>
    <w:rsid w:val="0021758F"/>
    <w:rsid w:val="00217C28"/>
    <w:rsid w:val="00220AF3"/>
    <w:rsid w:val="00221C0C"/>
    <w:rsid w:val="00221E8F"/>
    <w:rsid w:val="002229A5"/>
    <w:rsid w:val="002248BA"/>
    <w:rsid w:val="00224B61"/>
    <w:rsid w:val="00225B29"/>
    <w:rsid w:val="002279F7"/>
    <w:rsid w:val="00233A9C"/>
    <w:rsid w:val="00235E6E"/>
    <w:rsid w:val="00240255"/>
    <w:rsid w:val="00242BC0"/>
    <w:rsid w:val="00242CEB"/>
    <w:rsid w:val="00243AEF"/>
    <w:rsid w:val="002451C0"/>
    <w:rsid w:val="00246227"/>
    <w:rsid w:val="00250DAB"/>
    <w:rsid w:val="00251D78"/>
    <w:rsid w:val="002600FF"/>
    <w:rsid w:val="00265738"/>
    <w:rsid w:val="00273ABD"/>
    <w:rsid w:val="0027530E"/>
    <w:rsid w:val="002753A4"/>
    <w:rsid w:val="00277135"/>
    <w:rsid w:val="002808A3"/>
    <w:rsid w:val="00280C33"/>
    <w:rsid w:val="002831AA"/>
    <w:rsid w:val="00283CA1"/>
    <w:rsid w:val="0028740E"/>
    <w:rsid w:val="00290030"/>
    <w:rsid w:val="00291F29"/>
    <w:rsid w:val="00292538"/>
    <w:rsid w:val="00297650"/>
    <w:rsid w:val="002A2B87"/>
    <w:rsid w:val="002A70D5"/>
    <w:rsid w:val="002A7E94"/>
    <w:rsid w:val="002B2466"/>
    <w:rsid w:val="002C1240"/>
    <w:rsid w:val="002C4A79"/>
    <w:rsid w:val="002C69FC"/>
    <w:rsid w:val="002D3F72"/>
    <w:rsid w:val="002D408E"/>
    <w:rsid w:val="002E197A"/>
    <w:rsid w:val="002E2A49"/>
    <w:rsid w:val="002E39E8"/>
    <w:rsid w:val="002E4D8B"/>
    <w:rsid w:val="002F05EA"/>
    <w:rsid w:val="002F26F6"/>
    <w:rsid w:val="002F3360"/>
    <w:rsid w:val="002F3E72"/>
    <w:rsid w:val="002F4573"/>
    <w:rsid w:val="002F7663"/>
    <w:rsid w:val="00300C03"/>
    <w:rsid w:val="00302CD0"/>
    <w:rsid w:val="00303422"/>
    <w:rsid w:val="00303B2B"/>
    <w:rsid w:val="0031360B"/>
    <w:rsid w:val="0031493E"/>
    <w:rsid w:val="00314F74"/>
    <w:rsid w:val="00321B86"/>
    <w:rsid w:val="00322B55"/>
    <w:rsid w:val="00324BAD"/>
    <w:rsid w:val="00330568"/>
    <w:rsid w:val="003323FE"/>
    <w:rsid w:val="00340F8E"/>
    <w:rsid w:val="00342306"/>
    <w:rsid w:val="00342467"/>
    <w:rsid w:val="00342AD3"/>
    <w:rsid w:val="00345A5E"/>
    <w:rsid w:val="00345D96"/>
    <w:rsid w:val="00350754"/>
    <w:rsid w:val="0035172E"/>
    <w:rsid w:val="00351FA8"/>
    <w:rsid w:val="00352239"/>
    <w:rsid w:val="003527E3"/>
    <w:rsid w:val="0035328D"/>
    <w:rsid w:val="00353ADB"/>
    <w:rsid w:val="0035788F"/>
    <w:rsid w:val="00360518"/>
    <w:rsid w:val="00362881"/>
    <w:rsid w:val="003637EE"/>
    <w:rsid w:val="00363BC1"/>
    <w:rsid w:val="00365630"/>
    <w:rsid w:val="003663C5"/>
    <w:rsid w:val="00366D59"/>
    <w:rsid w:val="00367996"/>
    <w:rsid w:val="0037194E"/>
    <w:rsid w:val="00372AD7"/>
    <w:rsid w:val="00375AC9"/>
    <w:rsid w:val="00377ED2"/>
    <w:rsid w:val="003821E8"/>
    <w:rsid w:val="00387A1C"/>
    <w:rsid w:val="00392884"/>
    <w:rsid w:val="003A062F"/>
    <w:rsid w:val="003A3A03"/>
    <w:rsid w:val="003B0940"/>
    <w:rsid w:val="003B38BC"/>
    <w:rsid w:val="003B5C42"/>
    <w:rsid w:val="003C3321"/>
    <w:rsid w:val="003C7FB5"/>
    <w:rsid w:val="003D0071"/>
    <w:rsid w:val="003D6C17"/>
    <w:rsid w:val="003E0293"/>
    <w:rsid w:val="003E0AA7"/>
    <w:rsid w:val="003E1367"/>
    <w:rsid w:val="003E38EE"/>
    <w:rsid w:val="003E57EF"/>
    <w:rsid w:val="004014F0"/>
    <w:rsid w:val="00401D4A"/>
    <w:rsid w:val="00403DAF"/>
    <w:rsid w:val="00403E9D"/>
    <w:rsid w:val="00403F24"/>
    <w:rsid w:val="004042F0"/>
    <w:rsid w:val="00404458"/>
    <w:rsid w:val="00416EF5"/>
    <w:rsid w:val="00417A8D"/>
    <w:rsid w:val="00420571"/>
    <w:rsid w:val="004263D4"/>
    <w:rsid w:val="00426B57"/>
    <w:rsid w:val="00427958"/>
    <w:rsid w:val="004338D1"/>
    <w:rsid w:val="0043408C"/>
    <w:rsid w:val="00434DB6"/>
    <w:rsid w:val="00437A18"/>
    <w:rsid w:val="00441237"/>
    <w:rsid w:val="004415AE"/>
    <w:rsid w:val="00446C25"/>
    <w:rsid w:val="00447612"/>
    <w:rsid w:val="00452793"/>
    <w:rsid w:val="00453083"/>
    <w:rsid w:val="00453FAE"/>
    <w:rsid w:val="00455561"/>
    <w:rsid w:val="00466D4C"/>
    <w:rsid w:val="0047058E"/>
    <w:rsid w:val="004706EA"/>
    <w:rsid w:val="004715AC"/>
    <w:rsid w:val="0047410F"/>
    <w:rsid w:val="00475F3A"/>
    <w:rsid w:val="0047697C"/>
    <w:rsid w:val="00480FE7"/>
    <w:rsid w:val="00485F51"/>
    <w:rsid w:val="0048655C"/>
    <w:rsid w:val="00490A22"/>
    <w:rsid w:val="004926D6"/>
    <w:rsid w:val="00493F9C"/>
    <w:rsid w:val="00495B40"/>
    <w:rsid w:val="004964A5"/>
    <w:rsid w:val="004A4E15"/>
    <w:rsid w:val="004A5E62"/>
    <w:rsid w:val="004A6F37"/>
    <w:rsid w:val="004B0536"/>
    <w:rsid w:val="004B14AF"/>
    <w:rsid w:val="004B4964"/>
    <w:rsid w:val="004B5559"/>
    <w:rsid w:val="004B5A2E"/>
    <w:rsid w:val="004C3A4C"/>
    <w:rsid w:val="004C4192"/>
    <w:rsid w:val="004D4F4A"/>
    <w:rsid w:val="004E3043"/>
    <w:rsid w:val="004E3904"/>
    <w:rsid w:val="004E636A"/>
    <w:rsid w:val="004E6E4C"/>
    <w:rsid w:val="004F406C"/>
    <w:rsid w:val="004F47D4"/>
    <w:rsid w:val="004F6A0D"/>
    <w:rsid w:val="00504B12"/>
    <w:rsid w:val="005078E4"/>
    <w:rsid w:val="0051028B"/>
    <w:rsid w:val="00512C9F"/>
    <w:rsid w:val="005136BA"/>
    <w:rsid w:val="00514E6E"/>
    <w:rsid w:val="005151D8"/>
    <w:rsid w:val="005179BE"/>
    <w:rsid w:val="00520900"/>
    <w:rsid w:val="00523D43"/>
    <w:rsid w:val="005259DD"/>
    <w:rsid w:val="00533827"/>
    <w:rsid w:val="005348BB"/>
    <w:rsid w:val="00535C78"/>
    <w:rsid w:val="00542923"/>
    <w:rsid w:val="00543E7F"/>
    <w:rsid w:val="00546724"/>
    <w:rsid w:val="00551DC7"/>
    <w:rsid w:val="00552572"/>
    <w:rsid w:val="005621A2"/>
    <w:rsid w:val="00562608"/>
    <w:rsid w:val="00565154"/>
    <w:rsid w:val="00571FE6"/>
    <w:rsid w:val="00572C3A"/>
    <w:rsid w:val="005753AA"/>
    <w:rsid w:val="005755DB"/>
    <w:rsid w:val="00577CC6"/>
    <w:rsid w:val="00577D01"/>
    <w:rsid w:val="00583604"/>
    <w:rsid w:val="005865C5"/>
    <w:rsid w:val="005869AD"/>
    <w:rsid w:val="00586B7E"/>
    <w:rsid w:val="00587FBC"/>
    <w:rsid w:val="00593B12"/>
    <w:rsid w:val="00596C33"/>
    <w:rsid w:val="005A117D"/>
    <w:rsid w:val="005A16C1"/>
    <w:rsid w:val="005A2540"/>
    <w:rsid w:val="005A3563"/>
    <w:rsid w:val="005B0E89"/>
    <w:rsid w:val="005B3656"/>
    <w:rsid w:val="005B589F"/>
    <w:rsid w:val="005B5EBF"/>
    <w:rsid w:val="005B68E1"/>
    <w:rsid w:val="005B6902"/>
    <w:rsid w:val="005C16CE"/>
    <w:rsid w:val="005C2614"/>
    <w:rsid w:val="005C7415"/>
    <w:rsid w:val="005C7562"/>
    <w:rsid w:val="005D0E08"/>
    <w:rsid w:val="005D43CB"/>
    <w:rsid w:val="005D4584"/>
    <w:rsid w:val="005D5734"/>
    <w:rsid w:val="005E2279"/>
    <w:rsid w:val="005E28D7"/>
    <w:rsid w:val="005E3595"/>
    <w:rsid w:val="005E39E3"/>
    <w:rsid w:val="005E4DA8"/>
    <w:rsid w:val="005E6008"/>
    <w:rsid w:val="005E6D9A"/>
    <w:rsid w:val="005F32F6"/>
    <w:rsid w:val="00600DFE"/>
    <w:rsid w:val="00603BDD"/>
    <w:rsid w:val="00605C75"/>
    <w:rsid w:val="00606E08"/>
    <w:rsid w:val="00606F2D"/>
    <w:rsid w:val="006105BE"/>
    <w:rsid w:val="0061321C"/>
    <w:rsid w:val="006212F6"/>
    <w:rsid w:val="00624BA0"/>
    <w:rsid w:val="00625CD9"/>
    <w:rsid w:val="0062640A"/>
    <w:rsid w:val="00626C3F"/>
    <w:rsid w:val="00626E32"/>
    <w:rsid w:val="006326CE"/>
    <w:rsid w:val="00632C5B"/>
    <w:rsid w:val="00633431"/>
    <w:rsid w:val="0064070B"/>
    <w:rsid w:val="00645515"/>
    <w:rsid w:val="00646706"/>
    <w:rsid w:val="00650955"/>
    <w:rsid w:val="00650981"/>
    <w:rsid w:val="00650A6B"/>
    <w:rsid w:val="00652201"/>
    <w:rsid w:val="00652771"/>
    <w:rsid w:val="00654B51"/>
    <w:rsid w:val="00656718"/>
    <w:rsid w:val="006567E6"/>
    <w:rsid w:val="0066180B"/>
    <w:rsid w:val="00662D76"/>
    <w:rsid w:val="00663AF8"/>
    <w:rsid w:val="00670566"/>
    <w:rsid w:val="00670D3F"/>
    <w:rsid w:val="00673F19"/>
    <w:rsid w:val="00673F55"/>
    <w:rsid w:val="006742D5"/>
    <w:rsid w:val="006746D1"/>
    <w:rsid w:val="00674BCC"/>
    <w:rsid w:val="0068488B"/>
    <w:rsid w:val="006856A7"/>
    <w:rsid w:val="0069027E"/>
    <w:rsid w:val="006912DF"/>
    <w:rsid w:val="0069370E"/>
    <w:rsid w:val="0069412C"/>
    <w:rsid w:val="00694158"/>
    <w:rsid w:val="006A03FE"/>
    <w:rsid w:val="006A1C9B"/>
    <w:rsid w:val="006A3276"/>
    <w:rsid w:val="006A32CD"/>
    <w:rsid w:val="006A4BC2"/>
    <w:rsid w:val="006B045A"/>
    <w:rsid w:val="006B2556"/>
    <w:rsid w:val="006B7225"/>
    <w:rsid w:val="006B7ED5"/>
    <w:rsid w:val="006C0793"/>
    <w:rsid w:val="006C3F86"/>
    <w:rsid w:val="006D0089"/>
    <w:rsid w:val="006D0AEA"/>
    <w:rsid w:val="006D106D"/>
    <w:rsid w:val="006D129D"/>
    <w:rsid w:val="006D5719"/>
    <w:rsid w:val="006D7625"/>
    <w:rsid w:val="006E20CB"/>
    <w:rsid w:val="006E2980"/>
    <w:rsid w:val="006E3786"/>
    <w:rsid w:val="006E3A7E"/>
    <w:rsid w:val="006E6C73"/>
    <w:rsid w:val="006F050A"/>
    <w:rsid w:val="006F27DE"/>
    <w:rsid w:val="006F4BCF"/>
    <w:rsid w:val="0070383C"/>
    <w:rsid w:val="00705413"/>
    <w:rsid w:val="007060B5"/>
    <w:rsid w:val="0071015F"/>
    <w:rsid w:val="00714F29"/>
    <w:rsid w:val="00721B94"/>
    <w:rsid w:val="007231C4"/>
    <w:rsid w:val="00724833"/>
    <w:rsid w:val="00725940"/>
    <w:rsid w:val="00725F36"/>
    <w:rsid w:val="0073099D"/>
    <w:rsid w:val="0073518A"/>
    <w:rsid w:val="0073584D"/>
    <w:rsid w:val="00737DC2"/>
    <w:rsid w:val="00740078"/>
    <w:rsid w:val="0074046C"/>
    <w:rsid w:val="00744393"/>
    <w:rsid w:val="00744AB5"/>
    <w:rsid w:val="00751F43"/>
    <w:rsid w:val="00754184"/>
    <w:rsid w:val="00754439"/>
    <w:rsid w:val="0075522E"/>
    <w:rsid w:val="00761EC0"/>
    <w:rsid w:val="007634C1"/>
    <w:rsid w:val="007635A8"/>
    <w:rsid w:val="00763618"/>
    <w:rsid w:val="007647BE"/>
    <w:rsid w:val="007674C2"/>
    <w:rsid w:val="00767C87"/>
    <w:rsid w:val="007709BB"/>
    <w:rsid w:val="00775CF3"/>
    <w:rsid w:val="00776AB0"/>
    <w:rsid w:val="007810DF"/>
    <w:rsid w:val="00787517"/>
    <w:rsid w:val="007878E4"/>
    <w:rsid w:val="00790A83"/>
    <w:rsid w:val="00793282"/>
    <w:rsid w:val="00793711"/>
    <w:rsid w:val="007948A6"/>
    <w:rsid w:val="00794910"/>
    <w:rsid w:val="00796BF4"/>
    <w:rsid w:val="007A3074"/>
    <w:rsid w:val="007A32A9"/>
    <w:rsid w:val="007A3F47"/>
    <w:rsid w:val="007A6EEE"/>
    <w:rsid w:val="007B016E"/>
    <w:rsid w:val="007B1092"/>
    <w:rsid w:val="007B4496"/>
    <w:rsid w:val="007C2AAA"/>
    <w:rsid w:val="007C75FC"/>
    <w:rsid w:val="007D1D5C"/>
    <w:rsid w:val="007D40E1"/>
    <w:rsid w:val="007D42FC"/>
    <w:rsid w:val="007E10E3"/>
    <w:rsid w:val="007E2C17"/>
    <w:rsid w:val="007E32E8"/>
    <w:rsid w:val="007E73F3"/>
    <w:rsid w:val="007F10B1"/>
    <w:rsid w:val="007F1D6A"/>
    <w:rsid w:val="007F3812"/>
    <w:rsid w:val="007F474D"/>
    <w:rsid w:val="007F5AB0"/>
    <w:rsid w:val="007F5E80"/>
    <w:rsid w:val="00800C5B"/>
    <w:rsid w:val="00805861"/>
    <w:rsid w:val="00813764"/>
    <w:rsid w:val="00816250"/>
    <w:rsid w:val="00821068"/>
    <w:rsid w:val="008253AC"/>
    <w:rsid w:val="00827FC3"/>
    <w:rsid w:val="0083282B"/>
    <w:rsid w:val="00832D09"/>
    <w:rsid w:val="00837416"/>
    <w:rsid w:val="00837614"/>
    <w:rsid w:val="0084273A"/>
    <w:rsid w:val="00843797"/>
    <w:rsid w:val="00843EAB"/>
    <w:rsid w:val="00844A94"/>
    <w:rsid w:val="00845BA5"/>
    <w:rsid w:val="008528E5"/>
    <w:rsid w:val="00854F53"/>
    <w:rsid w:val="008604C1"/>
    <w:rsid w:val="0086188F"/>
    <w:rsid w:val="00864CAD"/>
    <w:rsid w:val="008660AB"/>
    <w:rsid w:val="0086711A"/>
    <w:rsid w:val="008677E4"/>
    <w:rsid w:val="00871103"/>
    <w:rsid w:val="00871C51"/>
    <w:rsid w:val="008729AE"/>
    <w:rsid w:val="008825B5"/>
    <w:rsid w:val="008837F0"/>
    <w:rsid w:val="00885A4B"/>
    <w:rsid w:val="00894FE8"/>
    <w:rsid w:val="0089758B"/>
    <w:rsid w:val="008A0A12"/>
    <w:rsid w:val="008A1B7D"/>
    <w:rsid w:val="008A68DA"/>
    <w:rsid w:val="008B108C"/>
    <w:rsid w:val="008B49EC"/>
    <w:rsid w:val="008B557F"/>
    <w:rsid w:val="008D045A"/>
    <w:rsid w:val="008D2336"/>
    <w:rsid w:val="008D279B"/>
    <w:rsid w:val="008D2BCE"/>
    <w:rsid w:val="008D64B9"/>
    <w:rsid w:val="008E70F3"/>
    <w:rsid w:val="008E77AB"/>
    <w:rsid w:val="008F0D9E"/>
    <w:rsid w:val="008F12F8"/>
    <w:rsid w:val="008F5172"/>
    <w:rsid w:val="008F5E9E"/>
    <w:rsid w:val="00902A04"/>
    <w:rsid w:val="00910F4B"/>
    <w:rsid w:val="0091425C"/>
    <w:rsid w:val="00916856"/>
    <w:rsid w:val="00924D73"/>
    <w:rsid w:val="00926E9D"/>
    <w:rsid w:val="00927422"/>
    <w:rsid w:val="00930CEB"/>
    <w:rsid w:val="00936C81"/>
    <w:rsid w:val="00941473"/>
    <w:rsid w:val="00947F32"/>
    <w:rsid w:val="009544CB"/>
    <w:rsid w:val="00956253"/>
    <w:rsid w:val="009672A7"/>
    <w:rsid w:val="0096744E"/>
    <w:rsid w:val="00971687"/>
    <w:rsid w:val="009738A1"/>
    <w:rsid w:val="00975825"/>
    <w:rsid w:val="00977592"/>
    <w:rsid w:val="00977A7A"/>
    <w:rsid w:val="00980744"/>
    <w:rsid w:val="00980FE5"/>
    <w:rsid w:val="00981C7B"/>
    <w:rsid w:val="00982AA1"/>
    <w:rsid w:val="00982D94"/>
    <w:rsid w:val="00985BDD"/>
    <w:rsid w:val="00986D62"/>
    <w:rsid w:val="00986E13"/>
    <w:rsid w:val="009910E3"/>
    <w:rsid w:val="009947A5"/>
    <w:rsid w:val="009961E5"/>
    <w:rsid w:val="00997F24"/>
    <w:rsid w:val="009A0E5B"/>
    <w:rsid w:val="009B39FC"/>
    <w:rsid w:val="009B7928"/>
    <w:rsid w:val="009C6517"/>
    <w:rsid w:val="009C7B52"/>
    <w:rsid w:val="009D1EA7"/>
    <w:rsid w:val="009D307A"/>
    <w:rsid w:val="009D4CA0"/>
    <w:rsid w:val="009D53AF"/>
    <w:rsid w:val="009D7E3D"/>
    <w:rsid w:val="009E293D"/>
    <w:rsid w:val="009E2B02"/>
    <w:rsid w:val="009E5CEA"/>
    <w:rsid w:val="009F0C02"/>
    <w:rsid w:val="009F5924"/>
    <w:rsid w:val="009F78B3"/>
    <w:rsid w:val="00A00345"/>
    <w:rsid w:val="00A03D69"/>
    <w:rsid w:val="00A04AB2"/>
    <w:rsid w:val="00A217FC"/>
    <w:rsid w:val="00A27FE7"/>
    <w:rsid w:val="00A3118F"/>
    <w:rsid w:val="00A33369"/>
    <w:rsid w:val="00A334BC"/>
    <w:rsid w:val="00A33EB2"/>
    <w:rsid w:val="00A3503A"/>
    <w:rsid w:val="00A35B36"/>
    <w:rsid w:val="00A43B1A"/>
    <w:rsid w:val="00A44AE2"/>
    <w:rsid w:val="00A46EF9"/>
    <w:rsid w:val="00A52C3A"/>
    <w:rsid w:val="00A52DBD"/>
    <w:rsid w:val="00A54B93"/>
    <w:rsid w:val="00A55DEC"/>
    <w:rsid w:val="00A560EF"/>
    <w:rsid w:val="00A63958"/>
    <w:rsid w:val="00A64ABE"/>
    <w:rsid w:val="00A6771C"/>
    <w:rsid w:val="00A677D3"/>
    <w:rsid w:val="00A67A8A"/>
    <w:rsid w:val="00A67A99"/>
    <w:rsid w:val="00A70FA3"/>
    <w:rsid w:val="00A7150D"/>
    <w:rsid w:val="00A805DE"/>
    <w:rsid w:val="00A857DD"/>
    <w:rsid w:val="00A91DB6"/>
    <w:rsid w:val="00A942F1"/>
    <w:rsid w:val="00A95F64"/>
    <w:rsid w:val="00A972E3"/>
    <w:rsid w:val="00A97F30"/>
    <w:rsid w:val="00AA2471"/>
    <w:rsid w:val="00AA291C"/>
    <w:rsid w:val="00AA3ABA"/>
    <w:rsid w:val="00AA3B29"/>
    <w:rsid w:val="00AA6AA6"/>
    <w:rsid w:val="00AB055D"/>
    <w:rsid w:val="00AB18A2"/>
    <w:rsid w:val="00AB241B"/>
    <w:rsid w:val="00AB38F2"/>
    <w:rsid w:val="00AB3C0F"/>
    <w:rsid w:val="00AC084E"/>
    <w:rsid w:val="00AC2DBD"/>
    <w:rsid w:val="00AC44C4"/>
    <w:rsid w:val="00AC471D"/>
    <w:rsid w:val="00AC4C29"/>
    <w:rsid w:val="00AC5177"/>
    <w:rsid w:val="00AC7959"/>
    <w:rsid w:val="00AD0F0A"/>
    <w:rsid w:val="00AD12DB"/>
    <w:rsid w:val="00AD2B0A"/>
    <w:rsid w:val="00AD2F81"/>
    <w:rsid w:val="00AD6584"/>
    <w:rsid w:val="00AD687C"/>
    <w:rsid w:val="00AD6A62"/>
    <w:rsid w:val="00AE104D"/>
    <w:rsid w:val="00AE1DE9"/>
    <w:rsid w:val="00AE2D2C"/>
    <w:rsid w:val="00AE5F17"/>
    <w:rsid w:val="00AE67CA"/>
    <w:rsid w:val="00AE6E89"/>
    <w:rsid w:val="00AF1B05"/>
    <w:rsid w:val="00AF653B"/>
    <w:rsid w:val="00AF708E"/>
    <w:rsid w:val="00AF7BBF"/>
    <w:rsid w:val="00B05486"/>
    <w:rsid w:val="00B06842"/>
    <w:rsid w:val="00B11A91"/>
    <w:rsid w:val="00B1352D"/>
    <w:rsid w:val="00B14B5B"/>
    <w:rsid w:val="00B21031"/>
    <w:rsid w:val="00B219A8"/>
    <w:rsid w:val="00B2551F"/>
    <w:rsid w:val="00B31941"/>
    <w:rsid w:val="00B34793"/>
    <w:rsid w:val="00B35F00"/>
    <w:rsid w:val="00B428BC"/>
    <w:rsid w:val="00B437AA"/>
    <w:rsid w:val="00B472E0"/>
    <w:rsid w:val="00B52C8E"/>
    <w:rsid w:val="00B53AB6"/>
    <w:rsid w:val="00B54FB5"/>
    <w:rsid w:val="00B562FA"/>
    <w:rsid w:val="00B6115E"/>
    <w:rsid w:val="00B61F9A"/>
    <w:rsid w:val="00B655F6"/>
    <w:rsid w:val="00B8446E"/>
    <w:rsid w:val="00B84D6A"/>
    <w:rsid w:val="00B91907"/>
    <w:rsid w:val="00B93134"/>
    <w:rsid w:val="00B93C35"/>
    <w:rsid w:val="00B940E6"/>
    <w:rsid w:val="00B94A24"/>
    <w:rsid w:val="00B9509B"/>
    <w:rsid w:val="00BA07AE"/>
    <w:rsid w:val="00BA1A0E"/>
    <w:rsid w:val="00BA7005"/>
    <w:rsid w:val="00BA7BA0"/>
    <w:rsid w:val="00BB2AAF"/>
    <w:rsid w:val="00BB6F97"/>
    <w:rsid w:val="00BC383D"/>
    <w:rsid w:val="00BD03C0"/>
    <w:rsid w:val="00BD5520"/>
    <w:rsid w:val="00BD6D12"/>
    <w:rsid w:val="00BD732E"/>
    <w:rsid w:val="00BE11EC"/>
    <w:rsid w:val="00BE2C74"/>
    <w:rsid w:val="00BE3D64"/>
    <w:rsid w:val="00BF0D30"/>
    <w:rsid w:val="00BF314E"/>
    <w:rsid w:val="00BF54F9"/>
    <w:rsid w:val="00BF57E1"/>
    <w:rsid w:val="00BF63DE"/>
    <w:rsid w:val="00C0502F"/>
    <w:rsid w:val="00C07A39"/>
    <w:rsid w:val="00C115E3"/>
    <w:rsid w:val="00C12664"/>
    <w:rsid w:val="00C14B27"/>
    <w:rsid w:val="00C159BD"/>
    <w:rsid w:val="00C22E2A"/>
    <w:rsid w:val="00C302BD"/>
    <w:rsid w:val="00C3183A"/>
    <w:rsid w:val="00C341EC"/>
    <w:rsid w:val="00C363BC"/>
    <w:rsid w:val="00C36E0F"/>
    <w:rsid w:val="00C477F9"/>
    <w:rsid w:val="00C50747"/>
    <w:rsid w:val="00C50EDF"/>
    <w:rsid w:val="00C542C6"/>
    <w:rsid w:val="00C5488F"/>
    <w:rsid w:val="00C560D2"/>
    <w:rsid w:val="00C562F8"/>
    <w:rsid w:val="00C6306F"/>
    <w:rsid w:val="00C67918"/>
    <w:rsid w:val="00C702A0"/>
    <w:rsid w:val="00C75FF3"/>
    <w:rsid w:val="00C774C8"/>
    <w:rsid w:val="00C80BC2"/>
    <w:rsid w:val="00C8159E"/>
    <w:rsid w:val="00C86399"/>
    <w:rsid w:val="00C93B63"/>
    <w:rsid w:val="00C942FA"/>
    <w:rsid w:val="00C95FA5"/>
    <w:rsid w:val="00CA1F6B"/>
    <w:rsid w:val="00CA247D"/>
    <w:rsid w:val="00CA6F14"/>
    <w:rsid w:val="00CA76A4"/>
    <w:rsid w:val="00CB0AB5"/>
    <w:rsid w:val="00CB0C41"/>
    <w:rsid w:val="00CB2A0C"/>
    <w:rsid w:val="00CC647A"/>
    <w:rsid w:val="00CD00B9"/>
    <w:rsid w:val="00CD5533"/>
    <w:rsid w:val="00CD60DD"/>
    <w:rsid w:val="00CE0BCB"/>
    <w:rsid w:val="00CE1945"/>
    <w:rsid w:val="00CE1E88"/>
    <w:rsid w:val="00CF2887"/>
    <w:rsid w:val="00CF3BE6"/>
    <w:rsid w:val="00CF4065"/>
    <w:rsid w:val="00CF4290"/>
    <w:rsid w:val="00CF4503"/>
    <w:rsid w:val="00CF5732"/>
    <w:rsid w:val="00CF5FFE"/>
    <w:rsid w:val="00D01820"/>
    <w:rsid w:val="00D04DBF"/>
    <w:rsid w:val="00D07AA4"/>
    <w:rsid w:val="00D133CF"/>
    <w:rsid w:val="00D14343"/>
    <w:rsid w:val="00D14508"/>
    <w:rsid w:val="00D150A2"/>
    <w:rsid w:val="00D15C9E"/>
    <w:rsid w:val="00D16A58"/>
    <w:rsid w:val="00D17D05"/>
    <w:rsid w:val="00D271F6"/>
    <w:rsid w:val="00D272B6"/>
    <w:rsid w:val="00D346BA"/>
    <w:rsid w:val="00D36E8B"/>
    <w:rsid w:val="00D36FBF"/>
    <w:rsid w:val="00D4117A"/>
    <w:rsid w:val="00D42474"/>
    <w:rsid w:val="00D4384D"/>
    <w:rsid w:val="00D44837"/>
    <w:rsid w:val="00D45796"/>
    <w:rsid w:val="00D463D4"/>
    <w:rsid w:val="00D46B7F"/>
    <w:rsid w:val="00D47B1B"/>
    <w:rsid w:val="00D47DA8"/>
    <w:rsid w:val="00D47F72"/>
    <w:rsid w:val="00D514E8"/>
    <w:rsid w:val="00D600B4"/>
    <w:rsid w:val="00D72CAD"/>
    <w:rsid w:val="00D74236"/>
    <w:rsid w:val="00D76472"/>
    <w:rsid w:val="00D76DB3"/>
    <w:rsid w:val="00D83725"/>
    <w:rsid w:val="00D83AC4"/>
    <w:rsid w:val="00D85547"/>
    <w:rsid w:val="00D87EC6"/>
    <w:rsid w:val="00DA562B"/>
    <w:rsid w:val="00DA7D44"/>
    <w:rsid w:val="00DB3CA3"/>
    <w:rsid w:val="00DB44AF"/>
    <w:rsid w:val="00DB5589"/>
    <w:rsid w:val="00DC11F9"/>
    <w:rsid w:val="00DC60A4"/>
    <w:rsid w:val="00DD780E"/>
    <w:rsid w:val="00DE7E5D"/>
    <w:rsid w:val="00DF0939"/>
    <w:rsid w:val="00DF1B75"/>
    <w:rsid w:val="00DF4BE9"/>
    <w:rsid w:val="00E032A8"/>
    <w:rsid w:val="00E04597"/>
    <w:rsid w:val="00E12A2A"/>
    <w:rsid w:val="00E21ACA"/>
    <w:rsid w:val="00E30AD2"/>
    <w:rsid w:val="00E3166E"/>
    <w:rsid w:val="00E32E92"/>
    <w:rsid w:val="00E360A4"/>
    <w:rsid w:val="00E40419"/>
    <w:rsid w:val="00E41544"/>
    <w:rsid w:val="00E41D02"/>
    <w:rsid w:val="00E439BA"/>
    <w:rsid w:val="00E43B55"/>
    <w:rsid w:val="00E44086"/>
    <w:rsid w:val="00E5218C"/>
    <w:rsid w:val="00E5481F"/>
    <w:rsid w:val="00E54C57"/>
    <w:rsid w:val="00E65445"/>
    <w:rsid w:val="00E65B93"/>
    <w:rsid w:val="00E73CBE"/>
    <w:rsid w:val="00E74870"/>
    <w:rsid w:val="00E752A7"/>
    <w:rsid w:val="00E76CEC"/>
    <w:rsid w:val="00E772E2"/>
    <w:rsid w:val="00E846CE"/>
    <w:rsid w:val="00E850D5"/>
    <w:rsid w:val="00E862B9"/>
    <w:rsid w:val="00E875E8"/>
    <w:rsid w:val="00E923B4"/>
    <w:rsid w:val="00E93056"/>
    <w:rsid w:val="00E97183"/>
    <w:rsid w:val="00EA4999"/>
    <w:rsid w:val="00EA54FD"/>
    <w:rsid w:val="00EA762B"/>
    <w:rsid w:val="00EB20B7"/>
    <w:rsid w:val="00EB6720"/>
    <w:rsid w:val="00EC081E"/>
    <w:rsid w:val="00EC4F18"/>
    <w:rsid w:val="00EC62D2"/>
    <w:rsid w:val="00EC6C04"/>
    <w:rsid w:val="00EC7045"/>
    <w:rsid w:val="00ED18E7"/>
    <w:rsid w:val="00ED6A5E"/>
    <w:rsid w:val="00EE1D45"/>
    <w:rsid w:val="00EE6C28"/>
    <w:rsid w:val="00EF2C4D"/>
    <w:rsid w:val="00EF4A4A"/>
    <w:rsid w:val="00EF4E6A"/>
    <w:rsid w:val="00EF59B2"/>
    <w:rsid w:val="00EF7167"/>
    <w:rsid w:val="00EF7761"/>
    <w:rsid w:val="00F00166"/>
    <w:rsid w:val="00F00C44"/>
    <w:rsid w:val="00F0162A"/>
    <w:rsid w:val="00F01BD2"/>
    <w:rsid w:val="00F01F51"/>
    <w:rsid w:val="00F03D5E"/>
    <w:rsid w:val="00F05981"/>
    <w:rsid w:val="00F1151C"/>
    <w:rsid w:val="00F15058"/>
    <w:rsid w:val="00F20820"/>
    <w:rsid w:val="00F25C29"/>
    <w:rsid w:val="00F266CA"/>
    <w:rsid w:val="00F32383"/>
    <w:rsid w:val="00F33AA8"/>
    <w:rsid w:val="00F444A7"/>
    <w:rsid w:val="00F5272E"/>
    <w:rsid w:val="00F57053"/>
    <w:rsid w:val="00F60366"/>
    <w:rsid w:val="00F63E30"/>
    <w:rsid w:val="00F64008"/>
    <w:rsid w:val="00F66C86"/>
    <w:rsid w:val="00F675F6"/>
    <w:rsid w:val="00F7003F"/>
    <w:rsid w:val="00F77024"/>
    <w:rsid w:val="00F77761"/>
    <w:rsid w:val="00F77D1B"/>
    <w:rsid w:val="00F80CC4"/>
    <w:rsid w:val="00F83227"/>
    <w:rsid w:val="00F9464E"/>
    <w:rsid w:val="00F9465A"/>
    <w:rsid w:val="00F9619A"/>
    <w:rsid w:val="00F965BA"/>
    <w:rsid w:val="00F969DC"/>
    <w:rsid w:val="00F97DF1"/>
    <w:rsid w:val="00FA5D36"/>
    <w:rsid w:val="00FA6953"/>
    <w:rsid w:val="00FA6A72"/>
    <w:rsid w:val="00FB059D"/>
    <w:rsid w:val="00FB4C1A"/>
    <w:rsid w:val="00FB571A"/>
    <w:rsid w:val="00FC3121"/>
    <w:rsid w:val="00FC7229"/>
    <w:rsid w:val="00FD04E8"/>
    <w:rsid w:val="00FD5A93"/>
    <w:rsid w:val="00FE03EA"/>
    <w:rsid w:val="00FE2CAC"/>
    <w:rsid w:val="00FE5060"/>
    <w:rsid w:val="00FF02A2"/>
    <w:rsid w:val="00FF2390"/>
    <w:rsid w:val="00FF3C41"/>
    <w:rsid w:val="00FF416C"/>
    <w:rsid w:val="00FF49DD"/>
    <w:rsid w:val="00FF5315"/>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0765"/>
  <w14:defaultImageDpi w14:val="32767"/>
  <w15:chartTrackingRefBased/>
  <w15:docId w15:val="{D9F5AA37-55F9-9F45-82A3-B7A5A12B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20B7"/>
    <w:rPr>
      <w:sz w:val="20"/>
      <w:szCs w:val="20"/>
    </w:rPr>
  </w:style>
  <w:style w:type="paragraph" w:styleId="Heading1">
    <w:name w:val="heading 1"/>
    <w:basedOn w:val="Normal"/>
    <w:next w:val="Normal"/>
    <w:link w:val="Heading1Char"/>
    <w:uiPriority w:val="9"/>
    <w:qFormat/>
    <w:rsid w:val="00EB20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B20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B20B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B20B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B20B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B20B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B20B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B20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20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0B7"/>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B20B7"/>
    <w:rPr>
      <w:caps/>
      <w:spacing w:val="15"/>
      <w:shd w:val="clear" w:color="auto" w:fill="D9E2F3" w:themeFill="accent1" w:themeFillTint="33"/>
    </w:rPr>
  </w:style>
  <w:style w:type="character" w:customStyle="1" w:styleId="Heading3Char">
    <w:name w:val="Heading 3 Char"/>
    <w:basedOn w:val="DefaultParagraphFont"/>
    <w:link w:val="Heading3"/>
    <w:uiPriority w:val="9"/>
    <w:rsid w:val="00EB20B7"/>
    <w:rPr>
      <w:caps/>
      <w:color w:val="1F3763" w:themeColor="accent1" w:themeShade="7F"/>
      <w:spacing w:val="15"/>
    </w:rPr>
  </w:style>
  <w:style w:type="character" w:customStyle="1" w:styleId="Heading4Char">
    <w:name w:val="Heading 4 Char"/>
    <w:basedOn w:val="DefaultParagraphFont"/>
    <w:link w:val="Heading4"/>
    <w:uiPriority w:val="9"/>
    <w:semiHidden/>
    <w:rsid w:val="00EB20B7"/>
    <w:rPr>
      <w:caps/>
      <w:color w:val="2F5496" w:themeColor="accent1" w:themeShade="BF"/>
      <w:spacing w:val="10"/>
    </w:rPr>
  </w:style>
  <w:style w:type="character" w:customStyle="1" w:styleId="Heading5Char">
    <w:name w:val="Heading 5 Char"/>
    <w:basedOn w:val="DefaultParagraphFont"/>
    <w:link w:val="Heading5"/>
    <w:uiPriority w:val="9"/>
    <w:semiHidden/>
    <w:rsid w:val="00EB20B7"/>
    <w:rPr>
      <w:caps/>
      <w:color w:val="2F5496" w:themeColor="accent1" w:themeShade="BF"/>
      <w:spacing w:val="10"/>
    </w:rPr>
  </w:style>
  <w:style w:type="character" w:customStyle="1" w:styleId="Heading6Char">
    <w:name w:val="Heading 6 Char"/>
    <w:basedOn w:val="DefaultParagraphFont"/>
    <w:link w:val="Heading6"/>
    <w:uiPriority w:val="9"/>
    <w:semiHidden/>
    <w:rsid w:val="00EB20B7"/>
    <w:rPr>
      <w:caps/>
      <w:color w:val="2F5496" w:themeColor="accent1" w:themeShade="BF"/>
      <w:spacing w:val="10"/>
    </w:rPr>
  </w:style>
  <w:style w:type="character" w:customStyle="1" w:styleId="Heading7Char">
    <w:name w:val="Heading 7 Char"/>
    <w:basedOn w:val="DefaultParagraphFont"/>
    <w:link w:val="Heading7"/>
    <w:uiPriority w:val="9"/>
    <w:semiHidden/>
    <w:rsid w:val="00EB20B7"/>
    <w:rPr>
      <w:caps/>
      <w:color w:val="2F5496" w:themeColor="accent1" w:themeShade="BF"/>
      <w:spacing w:val="10"/>
    </w:rPr>
  </w:style>
  <w:style w:type="character" w:customStyle="1" w:styleId="Heading8Char">
    <w:name w:val="Heading 8 Char"/>
    <w:basedOn w:val="DefaultParagraphFont"/>
    <w:link w:val="Heading8"/>
    <w:uiPriority w:val="9"/>
    <w:semiHidden/>
    <w:rsid w:val="00EB20B7"/>
    <w:rPr>
      <w:caps/>
      <w:spacing w:val="10"/>
      <w:sz w:val="18"/>
      <w:szCs w:val="18"/>
    </w:rPr>
  </w:style>
  <w:style w:type="character" w:customStyle="1" w:styleId="Heading9Char">
    <w:name w:val="Heading 9 Char"/>
    <w:basedOn w:val="DefaultParagraphFont"/>
    <w:link w:val="Heading9"/>
    <w:uiPriority w:val="9"/>
    <w:semiHidden/>
    <w:rsid w:val="00EB20B7"/>
    <w:rPr>
      <w:i/>
      <w:caps/>
      <w:spacing w:val="10"/>
      <w:sz w:val="18"/>
      <w:szCs w:val="18"/>
    </w:rPr>
  </w:style>
  <w:style w:type="paragraph" w:styleId="Caption">
    <w:name w:val="caption"/>
    <w:basedOn w:val="Normal"/>
    <w:next w:val="Normal"/>
    <w:uiPriority w:val="35"/>
    <w:unhideWhenUsed/>
    <w:qFormat/>
    <w:rsid w:val="00EB20B7"/>
    <w:rPr>
      <w:b/>
      <w:bCs/>
      <w:color w:val="2F5496" w:themeColor="accent1" w:themeShade="BF"/>
      <w:sz w:val="16"/>
      <w:szCs w:val="16"/>
    </w:rPr>
  </w:style>
  <w:style w:type="paragraph" w:styleId="Title">
    <w:name w:val="Title"/>
    <w:basedOn w:val="Normal"/>
    <w:next w:val="Normal"/>
    <w:link w:val="TitleChar"/>
    <w:uiPriority w:val="10"/>
    <w:qFormat/>
    <w:rsid w:val="00EB20B7"/>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B20B7"/>
    <w:rPr>
      <w:caps/>
      <w:color w:val="4472C4" w:themeColor="accent1"/>
      <w:spacing w:val="10"/>
      <w:kern w:val="28"/>
      <w:sz w:val="52"/>
      <w:szCs w:val="52"/>
    </w:rPr>
  </w:style>
  <w:style w:type="paragraph" w:styleId="Subtitle">
    <w:name w:val="Subtitle"/>
    <w:basedOn w:val="Normal"/>
    <w:next w:val="Normal"/>
    <w:link w:val="SubtitleChar"/>
    <w:uiPriority w:val="11"/>
    <w:qFormat/>
    <w:rsid w:val="00EB20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B20B7"/>
    <w:rPr>
      <w:caps/>
      <w:color w:val="595959" w:themeColor="text1" w:themeTint="A6"/>
      <w:spacing w:val="10"/>
      <w:sz w:val="24"/>
      <w:szCs w:val="24"/>
    </w:rPr>
  </w:style>
  <w:style w:type="character" w:styleId="Strong">
    <w:name w:val="Strong"/>
    <w:uiPriority w:val="22"/>
    <w:qFormat/>
    <w:rsid w:val="00EB20B7"/>
    <w:rPr>
      <w:b/>
      <w:bCs/>
    </w:rPr>
  </w:style>
  <w:style w:type="character" w:styleId="Emphasis">
    <w:name w:val="Emphasis"/>
    <w:uiPriority w:val="20"/>
    <w:qFormat/>
    <w:rsid w:val="00EB20B7"/>
    <w:rPr>
      <w:caps/>
      <w:color w:val="1F3763" w:themeColor="accent1" w:themeShade="7F"/>
      <w:spacing w:val="5"/>
    </w:rPr>
  </w:style>
  <w:style w:type="paragraph" w:styleId="NoSpacing">
    <w:name w:val="No Spacing"/>
    <w:basedOn w:val="Normal"/>
    <w:link w:val="NoSpacingChar"/>
    <w:uiPriority w:val="1"/>
    <w:qFormat/>
    <w:rsid w:val="00EB20B7"/>
    <w:pPr>
      <w:spacing w:before="0" w:after="0" w:line="240" w:lineRule="auto"/>
    </w:pPr>
  </w:style>
  <w:style w:type="character" w:customStyle="1" w:styleId="NoSpacingChar">
    <w:name w:val="No Spacing Char"/>
    <w:basedOn w:val="DefaultParagraphFont"/>
    <w:link w:val="NoSpacing"/>
    <w:uiPriority w:val="1"/>
    <w:rsid w:val="00EB20B7"/>
    <w:rPr>
      <w:sz w:val="20"/>
      <w:szCs w:val="20"/>
    </w:rPr>
  </w:style>
  <w:style w:type="paragraph" w:styleId="ListParagraph">
    <w:name w:val="List Paragraph"/>
    <w:basedOn w:val="Normal"/>
    <w:uiPriority w:val="34"/>
    <w:qFormat/>
    <w:rsid w:val="00EB20B7"/>
    <w:pPr>
      <w:ind w:left="720"/>
      <w:contextualSpacing/>
    </w:pPr>
  </w:style>
  <w:style w:type="paragraph" w:styleId="Quote">
    <w:name w:val="Quote"/>
    <w:basedOn w:val="Normal"/>
    <w:next w:val="Normal"/>
    <w:link w:val="QuoteChar"/>
    <w:uiPriority w:val="29"/>
    <w:qFormat/>
    <w:rsid w:val="00EB20B7"/>
    <w:rPr>
      <w:i/>
      <w:iCs/>
    </w:rPr>
  </w:style>
  <w:style w:type="character" w:customStyle="1" w:styleId="QuoteChar">
    <w:name w:val="Quote Char"/>
    <w:basedOn w:val="DefaultParagraphFont"/>
    <w:link w:val="Quote"/>
    <w:uiPriority w:val="29"/>
    <w:rsid w:val="00EB20B7"/>
    <w:rPr>
      <w:i/>
      <w:iCs/>
      <w:sz w:val="20"/>
      <w:szCs w:val="20"/>
    </w:rPr>
  </w:style>
  <w:style w:type="paragraph" w:styleId="IntenseQuote">
    <w:name w:val="Intense Quote"/>
    <w:basedOn w:val="Normal"/>
    <w:next w:val="Normal"/>
    <w:link w:val="IntenseQuoteChar"/>
    <w:uiPriority w:val="30"/>
    <w:qFormat/>
    <w:rsid w:val="00EB20B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B20B7"/>
    <w:rPr>
      <w:i/>
      <w:iCs/>
      <w:color w:val="4472C4" w:themeColor="accent1"/>
      <w:sz w:val="20"/>
      <w:szCs w:val="20"/>
    </w:rPr>
  </w:style>
  <w:style w:type="character" w:styleId="SubtleEmphasis">
    <w:name w:val="Subtle Emphasis"/>
    <w:uiPriority w:val="19"/>
    <w:qFormat/>
    <w:rsid w:val="00EB20B7"/>
    <w:rPr>
      <w:i/>
      <w:iCs/>
      <w:color w:val="1F3763" w:themeColor="accent1" w:themeShade="7F"/>
    </w:rPr>
  </w:style>
  <w:style w:type="character" w:styleId="IntenseEmphasis">
    <w:name w:val="Intense Emphasis"/>
    <w:uiPriority w:val="21"/>
    <w:qFormat/>
    <w:rsid w:val="00EB20B7"/>
    <w:rPr>
      <w:b/>
      <w:bCs/>
      <w:caps/>
      <w:color w:val="1F3763" w:themeColor="accent1" w:themeShade="7F"/>
      <w:spacing w:val="10"/>
    </w:rPr>
  </w:style>
  <w:style w:type="character" w:styleId="SubtleReference">
    <w:name w:val="Subtle Reference"/>
    <w:uiPriority w:val="31"/>
    <w:qFormat/>
    <w:rsid w:val="00EB20B7"/>
    <w:rPr>
      <w:b/>
      <w:bCs/>
      <w:color w:val="4472C4" w:themeColor="accent1"/>
    </w:rPr>
  </w:style>
  <w:style w:type="character" w:styleId="IntenseReference">
    <w:name w:val="Intense Reference"/>
    <w:uiPriority w:val="32"/>
    <w:qFormat/>
    <w:rsid w:val="00EB20B7"/>
    <w:rPr>
      <w:b/>
      <w:bCs/>
      <w:i/>
      <w:iCs/>
      <w:caps/>
      <w:color w:val="4472C4" w:themeColor="accent1"/>
    </w:rPr>
  </w:style>
  <w:style w:type="character" w:styleId="BookTitle">
    <w:name w:val="Book Title"/>
    <w:uiPriority w:val="33"/>
    <w:qFormat/>
    <w:rsid w:val="00EB20B7"/>
    <w:rPr>
      <w:b/>
      <w:bCs/>
      <w:i/>
      <w:iCs/>
      <w:spacing w:val="9"/>
    </w:rPr>
  </w:style>
  <w:style w:type="paragraph" w:styleId="TOCHeading">
    <w:name w:val="TOC Heading"/>
    <w:basedOn w:val="Heading1"/>
    <w:next w:val="Normal"/>
    <w:uiPriority w:val="39"/>
    <w:unhideWhenUsed/>
    <w:qFormat/>
    <w:rsid w:val="00EB20B7"/>
    <w:pPr>
      <w:outlineLvl w:val="9"/>
    </w:pPr>
  </w:style>
  <w:style w:type="paragraph" w:styleId="TOC1">
    <w:name w:val="toc 1"/>
    <w:basedOn w:val="Normal"/>
    <w:next w:val="Normal"/>
    <w:autoRedefine/>
    <w:uiPriority w:val="39"/>
    <w:unhideWhenUsed/>
    <w:rsid w:val="00AE6E89"/>
    <w:pPr>
      <w:spacing w:before="360" w:after="360"/>
    </w:pPr>
    <w:rPr>
      <w:b/>
      <w:bCs/>
      <w:caps/>
      <w:sz w:val="22"/>
      <w:szCs w:val="22"/>
      <w:u w:val="single"/>
    </w:rPr>
  </w:style>
  <w:style w:type="paragraph" w:styleId="TOC2">
    <w:name w:val="toc 2"/>
    <w:basedOn w:val="Normal"/>
    <w:next w:val="Normal"/>
    <w:autoRedefine/>
    <w:uiPriority w:val="39"/>
    <w:unhideWhenUsed/>
    <w:rsid w:val="00AE6E89"/>
    <w:pPr>
      <w:spacing w:before="0" w:after="0"/>
    </w:pPr>
    <w:rPr>
      <w:b/>
      <w:bCs/>
      <w:smallCaps/>
      <w:sz w:val="22"/>
      <w:szCs w:val="22"/>
    </w:rPr>
  </w:style>
  <w:style w:type="character" w:styleId="Hyperlink">
    <w:name w:val="Hyperlink"/>
    <w:basedOn w:val="DefaultParagraphFont"/>
    <w:uiPriority w:val="99"/>
    <w:unhideWhenUsed/>
    <w:rsid w:val="00AE6E89"/>
    <w:rPr>
      <w:color w:val="0563C1" w:themeColor="hyperlink"/>
      <w:u w:val="single"/>
    </w:rPr>
  </w:style>
  <w:style w:type="paragraph" w:styleId="TOC3">
    <w:name w:val="toc 3"/>
    <w:basedOn w:val="Normal"/>
    <w:next w:val="Normal"/>
    <w:autoRedefine/>
    <w:uiPriority w:val="39"/>
    <w:unhideWhenUsed/>
    <w:rsid w:val="00AE6E89"/>
    <w:pPr>
      <w:spacing w:before="0" w:after="0"/>
    </w:pPr>
    <w:rPr>
      <w:smallCaps/>
      <w:sz w:val="22"/>
      <w:szCs w:val="22"/>
    </w:rPr>
  </w:style>
  <w:style w:type="paragraph" w:styleId="TOC4">
    <w:name w:val="toc 4"/>
    <w:basedOn w:val="Normal"/>
    <w:next w:val="Normal"/>
    <w:autoRedefine/>
    <w:uiPriority w:val="39"/>
    <w:semiHidden/>
    <w:unhideWhenUsed/>
    <w:rsid w:val="00AE6E89"/>
    <w:pPr>
      <w:spacing w:before="0" w:after="0"/>
    </w:pPr>
    <w:rPr>
      <w:sz w:val="22"/>
      <w:szCs w:val="22"/>
    </w:rPr>
  </w:style>
  <w:style w:type="paragraph" w:styleId="TOC5">
    <w:name w:val="toc 5"/>
    <w:basedOn w:val="Normal"/>
    <w:next w:val="Normal"/>
    <w:autoRedefine/>
    <w:uiPriority w:val="39"/>
    <w:semiHidden/>
    <w:unhideWhenUsed/>
    <w:rsid w:val="00AE6E89"/>
    <w:pPr>
      <w:spacing w:before="0" w:after="0"/>
    </w:pPr>
    <w:rPr>
      <w:sz w:val="22"/>
      <w:szCs w:val="22"/>
    </w:rPr>
  </w:style>
  <w:style w:type="paragraph" w:styleId="TOC6">
    <w:name w:val="toc 6"/>
    <w:basedOn w:val="Normal"/>
    <w:next w:val="Normal"/>
    <w:autoRedefine/>
    <w:uiPriority w:val="39"/>
    <w:semiHidden/>
    <w:unhideWhenUsed/>
    <w:rsid w:val="00AE6E89"/>
    <w:pPr>
      <w:spacing w:before="0" w:after="0"/>
    </w:pPr>
    <w:rPr>
      <w:sz w:val="22"/>
      <w:szCs w:val="22"/>
    </w:rPr>
  </w:style>
  <w:style w:type="paragraph" w:styleId="TOC7">
    <w:name w:val="toc 7"/>
    <w:basedOn w:val="Normal"/>
    <w:next w:val="Normal"/>
    <w:autoRedefine/>
    <w:uiPriority w:val="39"/>
    <w:semiHidden/>
    <w:unhideWhenUsed/>
    <w:rsid w:val="00AE6E89"/>
    <w:pPr>
      <w:spacing w:before="0" w:after="0"/>
    </w:pPr>
    <w:rPr>
      <w:sz w:val="22"/>
      <w:szCs w:val="22"/>
    </w:rPr>
  </w:style>
  <w:style w:type="paragraph" w:styleId="TOC8">
    <w:name w:val="toc 8"/>
    <w:basedOn w:val="Normal"/>
    <w:next w:val="Normal"/>
    <w:autoRedefine/>
    <w:uiPriority w:val="39"/>
    <w:semiHidden/>
    <w:unhideWhenUsed/>
    <w:rsid w:val="00AE6E89"/>
    <w:pPr>
      <w:spacing w:before="0" w:after="0"/>
    </w:pPr>
    <w:rPr>
      <w:sz w:val="22"/>
      <w:szCs w:val="22"/>
    </w:rPr>
  </w:style>
  <w:style w:type="paragraph" w:styleId="TOC9">
    <w:name w:val="toc 9"/>
    <w:basedOn w:val="Normal"/>
    <w:next w:val="Normal"/>
    <w:autoRedefine/>
    <w:uiPriority w:val="39"/>
    <w:semiHidden/>
    <w:unhideWhenUsed/>
    <w:rsid w:val="00AE6E89"/>
    <w:pPr>
      <w:spacing w:before="0" w:after="0"/>
    </w:pPr>
    <w:rPr>
      <w:sz w:val="22"/>
      <w:szCs w:val="22"/>
    </w:rPr>
  </w:style>
  <w:style w:type="character" w:styleId="UnresolvedMention">
    <w:name w:val="Unresolved Mention"/>
    <w:basedOn w:val="DefaultParagraphFont"/>
    <w:uiPriority w:val="99"/>
    <w:rsid w:val="00B437AA"/>
    <w:rPr>
      <w:color w:val="808080"/>
      <w:shd w:val="clear" w:color="auto" w:fill="E6E6E6"/>
    </w:rPr>
  </w:style>
  <w:style w:type="table" w:styleId="TableGrid">
    <w:name w:val="Table Grid"/>
    <w:basedOn w:val="TableNormal"/>
    <w:uiPriority w:val="39"/>
    <w:rsid w:val="00B61F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61F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1Light-Accent5">
    <w:name w:val="List Table 1 Light Accent 5"/>
    <w:basedOn w:val="TableNormal"/>
    <w:uiPriority w:val="46"/>
    <w:rsid w:val="00246227"/>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90A8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986E13"/>
    <w:rPr>
      <w:sz w:val="16"/>
      <w:szCs w:val="16"/>
    </w:rPr>
  </w:style>
  <w:style w:type="paragraph" w:styleId="CommentText">
    <w:name w:val="annotation text"/>
    <w:basedOn w:val="Normal"/>
    <w:link w:val="CommentTextChar"/>
    <w:uiPriority w:val="99"/>
    <w:semiHidden/>
    <w:unhideWhenUsed/>
    <w:rsid w:val="00986E13"/>
    <w:pPr>
      <w:spacing w:line="240" w:lineRule="auto"/>
    </w:pPr>
  </w:style>
  <w:style w:type="character" w:customStyle="1" w:styleId="CommentTextChar">
    <w:name w:val="Comment Text Char"/>
    <w:basedOn w:val="DefaultParagraphFont"/>
    <w:link w:val="CommentText"/>
    <w:uiPriority w:val="99"/>
    <w:semiHidden/>
    <w:rsid w:val="00986E13"/>
    <w:rPr>
      <w:sz w:val="20"/>
      <w:szCs w:val="20"/>
    </w:rPr>
  </w:style>
  <w:style w:type="paragraph" w:styleId="CommentSubject">
    <w:name w:val="annotation subject"/>
    <w:basedOn w:val="CommentText"/>
    <w:next w:val="CommentText"/>
    <w:link w:val="CommentSubjectChar"/>
    <w:uiPriority w:val="99"/>
    <w:semiHidden/>
    <w:unhideWhenUsed/>
    <w:rsid w:val="00986E13"/>
    <w:rPr>
      <w:b/>
      <w:bCs/>
    </w:rPr>
  </w:style>
  <w:style w:type="character" w:customStyle="1" w:styleId="CommentSubjectChar">
    <w:name w:val="Comment Subject Char"/>
    <w:basedOn w:val="CommentTextChar"/>
    <w:link w:val="CommentSubject"/>
    <w:uiPriority w:val="99"/>
    <w:semiHidden/>
    <w:rsid w:val="00986E13"/>
    <w:rPr>
      <w:b/>
      <w:bCs/>
      <w:sz w:val="20"/>
      <w:szCs w:val="20"/>
    </w:rPr>
  </w:style>
  <w:style w:type="paragraph" w:styleId="BalloonText">
    <w:name w:val="Balloon Text"/>
    <w:basedOn w:val="Normal"/>
    <w:link w:val="BalloonTextChar"/>
    <w:uiPriority w:val="99"/>
    <w:semiHidden/>
    <w:unhideWhenUsed/>
    <w:rsid w:val="00986E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E13"/>
    <w:rPr>
      <w:rFonts w:ascii="Segoe UI" w:hAnsi="Segoe UI" w:cs="Segoe UI"/>
      <w:sz w:val="18"/>
      <w:szCs w:val="18"/>
    </w:rPr>
  </w:style>
  <w:style w:type="table" w:styleId="GridTable4-Accent5">
    <w:name w:val="Grid Table 4 Accent 5"/>
    <w:basedOn w:val="TableNormal"/>
    <w:uiPriority w:val="49"/>
    <w:rsid w:val="00A52DBD"/>
    <w:pPr>
      <w:spacing w:before="100" w:after="0" w:line="240" w:lineRule="auto"/>
    </w:pPr>
    <w:rPr>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2F4573"/>
    <w:pPr>
      <w:spacing w:before="0" w:after="0"/>
      <w:ind w:left="400" w:hanging="400"/>
    </w:pPr>
    <w:rPr>
      <w:rFonts w:cstheme="minorHAnsi"/>
      <w:caps/>
    </w:rPr>
  </w:style>
  <w:style w:type="table" w:styleId="ListTable4-Accent5">
    <w:name w:val="List Table 4 Accent 5"/>
    <w:basedOn w:val="TableNormal"/>
    <w:uiPriority w:val="49"/>
    <w:rsid w:val="00353A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32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758A8-57C3-4F39-A85C-D57F8146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6936</Words>
  <Characters>39541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Perpetual Offer</vt:lpstr>
    </vt:vector>
  </TitlesOfParts>
  <Company>MGM International</Company>
  <LinksUpToDate>false</LinksUpToDate>
  <CharactersWithSpaces>46385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Perpetual Offer</dc:title>
  <dc:subject/>
  <dc:creator>Clifford, Dustin</dc:creator>
  <cp:keywords/>
  <dc:description/>
  <cp:lastModifiedBy>Dustin Clifford</cp:lastModifiedBy>
  <cp:revision>3</cp:revision>
  <dcterms:created xsi:type="dcterms:W3CDTF">2018-08-30T17:38:00Z</dcterms:created>
  <dcterms:modified xsi:type="dcterms:W3CDTF">2018-08-30T17:38:00Z</dcterms:modified>
</cp:coreProperties>
</file>